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EBB05" w14:textId="77777777" w:rsidR="00F416DE" w:rsidRPr="00F416DE" w:rsidRDefault="00E16452" w:rsidP="001C6048">
      <w:pPr>
        <w:pStyle w:val="Heading2"/>
      </w:pPr>
      <w:r>
        <w:t>OPSTARTVE</w:t>
      </w:r>
      <w:r w:rsidR="00B42D28">
        <w:t>R</w:t>
      </w:r>
      <w:r>
        <w:t>SLAG</w:t>
      </w:r>
      <w:r w:rsidR="00F416DE" w:rsidRPr="00F416DE">
        <w:t xml:space="preserve">  </w:t>
      </w:r>
      <w:r w:rsidR="00F416DE" w:rsidRPr="00F416DE">
        <w:tab/>
        <w:t xml:space="preserve">    Academiejaar 201</w:t>
      </w:r>
      <w:r w:rsidR="0034188F">
        <w:t>7</w:t>
      </w:r>
      <w:r w:rsidR="00F416DE" w:rsidRPr="00F416DE">
        <w:t xml:space="preserve"> - 201</w:t>
      </w:r>
      <w:r w:rsidR="0034188F">
        <w:t>8</w:t>
      </w:r>
    </w:p>
    <w:p w14:paraId="08098822" w14:textId="77777777" w:rsidR="00F416DE" w:rsidRPr="00156790" w:rsidRDefault="00F416DE" w:rsidP="00F416DE">
      <w:pPr>
        <w:rPr>
          <w:rFonts w:ascii="Times New Roman" w:hAnsi="Times New Roman"/>
          <w:sz w:val="24"/>
          <w:lang w:val="nl-BE"/>
        </w:rPr>
      </w:pPr>
    </w:p>
    <w:p w14:paraId="70B8479B" w14:textId="77777777" w:rsidR="00F416DE" w:rsidRPr="00B41DC1" w:rsidRDefault="00616BC9" w:rsidP="00F416DE">
      <w:pPr>
        <w:rPr>
          <w:rFonts w:ascii="Times New Roman" w:hAnsi="Times New Roman"/>
          <w:sz w:val="28"/>
          <w:szCs w:val="28"/>
          <w:lang w:val="nl-BE"/>
        </w:rPr>
      </w:pPr>
      <w:r>
        <w:rPr>
          <w:rFonts w:ascii="Times New Roman" w:hAnsi="Times New Roman"/>
          <w:sz w:val="24"/>
          <w:lang w:val="nl-BE"/>
        </w:rPr>
        <w:tab/>
      </w:r>
      <w:r>
        <w:rPr>
          <w:rFonts w:ascii="Times New Roman" w:hAnsi="Times New Roman"/>
          <w:sz w:val="24"/>
          <w:lang w:val="nl-BE"/>
        </w:rPr>
        <w:tab/>
      </w:r>
      <w:r>
        <w:rPr>
          <w:rFonts w:ascii="Times New Roman" w:hAnsi="Times New Roman"/>
          <w:sz w:val="24"/>
          <w:lang w:val="nl-BE"/>
        </w:rPr>
        <w:tab/>
      </w:r>
      <w:r>
        <w:rPr>
          <w:rFonts w:ascii="Times New Roman" w:hAnsi="Times New Roman"/>
          <w:sz w:val="24"/>
          <w:lang w:val="nl-BE"/>
        </w:rPr>
        <w:tab/>
      </w:r>
      <w:r>
        <w:rPr>
          <w:rFonts w:ascii="Times New Roman" w:hAnsi="Times New Roman"/>
          <w:sz w:val="24"/>
          <w:lang w:val="nl-BE"/>
        </w:rPr>
        <w:tab/>
      </w:r>
      <w:r>
        <w:rPr>
          <w:rFonts w:ascii="Times New Roman" w:hAnsi="Times New Roman"/>
          <w:sz w:val="24"/>
          <w:lang w:val="nl-BE"/>
        </w:rPr>
        <w:tab/>
      </w:r>
      <w:r>
        <w:rPr>
          <w:rFonts w:ascii="Times New Roman" w:hAnsi="Times New Roman"/>
          <w:sz w:val="24"/>
          <w:lang w:val="nl-BE"/>
        </w:rPr>
        <w:tab/>
      </w:r>
      <w:r>
        <w:rPr>
          <w:rFonts w:ascii="Times New Roman" w:hAnsi="Times New Roman"/>
          <w:sz w:val="24"/>
          <w:lang w:val="nl-BE"/>
        </w:rPr>
        <w:tab/>
      </w:r>
      <w:proofErr w:type="gramStart"/>
      <w:r w:rsidR="00F416DE" w:rsidRPr="00B41DC1">
        <w:rPr>
          <w:rFonts w:ascii="Times New Roman" w:hAnsi="Times New Roman"/>
          <w:strike/>
          <w:sz w:val="28"/>
          <w:szCs w:val="28"/>
          <w:lang w:val="nl-BE"/>
          <w:rPrChange w:id="0" w:author="Arno Willaert" w:date="2018-02-26T14:13:00Z">
            <w:rPr>
              <w:rFonts w:ascii="Times New Roman" w:hAnsi="Times New Roman"/>
              <w:sz w:val="28"/>
              <w:szCs w:val="28"/>
              <w:lang w:val="nl-BE"/>
            </w:rPr>
          </w:rPrChange>
        </w:rPr>
        <w:t>AT</w:t>
      </w:r>
      <w:r w:rsidR="00F416DE" w:rsidRPr="00B41DC1">
        <w:rPr>
          <w:rFonts w:ascii="Times New Roman" w:hAnsi="Times New Roman"/>
          <w:sz w:val="28"/>
          <w:szCs w:val="28"/>
          <w:lang w:val="nl-BE"/>
        </w:rPr>
        <w:t xml:space="preserve"> ,</w:t>
      </w:r>
      <w:proofErr w:type="gramEnd"/>
      <w:r w:rsidR="00F416DE" w:rsidRPr="00B41DC1">
        <w:rPr>
          <w:rFonts w:ascii="Times New Roman" w:hAnsi="Times New Roman"/>
          <w:sz w:val="28"/>
          <w:szCs w:val="28"/>
          <w:lang w:val="nl-BE"/>
        </w:rPr>
        <w:t xml:space="preserve"> E-ICT , </w:t>
      </w:r>
      <w:r w:rsidR="00F416DE" w:rsidRPr="00B41DC1">
        <w:rPr>
          <w:rFonts w:ascii="Times New Roman" w:hAnsi="Times New Roman"/>
          <w:strike/>
          <w:sz w:val="28"/>
          <w:szCs w:val="28"/>
          <w:lang w:val="nl-BE"/>
          <w:rPrChange w:id="1" w:author="Arno Willaert" w:date="2018-02-26T14:13:00Z">
            <w:rPr>
              <w:rFonts w:ascii="Times New Roman" w:hAnsi="Times New Roman"/>
              <w:sz w:val="28"/>
              <w:szCs w:val="28"/>
              <w:lang w:val="nl-BE"/>
            </w:rPr>
          </w:rPrChange>
        </w:rPr>
        <w:t>EMA</w:t>
      </w:r>
      <w:r w:rsidR="00F416DE" w:rsidRPr="00B41DC1">
        <w:rPr>
          <w:rFonts w:ascii="Times New Roman" w:hAnsi="Times New Roman"/>
          <w:sz w:val="28"/>
          <w:szCs w:val="28"/>
          <w:lang w:val="nl-BE"/>
        </w:rPr>
        <w:t xml:space="preserve"> , </w:t>
      </w:r>
      <w:r w:rsidR="00F416DE" w:rsidRPr="00B41DC1">
        <w:rPr>
          <w:rFonts w:ascii="Times New Roman" w:hAnsi="Times New Roman"/>
          <w:strike/>
          <w:sz w:val="28"/>
          <w:szCs w:val="28"/>
          <w:lang w:val="nl-BE"/>
          <w:rPrChange w:id="2" w:author="Arno Willaert" w:date="2018-02-26T14:13:00Z">
            <w:rPr>
              <w:rFonts w:ascii="Times New Roman" w:hAnsi="Times New Roman"/>
              <w:sz w:val="28"/>
              <w:szCs w:val="28"/>
              <w:lang w:val="nl-BE"/>
            </w:rPr>
          </w:rPrChange>
        </w:rPr>
        <w:t>EMK</w:t>
      </w:r>
      <w:r w:rsidR="00F416DE" w:rsidRPr="00B41DC1">
        <w:rPr>
          <w:rFonts w:ascii="Times New Roman" w:hAnsi="Times New Roman"/>
          <w:sz w:val="28"/>
          <w:szCs w:val="28"/>
          <w:lang w:val="nl-BE"/>
        </w:rPr>
        <w:t xml:space="preserve"> , </w:t>
      </w:r>
      <w:r w:rsidR="00F416DE" w:rsidRPr="00B41DC1">
        <w:rPr>
          <w:rFonts w:ascii="Times New Roman" w:hAnsi="Times New Roman"/>
          <w:strike/>
          <w:sz w:val="28"/>
          <w:szCs w:val="28"/>
          <w:lang w:val="nl-BE"/>
          <w:rPrChange w:id="3" w:author="Arno Willaert" w:date="2018-02-26T14:13:00Z">
            <w:rPr>
              <w:rFonts w:ascii="Times New Roman" w:hAnsi="Times New Roman"/>
              <w:sz w:val="28"/>
              <w:szCs w:val="28"/>
              <w:lang w:val="nl-BE"/>
            </w:rPr>
          </w:rPrChange>
        </w:rPr>
        <w:t>EMO</w:t>
      </w:r>
      <w:r w:rsidR="00F416DE" w:rsidRPr="00B41DC1">
        <w:rPr>
          <w:rFonts w:ascii="Times New Roman" w:hAnsi="Times New Roman"/>
          <w:sz w:val="28"/>
          <w:szCs w:val="28"/>
          <w:lang w:val="nl-BE"/>
        </w:rPr>
        <w:t xml:space="preserve"> , </w:t>
      </w:r>
      <w:r w:rsidR="00F416DE" w:rsidRPr="00B41DC1">
        <w:rPr>
          <w:rFonts w:ascii="Times New Roman" w:hAnsi="Times New Roman"/>
          <w:strike/>
          <w:sz w:val="28"/>
          <w:szCs w:val="28"/>
          <w:lang w:val="nl-BE"/>
          <w:rPrChange w:id="4" w:author="Arno Willaert" w:date="2018-02-26T14:13:00Z">
            <w:rPr>
              <w:rFonts w:ascii="Times New Roman" w:hAnsi="Times New Roman"/>
              <w:sz w:val="28"/>
              <w:szCs w:val="28"/>
              <w:lang w:val="nl-BE"/>
            </w:rPr>
          </w:rPrChange>
        </w:rPr>
        <w:t>OP</w:t>
      </w:r>
    </w:p>
    <w:p w14:paraId="689FFB8B" w14:textId="77777777" w:rsidR="00F416DE" w:rsidRPr="00156790" w:rsidRDefault="00D47EF3" w:rsidP="00F416DE">
      <w:pPr>
        <w:rPr>
          <w:rFonts w:ascii="Times New Roman" w:hAnsi="Times New Roman"/>
          <w:sz w:val="24"/>
          <w:lang w:val="nl-BE"/>
        </w:rPr>
      </w:pPr>
      <w:r>
        <w:rPr>
          <w:rFonts w:ascii="Times New Roman" w:hAnsi="Times New Roman"/>
          <w:b/>
          <w:bCs/>
          <w:noProof/>
          <w:lang w:val="de-DE" w:eastAsia="de-DE"/>
        </w:rPr>
        <mc:AlternateContent>
          <mc:Choice Requires="wps">
            <w:drawing>
              <wp:anchor distT="0" distB="0" distL="114300" distR="114300" simplePos="0" relativeHeight="251661312" behindDoc="0" locked="0" layoutInCell="1" allowOverlap="1" wp14:anchorId="6DC0E214" wp14:editId="1BAE0756">
                <wp:simplePos x="0" y="0"/>
                <wp:positionH relativeFrom="column">
                  <wp:posOffset>1183640</wp:posOffset>
                </wp:positionH>
                <wp:positionV relativeFrom="paragraph">
                  <wp:posOffset>16510</wp:posOffset>
                </wp:positionV>
                <wp:extent cx="2286000" cy="231140"/>
                <wp:effectExtent l="12065" t="7620" r="6985" b="8890"/>
                <wp:wrapNone/>
                <wp:docPr id="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31140"/>
                        </a:xfrm>
                        <a:prstGeom prst="rect">
                          <a:avLst/>
                        </a:prstGeom>
                        <a:solidFill>
                          <a:srgbClr val="FFFFFF"/>
                        </a:solidFill>
                        <a:ln w="9525">
                          <a:solidFill>
                            <a:srgbClr val="000000"/>
                          </a:solidFill>
                          <a:miter lim="800000"/>
                          <a:headEnd/>
                          <a:tailEnd/>
                        </a:ln>
                      </wps:spPr>
                      <wps:txbx>
                        <w:txbxContent>
                          <w:p w14:paraId="1DB8CE91" w14:textId="77777777" w:rsidR="00F416DE" w:rsidRDefault="00C02E63" w:rsidP="00F416DE">
                            <w:pPr>
                              <w:pStyle w:val="Header"/>
                              <w:rPr>
                                <w:rFonts w:ascii="Times New Roman" w:hAnsi="Times New Roman"/>
                                <w:sz w:val="24"/>
                              </w:rPr>
                            </w:pPr>
                            <w:r>
                              <w:rPr>
                                <w:rFonts w:ascii="Times New Roman" w:hAnsi="Times New Roman"/>
                                <w:sz w:val="24"/>
                              </w:rPr>
                              <w:t>Arno Willaert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C0E214" id="_x0000_t202" coordsize="21600,21600" o:spt="202" path="m,l,21600r21600,l21600,xe">
                <v:stroke joinstyle="miter"/>
                <v:path gradientshapeok="t" o:connecttype="rect"/>
              </v:shapetype>
              <v:shape id="Text Box 3" o:spid="_x0000_s1026" type="#_x0000_t202" style="position:absolute;margin-left:93.2pt;margin-top:1.3pt;width:180pt;height:1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">
                <v:textbox inset=",0,0,0">
                  <w:txbxContent>
                    <w:p w14:paraId="1DB8CE91" w14:textId="77777777" w:rsidR="00F416DE" w:rsidRDefault="00C02E63" w:rsidP="00F416DE">
                      <w:pPr>
                        <w:pStyle w:val="Header"/>
                        <w:rPr>
                          <w:rFonts w:ascii="Times New Roman" w:hAnsi="Times New Roman"/>
                          <w:sz w:val="24"/>
                        </w:rPr>
                      </w:pPr>
                      <w:r>
                        <w:rPr>
                          <w:rFonts w:ascii="Times New Roman" w:hAnsi="Times New Roman"/>
                          <w:sz w:val="24"/>
                        </w:rPr>
                        <w:t>Arno Willaert</w:t>
                      </w:r>
                    </w:p>
                  </w:txbxContent>
                </v:textbox>
              </v:shape>
            </w:pict>
          </mc:Fallback>
        </mc:AlternateContent>
      </w:r>
      <w:r w:rsidR="002535C5">
        <w:rPr>
          <w:rFonts w:ascii="Times New Roman" w:hAnsi="Times New Roman"/>
          <w:noProof/>
          <w:lang w:val="de-DE" w:eastAsia="de-DE"/>
        </w:rPr>
        <mc:AlternateContent>
          <mc:Choice Requires="wps">
            <w:drawing>
              <wp:anchor distT="0" distB="0" distL="114300" distR="114300" simplePos="0" relativeHeight="251662336" behindDoc="0" locked="0" layoutInCell="1" allowOverlap="1" wp14:anchorId="7E5C41A2" wp14:editId="344EEA6C">
                <wp:simplePos x="0" y="0"/>
                <wp:positionH relativeFrom="column">
                  <wp:posOffset>4423410</wp:posOffset>
                </wp:positionH>
                <wp:positionV relativeFrom="paragraph">
                  <wp:posOffset>17780</wp:posOffset>
                </wp:positionV>
                <wp:extent cx="2286000" cy="231140"/>
                <wp:effectExtent l="13335" t="8890" r="5715" b="7620"/>
                <wp:wrapNone/>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31140"/>
                        </a:xfrm>
                        <a:prstGeom prst="rect">
                          <a:avLst/>
                        </a:prstGeom>
                        <a:solidFill>
                          <a:srgbClr val="FFFFFF"/>
                        </a:solidFill>
                        <a:ln w="9525">
                          <a:solidFill>
                            <a:srgbClr val="000000"/>
                          </a:solidFill>
                          <a:miter lim="800000"/>
                          <a:headEnd/>
                          <a:tailEnd/>
                        </a:ln>
                      </wps:spPr>
                      <wps:txbx>
                        <w:txbxContent>
                          <w:p w14:paraId="0F540D16" w14:textId="77777777" w:rsidR="00F416DE" w:rsidRDefault="00C02E63" w:rsidP="00F416DE">
                            <w:pPr>
                              <w:pStyle w:val="Header"/>
                              <w:rPr>
                                <w:rFonts w:ascii="Times New Roman" w:hAnsi="Times New Roman"/>
                                <w:sz w:val="24"/>
                              </w:rPr>
                            </w:pPr>
                            <w:r>
                              <w:rPr>
                                <w:rFonts w:ascii="Times New Roman" w:hAnsi="Times New Roman"/>
                                <w:sz w:val="24"/>
                              </w:rPr>
                              <w:t>E-ICT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C41A2" id="Text Box 4" o:spid="_x0000_s1027" type="#_x0000_t202" style="position:absolute;margin-left:348.3pt;margin-top:1.4pt;width:180pt;height:1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">
                <v:textbox inset=",0,0,0">
                  <w:txbxContent>
                    <w:p w14:paraId="0F540D16" w14:textId="77777777" w:rsidR="00F416DE" w:rsidRDefault="00C02E63" w:rsidP="00F416DE">
                      <w:pPr>
                        <w:pStyle w:val="Header"/>
                        <w:rPr>
                          <w:rFonts w:ascii="Times New Roman" w:hAnsi="Times New Roman"/>
                          <w:sz w:val="24"/>
                        </w:rPr>
                      </w:pPr>
                      <w:r>
                        <w:rPr>
                          <w:rFonts w:ascii="Times New Roman" w:hAnsi="Times New Roman"/>
                          <w:sz w:val="24"/>
                        </w:rPr>
                        <w:t>E-ICT</w:t>
                      </w:r>
                    </w:p>
                  </w:txbxContent>
                </v:textbox>
              </v:shape>
            </w:pict>
          </mc:Fallback>
        </mc:AlternateContent>
      </w:r>
      <w:r>
        <w:rPr>
          <w:rFonts w:ascii="Times New Roman" w:hAnsi="Times New Roman"/>
          <w:b/>
          <w:bCs/>
          <w:sz w:val="24"/>
          <w:lang w:val="nl-BE"/>
        </w:rPr>
        <w:t>STUDENT</w:t>
      </w:r>
      <w:r w:rsidR="00F416DE" w:rsidRPr="00156790">
        <w:rPr>
          <w:rFonts w:ascii="Times New Roman" w:hAnsi="Times New Roman"/>
          <w:sz w:val="24"/>
          <w:lang w:val="nl-BE"/>
        </w:rPr>
        <w:tab/>
      </w:r>
      <w:r w:rsidR="00F416DE" w:rsidRPr="00156790">
        <w:rPr>
          <w:rFonts w:ascii="Times New Roman" w:hAnsi="Times New Roman"/>
          <w:sz w:val="24"/>
          <w:lang w:val="nl-BE"/>
        </w:rPr>
        <w:tab/>
      </w:r>
      <w:r w:rsidR="00F416DE" w:rsidRPr="00156790">
        <w:rPr>
          <w:rFonts w:ascii="Times New Roman" w:hAnsi="Times New Roman"/>
          <w:sz w:val="24"/>
          <w:lang w:val="nl-BE"/>
        </w:rPr>
        <w:tab/>
        <w:t xml:space="preserve">                                       </w:t>
      </w:r>
      <w:r>
        <w:rPr>
          <w:rFonts w:ascii="Times New Roman" w:hAnsi="Times New Roman"/>
          <w:sz w:val="24"/>
          <w:lang w:val="nl-BE"/>
        </w:rPr>
        <w:t xml:space="preserve">          </w:t>
      </w:r>
      <w:r w:rsidR="00F416DE" w:rsidRPr="00156790">
        <w:rPr>
          <w:rFonts w:ascii="Times New Roman" w:hAnsi="Times New Roman"/>
          <w:sz w:val="24"/>
          <w:lang w:val="nl-BE"/>
        </w:rPr>
        <w:t>Opleiding</w:t>
      </w:r>
    </w:p>
    <w:p w14:paraId="5C81F59C" w14:textId="77777777" w:rsidR="00F416DE" w:rsidRPr="00156790" w:rsidRDefault="002535C5" w:rsidP="00F416DE">
      <w:pPr>
        <w:rPr>
          <w:rFonts w:ascii="Times New Roman" w:hAnsi="Times New Roman"/>
          <w:sz w:val="24"/>
          <w:lang w:val="nl-BE"/>
        </w:rPr>
      </w:pPr>
      <w:r>
        <w:rPr>
          <w:rFonts w:ascii="Times New Roman" w:hAnsi="Times New Roman"/>
          <w:noProof/>
          <w:lang w:val="de-DE" w:eastAsia="de-DE"/>
        </w:rPr>
        <mc:AlternateContent>
          <mc:Choice Requires="wps">
            <w:drawing>
              <wp:anchor distT="0" distB="0" distL="114300" distR="114300" simplePos="0" relativeHeight="251665408" behindDoc="0" locked="0" layoutInCell="1" allowOverlap="1" wp14:anchorId="528413C4" wp14:editId="2FF71A93">
                <wp:simplePos x="0" y="0"/>
                <wp:positionH relativeFrom="column">
                  <wp:posOffset>1748790</wp:posOffset>
                </wp:positionH>
                <wp:positionV relativeFrom="paragraph">
                  <wp:posOffset>189230</wp:posOffset>
                </wp:positionV>
                <wp:extent cx="1371600" cy="231140"/>
                <wp:effectExtent l="5715" t="12700" r="13335" b="13335"/>
                <wp:wrapNone/>
                <wp:docPr id="2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31140"/>
                        </a:xfrm>
                        <a:prstGeom prst="rect">
                          <a:avLst/>
                        </a:prstGeom>
                        <a:solidFill>
                          <a:srgbClr val="FFFFFF"/>
                        </a:solidFill>
                        <a:ln w="9525">
                          <a:solidFill>
                            <a:srgbClr val="000000"/>
                          </a:solidFill>
                          <a:miter lim="800000"/>
                          <a:headEnd/>
                          <a:tailEnd/>
                        </a:ln>
                      </wps:spPr>
                      <wps:txbx>
                        <w:txbxContent>
                          <w:p w14:paraId="1C3124CF" w14:textId="77777777" w:rsidR="00F416DE" w:rsidRDefault="00C02E63" w:rsidP="00F416DE">
                            <w:pPr>
                              <w:pStyle w:val="Header"/>
                              <w:rPr>
                                <w:rFonts w:ascii="Times New Roman" w:hAnsi="Times New Roman"/>
                                <w:sz w:val="24"/>
                              </w:rPr>
                            </w:pPr>
                            <w:r>
                              <w:rPr>
                                <w:rFonts w:ascii="Times New Roman" w:hAnsi="Times New Roman"/>
                                <w:sz w:val="24"/>
                              </w:rPr>
                              <w:t>+32499520072</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413C4" id="Text Box 7" o:spid="_x0000_s1028" type="#_x0000_t202" style="position:absolute;margin-left:137.7pt;margin-top:14.9pt;width:108pt;height:1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">
                <v:textbox inset=",0,0,0">
                  <w:txbxContent>
                    <w:p w14:paraId="1C3124CF" w14:textId="77777777" w:rsidR="00F416DE" w:rsidRDefault="00C02E63" w:rsidP="00F416DE">
                      <w:pPr>
                        <w:pStyle w:val="Header"/>
                        <w:rPr>
                          <w:rFonts w:ascii="Times New Roman" w:hAnsi="Times New Roman"/>
                          <w:sz w:val="24"/>
                        </w:rPr>
                      </w:pPr>
                      <w:r>
                        <w:rPr>
                          <w:rFonts w:ascii="Times New Roman" w:hAnsi="Times New Roman"/>
                          <w:sz w:val="24"/>
                        </w:rPr>
                        <w:t>+32499520072</w:t>
                      </w:r>
                    </w:p>
                  </w:txbxContent>
                </v:textbox>
              </v:shape>
            </w:pict>
          </mc:Fallback>
        </mc:AlternateContent>
      </w:r>
      <w:r>
        <w:rPr>
          <w:rFonts w:ascii="Times New Roman" w:hAnsi="Times New Roman"/>
          <w:noProof/>
          <w:lang w:val="de-DE" w:eastAsia="de-DE"/>
        </w:rPr>
        <mc:AlternateContent>
          <mc:Choice Requires="wps">
            <w:drawing>
              <wp:anchor distT="0" distB="0" distL="114300" distR="114300" simplePos="0" relativeHeight="251666432" behindDoc="0" locked="0" layoutInCell="1" allowOverlap="1" wp14:anchorId="35C3411C" wp14:editId="1EA5A27F">
                <wp:simplePos x="0" y="0"/>
                <wp:positionH relativeFrom="column">
                  <wp:posOffset>3691890</wp:posOffset>
                </wp:positionH>
                <wp:positionV relativeFrom="paragraph">
                  <wp:posOffset>189230</wp:posOffset>
                </wp:positionV>
                <wp:extent cx="1371600" cy="231140"/>
                <wp:effectExtent l="5715" t="12700" r="13335" b="13335"/>
                <wp:wrapNone/>
                <wp:docPr id="2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31140"/>
                        </a:xfrm>
                        <a:prstGeom prst="rect">
                          <a:avLst/>
                        </a:prstGeom>
                        <a:solidFill>
                          <a:srgbClr val="FFFFFF"/>
                        </a:solidFill>
                        <a:ln w="9525">
                          <a:solidFill>
                            <a:srgbClr val="000000"/>
                          </a:solidFill>
                          <a:miter lim="800000"/>
                          <a:headEnd/>
                          <a:tailEnd/>
                        </a:ln>
                      </wps:spPr>
                      <wps:txbx>
                        <w:txbxContent>
                          <w:p w14:paraId="3DA738D7" w14:textId="77777777" w:rsidR="00F416DE" w:rsidRDefault="00C02E63" w:rsidP="00F416DE">
                            <w:pPr>
                              <w:pStyle w:val="Header"/>
                              <w:rPr>
                                <w:rFonts w:ascii="Times New Roman" w:hAnsi="Times New Roman"/>
                                <w:sz w:val="24"/>
                              </w:rPr>
                            </w:pPr>
                            <w:proofErr w:type="spellStart"/>
                            <w:r>
                              <w:rPr>
                                <w:rFonts w:ascii="Times New Roman" w:hAnsi="Times New Roman"/>
                                <w:sz w:val="24"/>
                              </w:rPr>
                              <w:t>Nvt</w:t>
                            </w:r>
                            <w:proofErr w:type="spellEnd"/>
                            <w:r>
                              <w:rPr>
                                <w:rFonts w:ascii="Times New Roman" w:hAnsi="Times New Roman"/>
                                <w:sz w:val="24"/>
                              </w:rPr>
                              <w: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C3411C" id="Text Box 8" o:spid="_x0000_s1029" type="#_x0000_t202" style="position:absolute;margin-left:290.7pt;margin-top:14.9pt;width:108pt;height:1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">
                <v:textbox inset=",0,0,0">
                  <w:txbxContent>
                    <w:p w14:paraId="3DA738D7" w14:textId="77777777" w:rsidR="00F416DE" w:rsidRDefault="00C02E63" w:rsidP="00F416DE">
                      <w:pPr>
                        <w:pStyle w:val="Header"/>
                        <w:rPr>
                          <w:rFonts w:ascii="Times New Roman" w:hAnsi="Times New Roman"/>
                          <w:sz w:val="24"/>
                        </w:rPr>
                      </w:pPr>
                      <w:proofErr w:type="spellStart"/>
                      <w:r>
                        <w:rPr>
                          <w:rFonts w:ascii="Times New Roman" w:hAnsi="Times New Roman"/>
                          <w:sz w:val="24"/>
                        </w:rPr>
                        <w:t>Nvt</w:t>
                      </w:r>
                      <w:proofErr w:type="spellEnd"/>
                      <w:r>
                        <w:rPr>
                          <w:rFonts w:ascii="Times New Roman" w:hAnsi="Times New Roman"/>
                          <w:sz w:val="24"/>
                        </w:rPr>
                        <w:t>.</w:t>
                      </w:r>
                    </w:p>
                  </w:txbxContent>
                </v:textbox>
              </v:shape>
            </w:pict>
          </mc:Fallback>
        </mc:AlternateContent>
      </w:r>
    </w:p>
    <w:p w14:paraId="00B85404" w14:textId="77777777" w:rsidR="00F416DE" w:rsidRPr="00156790" w:rsidRDefault="00F416DE" w:rsidP="00F416DE">
      <w:pPr>
        <w:rPr>
          <w:rFonts w:ascii="Times New Roman" w:hAnsi="Times New Roman"/>
          <w:sz w:val="24"/>
          <w:lang w:val="nl-BE"/>
        </w:rPr>
      </w:pPr>
      <w:r w:rsidRPr="00156790">
        <w:rPr>
          <w:rFonts w:ascii="Times New Roman" w:hAnsi="Times New Roman"/>
          <w:sz w:val="24"/>
          <w:lang w:val="nl-BE"/>
        </w:rPr>
        <w:tab/>
      </w:r>
      <w:r w:rsidRPr="00156790">
        <w:rPr>
          <w:rFonts w:ascii="Times New Roman" w:hAnsi="Times New Roman"/>
          <w:sz w:val="24"/>
          <w:lang w:val="nl-BE"/>
        </w:rPr>
        <w:tab/>
        <w:t xml:space="preserve">        GSM :                                              Tel. </w:t>
      </w:r>
    </w:p>
    <w:p w14:paraId="3A7BD7F9" w14:textId="77777777" w:rsidR="00F416DE" w:rsidRPr="00156790" w:rsidRDefault="002535C5" w:rsidP="00F416DE">
      <w:pPr>
        <w:rPr>
          <w:rFonts w:ascii="Times New Roman" w:hAnsi="Times New Roman"/>
          <w:sz w:val="24"/>
          <w:lang w:val="nl-BE"/>
        </w:rPr>
      </w:pPr>
      <w:r>
        <w:rPr>
          <w:rFonts w:ascii="Times New Roman" w:hAnsi="Times New Roman"/>
          <w:noProof/>
          <w:lang w:val="de-DE" w:eastAsia="de-DE"/>
        </w:rPr>
        <mc:AlternateContent>
          <mc:Choice Requires="wps">
            <w:drawing>
              <wp:anchor distT="0" distB="0" distL="114300" distR="114300" simplePos="0" relativeHeight="251667456" behindDoc="0" locked="0" layoutInCell="1" allowOverlap="1" wp14:anchorId="53579503" wp14:editId="61FC7ABD">
                <wp:simplePos x="0" y="0"/>
                <wp:positionH relativeFrom="column">
                  <wp:posOffset>1755775</wp:posOffset>
                </wp:positionH>
                <wp:positionV relativeFrom="paragraph">
                  <wp:posOffset>197485</wp:posOffset>
                </wp:positionV>
                <wp:extent cx="3764915" cy="231140"/>
                <wp:effectExtent l="12700" t="9525" r="13335" b="6985"/>
                <wp:wrapNone/>
                <wp:docPr id="2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231140"/>
                        </a:xfrm>
                        <a:prstGeom prst="rect">
                          <a:avLst/>
                        </a:prstGeom>
                        <a:solidFill>
                          <a:srgbClr val="FFFFFF"/>
                        </a:solidFill>
                        <a:ln w="9525">
                          <a:solidFill>
                            <a:srgbClr val="000000"/>
                          </a:solidFill>
                          <a:miter lim="800000"/>
                          <a:headEnd/>
                          <a:tailEnd/>
                        </a:ln>
                      </wps:spPr>
                      <wps:txbx>
                        <w:txbxContent>
                          <w:p w14:paraId="4D60759D" w14:textId="77777777" w:rsidR="00F416DE" w:rsidRDefault="00C02E63" w:rsidP="00F416DE">
                            <w:pPr>
                              <w:pStyle w:val="Header"/>
                              <w:rPr>
                                <w:rFonts w:ascii="Times New Roman" w:hAnsi="Times New Roman"/>
                                <w:sz w:val="24"/>
                              </w:rPr>
                            </w:pPr>
                            <w:r>
                              <w:rPr>
                                <w:rFonts w:ascii="Times New Roman" w:hAnsi="Times New Roman"/>
                                <w:sz w:val="24"/>
                              </w:rPr>
                              <w:t>arno.willaert@student.thomasmore.be</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79503" id="Text Box 9" o:spid="_x0000_s1030" type="#_x0000_t202" style="position:absolute;margin-left:138.25pt;margin-top:15.55pt;width:296.45pt;height:1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">
                <v:textbox inset=",0,0,0">
                  <w:txbxContent>
                    <w:p w14:paraId="4D60759D" w14:textId="77777777" w:rsidR="00F416DE" w:rsidRDefault="00C02E63" w:rsidP="00F416DE">
                      <w:pPr>
                        <w:pStyle w:val="Header"/>
                        <w:rPr>
                          <w:rFonts w:ascii="Times New Roman" w:hAnsi="Times New Roman"/>
                          <w:sz w:val="24"/>
                        </w:rPr>
                      </w:pPr>
                      <w:r>
                        <w:rPr>
                          <w:rFonts w:ascii="Times New Roman" w:hAnsi="Times New Roman"/>
                          <w:sz w:val="24"/>
                        </w:rPr>
                        <w:t>arno.willaert@student.thomasmore.be</w:t>
                      </w:r>
                    </w:p>
                  </w:txbxContent>
                </v:textbox>
              </v:shape>
            </w:pict>
          </mc:Fallback>
        </mc:AlternateContent>
      </w:r>
      <w:r w:rsidR="00F416DE" w:rsidRPr="00156790">
        <w:rPr>
          <w:rFonts w:ascii="Times New Roman" w:hAnsi="Times New Roman"/>
          <w:sz w:val="24"/>
          <w:lang w:val="nl-BE"/>
        </w:rPr>
        <w:tab/>
      </w:r>
      <w:r w:rsidR="00F416DE" w:rsidRPr="00156790">
        <w:rPr>
          <w:rFonts w:ascii="Times New Roman" w:hAnsi="Times New Roman"/>
          <w:sz w:val="24"/>
          <w:lang w:val="nl-BE"/>
        </w:rPr>
        <w:tab/>
        <w:t xml:space="preserve">        </w:t>
      </w:r>
    </w:p>
    <w:p w14:paraId="3C193FFA" w14:textId="77777777" w:rsidR="00F416DE" w:rsidRPr="00156790" w:rsidRDefault="00F416DE" w:rsidP="00F416DE">
      <w:pPr>
        <w:rPr>
          <w:rFonts w:ascii="Times New Roman" w:hAnsi="Times New Roman"/>
          <w:sz w:val="24"/>
          <w:lang w:val="nl-BE"/>
        </w:rPr>
      </w:pPr>
      <w:r w:rsidRPr="00156790">
        <w:rPr>
          <w:rFonts w:ascii="Times New Roman" w:hAnsi="Times New Roman"/>
          <w:sz w:val="24"/>
          <w:lang w:val="nl-BE"/>
        </w:rPr>
        <w:t xml:space="preserve">                                e-mail :</w:t>
      </w:r>
    </w:p>
    <w:p w14:paraId="2FB83AEE" w14:textId="77777777" w:rsidR="00F416DE" w:rsidRDefault="00F416DE" w:rsidP="00F416DE">
      <w:pPr>
        <w:rPr>
          <w:rFonts w:ascii="Times New Roman" w:hAnsi="Times New Roman"/>
          <w:sz w:val="24"/>
          <w:lang w:val="nl-BE"/>
        </w:rPr>
      </w:pPr>
    </w:p>
    <w:p w14:paraId="49B97F86" w14:textId="77777777" w:rsidR="00D47EF3" w:rsidRPr="00156790" w:rsidRDefault="00D47EF3" w:rsidP="00F416DE">
      <w:pPr>
        <w:rPr>
          <w:rFonts w:ascii="Times New Roman" w:hAnsi="Times New Roman"/>
          <w:sz w:val="24"/>
          <w:lang w:val="nl-BE"/>
        </w:rPr>
      </w:pPr>
    </w:p>
    <w:p w14:paraId="6C5E00F5" w14:textId="77777777" w:rsidR="00F416DE" w:rsidRPr="00616BC9" w:rsidRDefault="002535C5" w:rsidP="00F416DE">
      <w:pPr>
        <w:pStyle w:val="Heading7"/>
        <w:rPr>
          <w:i w:val="0"/>
          <w:color w:val="auto"/>
          <w:sz w:val="28"/>
          <w:szCs w:val="28"/>
          <w:lang w:val="nl-NL"/>
        </w:rPr>
      </w:pPr>
      <w:r w:rsidRPr="00616BC9">
        <w:rPr>
          <w:i w:val="0"/>
          <w:noProof/>
          <w:color w:val="auto"/>
          <w:sz w:val="28"/>
          <w:szCs w:val="28"/>
          <w:lang w:val="de-DE" w:eastAsia="de-DE"/>
        </w:rPr>
        <mc:AlternateContent>
          <mc:Choice Requires="wps">
            <w:drawing>
              <wp:anchor distT="0" distB="0" distL="114300" distR="114300" simplePos="0" relativeHeight="251671552" behindDoc="0" locked="0" layoutInCell="1" allowOverlap="1" wp14:anchorId="2DFD9F05" wp14:editId="75CA4E0B">
                <wp:simplePos x="0" y="0"/>
                <wp:positionH relativeFrom="column">
                  <wp:posOffset>1533525</wp:posOffset>
                </wp:positionH>
                <wp:positionV relativeFrom="paragraph">
                  <wp:posOffset>133986</wp:posOffset>
                </wp:positionV>
                <wp:extent cx="5417820" cy="685800"/>
                <wp:effectExtent l="0" t="0" r="11430" b="1905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685800"/>
                        </a:xfrm>
                        <a:prstGeom prst="rect">
                          <a:avLst/>
                        </a:prstGeom>
                        <a:solidFill>
                          <a:srgbClr val="FFFFFF"/>
                        </a:solidFill>
                        <a:ln w="9525">
                          <a:solidFill>
                            <a:srgbClr val="000000"/>
                          </a:solidFill>
                          <a:miter lim="800000"/>
                          <a:headEnd/>
                          <a:tailEnd/>
                        </a:ln>
                      </wps:spPr>
                      <wps:txbx>
                        <w:txbxContent>
                          <w:p w14:paraId="2248E2F3" w14:textId="77777777" w:rsidR="00F416DE" w:rsidRDefault="00203901" w:rsidP="00F416DE">
                            <w:pPr>
                              <w:pStyle w:val="Header"/>
                              <w:rPr>
                                <w:rFonts w:ascii="Times New Roman" w:hAnsi="Times New Roman"/>
                                <w:sz w:val="24"/>
                              </w:rPr>
                            </w:pPr>
                            <w:r>
                              <w:rPr>
                                <w:rFonts w:ascii="Verdana" w:hAnsi="Verdana"/>
                                <w:b/>
                                <w:i/>
                                <w:sz w:val="26"/>
                                <w:szCs w:val="26"/>
                                <w:lang w:val="en-CA"/>
                              </w:rPr>
                              <w:t>Utilize</w:t>
                            </w:r>
                            <w:r w:rsidR="00746C27">
                              <w:rPr>
                                <w:rFonts w:ascii="Verdana" w:hAnsi="Verdana"/>
                                <w:b/>
                                <w:i/>
                                <w:sz w:val="26"/>
                                <w:szCs w:val="26"/>
                                <w:lang w:val="en-CA"/>
                              </w:rPr>
                              <w:t xml:space="preserve"> </w:t>
                            </w:r>
                            <w:r w:rsidR="00811CE9">
                              <w:rPr>
                                <w:rFonts w:ascii="Verdana" w:hAnsi="Verdana"/>
                                <w:b/>
                                <w:i/>
                                <w:sz w:val="26"/>
                                <w:szCs w:val="26"/>
                                <w:lang w:val="en-CA"/>
                              </w:rPr>
                              <w:t>Docker container and Selen</w:t>
                            </w:r>
                            <w:r w:rsidR="00746C27">
                              <w:rPr>
                                <w:rFonts w:ascii="Verdana" w:hAnsi="Verdana"/>
                                <w:b/>
                                <w:i/>
                                <w:sz w:val="26"/>
                                <w:szCs w:val="26"/>
                                <w:lang w:val="en-CA"/>
                              </w:rPr>
                              <w:t xml:space="preserve">ium Grid technology to </w:t>
                            </w:r>
                            <w:r w:rsidR="00811CE9">
                              <w:rPr>
                                <w:rFonts w:ascii="Verdana" w:hAnsi="Verdana"/>
                                <w:b/>
                                <w:i/>
                                <w:sz w:val="26"/>
                                <w:szCs w:val="26"/>
                                <w:lang w:val="en-CA"/>
                              </w:rPr>
                              <w:t xml:space="preserve">improve </w:t>
                            </w:r>
                            <w:r w:rsidR="00746C27">
                              <w:rPr>
                                <w:rFonts w:ascii="Verdana" w:hAnsi="Verdana"/>
                                <w:b/>
                                <w:i/>
                                <w:sz w:val="26"/>
                                <w:szCs w:val="26"/>
                                <w:lang w:val="en-CA"/>
                              </w:rPr>
                              <w:t xml:space="preserve">resource efficiency in the runtime of a </w:t>
                            </w:r>
                            <w:r w:rsidR="00C02E63" w:rsidRPr="00D93CC5">
                              <w:rPr>
                                <w:rFonts w:ascii="Verdana" w:hAnsi="Verdana"/>
                                <w:b/>
                                <w:i/>
                                <w:sz w:val="26"/>
                                <w:szCs w:val="26"/>
                                <w:lang w:val="en-CA"/>
                              </w:rPr>
                              <w:t>Software Deploy</w:t>
                            </w:r>
                            <w:r w:rsidR="00746C27">
                              <w:rPr>
                                <w:rFonts w:ascii="Verdana" w:hAnsi="Verdana"/>
                                <w:b/>
                                <w:i/>
                                <w:sz w:val="26"/>
                                <w:szCs w:val="26"/>
                                <w:lang w:val="en-CA"/>
                              </w:rPr>
                              <w:t>ment &amp; Testing Framework (SDTF)</w:t>
                            </w:r>
                            <w:r w:rsidR="00C02E63">
                              <w:rPr>
                                <w:rFonts w:ascii="Verdana" w:hAnsi="Verdana"/>
                                <w:b/>
                                <w:i/>
                                <w:sz w:val="26"/>
                                <w:szCs w:val="26"/>
                                <w:lang w:val="en-CA"/>
                              </w:rPr>
                              <w: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FD9F05" id="Text Box 13" o:spid="_x0000_s1031" type="#_x0000_t202" style="position:absolute;margin-left:120.75pt;margin-top:10.55pt;width:426.6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">
                <v:textbox inset=",0,0,0">
                  <w:txbxContent>
                    <w:p w14:paraId="2248E2F3" w14:textId="77777777" w:rsidR="00F416DE" w:rsidRDefault="00203901" w:rsidP="00F416DE">
                      <w:pPr>
                        <w:pStyle w:val="Header"/>
                        <w:rPr>
                          <w:rFonts w:ascii="Times New Roman" w:hAnsi="Times New Roman"/>
                          <w:sz w:val="24"/>
                        </w:rPr>
                      </w:pPr>
                      <w:r>
                        <w:rPr>
                          <w:rFonts w:ascii="Verdana" w:hAnsi="Verdana"/>
                          <w:b/>
                          <w:i/>
                          <w:sz w:val="26"/>
                          <w:szCs w:val="26"/>
                          <w:lang w:val="en-CA"/>
                        </w:rPr>
                        <w:t>Utilize</w:t>
                      </w:r>
                      <w:r w:rsidR="00746C27">
                        <w:rPr>
                          <w:rFonts w:ascii="Verdana" w:hAnsi="Verdana"/>
                          <w:b/>
                          <w:i/>
                          <w:sz w:val="26"/>
                          <w:szCs w:val="26"/>
                          <w:lang w:val="en-CA"/>
                        </w:rPr>
                        <w:t xml:space="preserve"> </w:t>
                      </w:r>
                      <w:r w:rsidR="00811CE9">
                        <w:rPr>
                          <w:rFonts w:ascii="Verdana" w:hAnsi="Verdana"/>
                          <w:b/>
                          <w:i/>
                          <w:sz w:val="26"/>
                          <w:szCs w:val="26"/>
                          <w:lang w:val="en-CA"/>
                        </w:rPr>
                        <w:t>Docker container and Selen</w:t>
                      </w:r>
                      <w:r w:rsidR="00746C27">
                        <w:rPr>
                          <w:rFonts w:ascii="Verdana" w:hAnsi="Verdana"/>
                          <w:b/>
                          <w:i/>
                          <w:sz w:val="26"/>
                          <w:szCs w:val="26"/>
                          <w:lang w:val="en-CA"/>
                        </w:rPr>
                        <w:t xml:space="preserve">ium Grid technology to </w:t>
                      </w:r>
                      <w:r w:rsidR="00811CE9">
                        <w:rPr>
                          <w:rFonts w:ascii="Verdana" w:hAnsi="Verdana"/>
                          <w:b/>
                          <w:i/>
                          <w:sz w:val="26"/>
                          <w:szCs w:val="26"/>
                          <w:lang w:val="en-CA"/>
                        </w:rPr>
                        <w:t xml:space="preserve">improve </w:t>
                      </w:r>
                      <w:r w:rsidR="00746C27">
                        <w:rPr>
                          <w:rFonts w:ascii="Verdana" w:hAnsi="Verdana"/>
                          <w:b/>
                          <w:i/>
                          <w:sz w:val="26"/>
                          <w:szCs w:val="26"/>
                          <w:lang w:val="en-CA"/>
                        </w:rPr>
                        <w:t xml:space="preserve">resource efficiency in the runtime of a </w:t>
                      </w:r>
                      <w:r w:rsidR="00C02E63" w:rsidRPr="00D93CC5">
                        <w:rPr>
                          <w:rFonts w:ascii="Verdana" w:hAnsi="Verdana"/>
                          <w:b/>
                          <w:i/>
                          <w:sz w:val="26"/>
                          <w:szCs w:val="26"/>
                          <w:lang w:val="en-CA"/>
                        </w:rPr>
                        <w:t>Software Deploy</w:t>
                      </w:r>
                      <w:r w:rsidR="00746C27">
                        <w:rPr>
                          <w:rFonts w:ascii="Verdana" w:hAnsi="Verdana"/>
                          <w:b/>
                          <w:i/>
                          <w:sz w:val="26"/>
                          <w:szCs w:val="26"/>
                          <w:lang w:val="en-CA"/>
                        </w:rPr>
                        <w:t>ment &amp; Testing Framework (SDTF)</w:t>
                      </w:r>
                      <w:r w:rsidR="00C02E63">
                        <w:rPr>
                          <w:rFonts w:ascii="Verdana" w:hAnsi="Verdana"/>
                          <w:b/>
                          <w:i/>
                          <w:sz w:val="26"/>
                          <w:szCs w:val="26"/>
                          <w:lang w:val="en-CA"/>
                        </w:rPr>
                        <w:t>.</w:t>
                      </w:r>
                    </w:p>
                  </w:txbxContent>
                </v:textbox>
              </v:shape>
            </w:pict>
          </mc:Fallback>
        </mc:AlternateContent>
      </w:r>
      <w:r w:rsidR="00616BC9" w:rsidRPr="00616BC9">
        <w:rPr>
          <w:i w:val="0"/>
          <w:color w:val="auto"/>
          <w:sz w:val="28"/>
          <w:szCs w:val="28"/>
          <w:lang w:val="nl-NL"/>
        </w:rPr>
        <w:t>Titel bachelorproef</w:t>
      </w:r>
    </w:p>
    <w:p w14:paraId="6D57A991" w14:textId="77777777" w:rsidR="00F416DE" w:rsidRDefault="00F416DE" w:rsidP="00F416DE">
      <w:pPr>
        <w:rPr>
          <w:rFonts w:ascii="Times New Roman" w:hAnsi="Times New Roman"/>
          <w:b/>
          <w:bCs/>
          <w:sz w:val="24"/>
          <w:lang w:val="nl-NL"/>
        </w:rPr>
      </w:pPr>
      <w:r>
        <w:rPr>
          <w:rFonts w:ascii="Times New Roman" w:hAnsi="Times New Roman"/>
          <w:b/>
          <w:bCs/>
          <w:sz w:val="24"/>
          <w:lang w:val="nl-NL"/>
        </w:rPr>
        <w:t>(definitieve)</w:t>
      </w:r>
    </w:p>
    <w:p w14:paraId="57111589" w14:textId="77777777" w:rsidR="00F416DE" w:rsidRDefault="00F416DE" w:rsidP="00F416DE">
      <w:pPr>
        <w:rPr>
          <w:rFonts w:ascii="Times New Roman" w:hAnsi="Times New Roman"/>
          <w:b/>
          <w:bCs/>
          <w:sz w:val="24"/>
          <w:lang w:val="nl-NL"/>
        </w:rPr>
      </w:pPr>
    </w:p>
    <w:p w14:paraId="45741E55" w14:textId="77777777" w:rsidR="00746C27" w:rsidRDefault="00746C27" w:rsidP="00F416DE">
      <w:pPr>
        <w:rPr>
          <w:rFonts w:ascii="Times New Roman" w:hAnsi="Times New Roman"/>
          <w:b/>
          <w:bCs/>
          <w:sz w:val="24"/>
          <w:lang w:val="nl-NL"/>
        </w:rPr>
      </w:pPr>
    </w:p>
    <w:p w14:paraId="12BC7C7F" w14:textId="77777777" w:rsidR="00746C27" w:rsidRDefault="00746C27" w:rsidP="00F416DE">
      <w:pPr>
        <w:rPr>
          <w:rFonts w:ascii="Times New Roman" w:hAnsi="Times New Roman"/>
          <w:b/>
          <w:bCs/>
          <w:sz w:val="24"/>
          <w:lang w:val="nl-NL"/>
        </w:rPr>
      </w:pPr>
    </w:p>
    <w:p w14:paraId="6400D0E7" w14:textId="77777777" w:rsidR="00746C27" w:rsidRDefault="00746C27" w:rsidP="00F416DE">
      <w:pPr>
        <w:rPr>
          <w:rFonts w:ascii="Times New Roman" w:hAnsi="Times New Roman"/>
          <w:b/>
          <w:bCs/>
          <w:sz w:val="24"/>
          <w:lang w:val="nl-NL"/>
        </w:rPr>
      </w:pPr>
      <w:r>
        <w:rPr>
          <w:rFonts w:ascii="Times New Roman" w:hAnsi="Times New Roman"/>
          <w:noProof/>
          <w:lang w:val="de-DE" w:eastAsia="de-DE"/>
        </w:rPr>
        <mc:AlternateContent>
          <mc:Choice Requires="wps">
            <w:drawing>
              <wp:anchor distT="0" distB="0" distL="114300" distR="114300" simplePos="0" relativeHeight="251672576" behindDoc="0" locked="0" layoutInCell="1" allowOverlap="1" wp14:anchorId="6D20E3EB" wp14:editId="21D4AC2E">
                <wp:simplePos x="0" y="0"/>
                <wp:positionH relativeFrom="column">
                  <wp:posOffset>1863090</wp:posOffset>
                </wp:positionH>
                <wp:positionV relativeFrom="paragraph">
                  <wp:posOffset>149225</wp:posOffset>
                </wp:positionV>
                <wp:extent cx="3764915" cy="231140"/>
                <wp:effectExtent l="5715" t="10160" r="10795" b="6350"/>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231140"/>
                        </a:xfrm>
                        <a:prstGeom prst="rect">
                          <a:avLst/>
                        </a:prstGeom>
                        <a:solidFill>
                          <a:srgbClr val="FFFFFF"/>
                        </a:solidFill>
                        <a:ln w="9525">
                          <a:solidFill>
                            <a:srgbClr val="000000"/>
                          </a:solidFill>
                          <a:miter lim="800000"/>
                          <a:headEnd/>
                          <a:tailEnd/>
                        </a:ln>
                      </wps:spPr>
                      <wps:txbx>
                        <w:txbxContent>
                          <w:p w14:paraId="2317229A" w14:textId="77777777" w:rsidR="00F416DE" w:rsidRDefault="00C02E63" w:rsidP="00F416DE">
                            <w:pPr>
                              <w:pStyle w:val="Header"/>
                              <w:rPr>
                                <w:rFonts w:ascii="Times New Roman" w:hAnsi="Times New Roman"/>
                                <w:sz w:val="24"/>
                              </w:rPr>
                            </w:pPr>
                            <w:r w:rsidRPr="00C02E63">
                              <w:rPr>
                                <w:rFonts w:ascii="Times New Roman" w:hAnsi="Times New Roman"/>
                                <w:sz w:val="24"/>
                              </w:rPr>
                              <w:t>VASCO Data Security</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0E3EB" id="Text Box 14" o:spid="_x0000_s1032" type="#_x0000_t202" style="position:absolute;margin-left:146.7pt;margin-top:11.75pt;width:296.45pt;height:1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">
                <v:textbox inset=",0,0,0">
                  <w:txbxContent>
                    <w:p w14:paraId="2317229A" w14:textId="77777777" w:rsidR="00F416DE" w:rsidRDefault="00C02E63" w:rsidP="00F416DE">
                      <w:pPr>
                        <w:pStyle w:val="Header"/>
                        <w:rPr>
                          <w:rFonts w:ascii="Times New Roman" w:hAnsi="Times New Roman"/>
                          <w:sz w:val="24"/>
                        </w:rPr>
                      </w:pPr>
                      <w:r w:rsidRPr="00C02E63">
                        <w:rPr>
                          <w:rFonts w:ascii="Times New Roman" w:hAnsi="Times New Roman"/>
                          <w:sz w:val="24"/>
                        </w:rPr>
                        <w:t>VASCO Data Security</w:t>
                      </w:r>
                    </w:p>
                  </w:txbxContent>
                </v:textbox>
              </v:shape>
            </w:pict>
          </mc:Fallback>
        </mc:AlternateContent>
      </w:r>
    </w:p>
    <w:p w14:paraId="0E5B13AD" w14:textId="77777777" w:rsidR="00F416DE" w:rsidRDefault="00F416DE" w:rsidP="00F416DE">
      <w:pPr>
        <w:rPr>
          <w:rFonts w:ascii="Times New Roman" w:hAnsi="Times New Roman"/>
          <w:b/>
          <w:bCs/>
          <w:sz w:val="24"/>
          <w:lang w:val="nl-NL"/>
        </w:rPr>
      </w:pPr>
      <w:r>
        <w:rPr>
          <w:rFonts w:ascii="Times New Roman" w:hAnsi="Times New Roman"/>
          <w:b/>
          <w:bCs/>
          <w:sz w:val="24"/>
          <w:lang w:val="nl-NL"/>
        </w:rPr>
        <w:t>BEDRIJF / INSTELLING</w:t>
      </w:r>
    </w:p>
    <w:p w14:paraId="570E7A96" w14:textId="77777777" w:rsidR="00F416DE" w:rsidRDefault="00F416DE" w:rsidP="00F416DE">
      <w:pPr>
        <w:rPr>
          <w:rFonts w:ascii="Times New Roman" w:hAnsi="Times New Roman"/>
          <w:b/>
          <w:bCs/>
          <w:sz w:val="24"/>
          <w:lang w:val="nl-NL"/>
        </w:rPr>
      </w:pPr>
    </w:p>
    <w:p w14:paraId="6181A2CF" w14:textId="77777777" w:rsidR="00F416DE" w:rsidRPr="008214A4" w:rsidRDefault="002535C5" w:rsidP="00F416DE">
      <w:pPr>
        <w:rPr>
          <w:rFonts w:ascii="Times New Roman" w:hAnsi="Times New Roman"/>
          <w:b/>
          <w:bCs/>
          <w:sz w:val="24"/>
          <w:lang w:val="nl-BE"/>
          <w:rPrChange w:id="5" w:author="Arno Willaert" w:date="2018-02-26T13:12:00Z">
            <w:rPr>
              <w:rFonts w:ascii="Times New Roman" w:hAnsi="Times New Roman"/>
              <w:b/>
              <w:bCs/>
              <w:sz w:val="24"/>
              <w:lang w:val="de-DE"/>
            </w:rPr>
          </w:rPrChange>
        </w:rPr>
      </w:pPr>
      <w:r>
        <w:rPr>
          <w:rFonts w:ascii="Times New Roman" w:hAnsi="Times New Roman"/>
          <w:noProof/>
          <w:lang w:val="de-DE" w:eastAsia="de-DE"/>
        </w:rPr>
        <mc:AlternateContent>
          <mc:Choice Requires="wps">
            <w:drawing>
              <wp:anchor distT="0" distB="0" distL="114300" distR="114300" simplePos="0" relativeHeight="251673600" behindDoc="0" locked="0" layoutInCell="1" allowOverlap="1" wp14:anchorId="76DE1349" wp14:editId="4096C8A9">
                <wp:simplePos x="0" y="0"/>
                <wp:positionH relativeFrom="column">
                  <wp:posOffset>678180</wp:posOffset>
                </wp:positionH>
                <wp:positionV relativeFrom="paragraph">
                  <wp:posOffset>1270</wp:posOffset>
                </wp:positionV>
                <wp:extent cx="3764915" cy="231140"/>
                <wp:effectExtent l="11430" t="5080" r="5080" b="11430"/>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231140"/>
                        </a:xfrm>
                        <a:prstGeom prst="rect">
                          <a:avLst/>
                        </a:prstGeom>
                        <a:solidFill>
                          <a:srgbClr val="FFFFFF"/>
                        </a:solidFill>
                        <a:ln w="9525">
                          <a:solidFill>
                            <a:srgbClr val="000000"/>
                          </a:solidFill>
                          <a:miter lim="800000"/>
                          <a:headEnd/>
                          <a:tailEnd/>
                        </a:ln>
                      </wps:spPr>
                      <wps:txbx>
                        <w:txbxContent>
                          <w:p w14:paraId="45CA5F54" w14:textId="77777777" w:rsidR="00F416DE" w:rsidRDefault="00C02E63" w:rsidP="00F416DE">
                            <w:pPr>
                              <w:pStyle w:val="Header"/>
                              <w:rPr>
                                <w:rFonts w:ascii="Times New Roman" w:hAnsi="Times New Roman"/>
                                <w:sz w:val="24"/>
                              </w:rPr>
                            </w:pPr>
                            <w:proofErr w:type="spellStart"/>
                            <w:r>
                              <w:rPr>
                                <w:rFonts w:ascii="Times New Roman" w:hAnsi="Times New Roman"/>
                                <w:sz w:val="24"/>
                              </w:rPr>
                              <w:t>Romeinsesteenweg</w:t>
                            </w:r>
                            <w:proofErr w:type="spellEnd"/>
                            <w:r>
                              <w:rPr>
                                <w:rFonts w:ascii="Times New Roman" w:hAnsi="Times New Roman"/>
                                <w:sz w:val="24"/>
                              </w:rPr>
                              <w:t xml:space="preserve"> 564 C</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E1349" id="Text Box 15" o:spid="_x0000_s1033" type="#_x0000_t202" style="position:absolute;margin-left:53.4pt;margin-top:.1pt;width:296.45pt;height:1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">
                <v:textbox inset=",0,0,0">
                  <w:txbxContent>
                    <w:p w14:paraId="45CA5F54" w14:textId="77777777" w:rsidR="00F416DE" w:rsidRDefault="00C02E63" w:rsidP="00F416DE">
                      <w:pPr>
                        <w:pStyle w:val="Header"/>
                        <w:rPr>
                          <w:rFonts w:ascii="Times New Roman" w:hAnsi="Times New Roman"/>
                          <w:sz w:val="24"/>
                        </w:rPr>
                      </w:pPr>
                      <w:proofErr w:type="spellStart"/>
                      <w:r>
                        <w:rPr>
                          <w:rFonts w:ascii="Times New Roman" w:hAnsi="Times New Roman"/>
                          <w:sz w:val="24"/>
                        </w:rPr>
                        <w:t>Romeinsesteenweg</w:t>
                      </w:r>
                      <w:proofErr w:type="spellEnd"/>
                      <w:r>
                        <w:rPr>
                          <w:rFonts w:ascii="Times New Roman" w:hAnsi="Times New Roman"/>
                          <w:sz w:val="24"/>
                        </w:rPr>
                        <w:t xml:space="preserve"> 564 C</w:t>
                      </w:r>
                    </w:p>
                  </w:txbxContent>
                </v:textbox>
              </v:shape>
            </w:pict>
          </mc:Fallback>
        </mc:AlternateContent>
      </w:r>
      <w:r w:rsidR="00F416DE" w:rsidRPr="008214A4">
        <w:rPr>
          <w:rFonts w:ascii="Times New Roman" w:hAnsi="Times New Roman"/>
          <w:b/>
          <w:bCs/>
          <w:sz w:val="24"/>
          <w:lang w:val="nl-BE"/>
          <w:rPrChange w:id="6" w:author="Arno Willaert" w:date="2018-02-26T13:12:00Z">
            <w:rPr>
              <w:rFonts w:ascii="Times New Roman" w:hAnsi="Times New Roman"/>
              <w:b/>
              <w:bCs/>
              <w:sz w:val="24"/>
              <w:lang w:val="de-DE"/>
            </w:rPr>
          </w:rPrChange>
        </w:rPr>
        <w:t>Adres</w:t>
      </w:r>
    </w:p>
    <w:p w14:paraId="454FC2A1" w14:textId="77777777" w:rsidR="00F416DE" w:rsidRPr="008214A4" w:rsidRDefault="002535C5" w:rsidP="00F416DE">
      <w:pPr>
        <w:rPr>
          <w:rFonts w:ascii="Times New Roman" w:hAnsi="Times New Roman"/>
          <w:b/>
          <w:bCs/>
          <w:sz w:val="24"/>
          <w:lang w:val="nl-BE"/>
          <w:rPrChange w:id="7" w:author="Arno Willaert" w:date="2018-02-26T13:12:00Z">
            <w:rPr>
              <w:rFonts w:ascii="Times New Roman" w:hAnsi="Times New Roman"/>
              <w:b/>
              <w:bCs/>
              <w:sz w:val="24"/>
              <w:lang w:val="de-DE"/>
            </w:rPr>
          </w:rPrChange>
        </w:rPr>
      </w:pPr>
      <w:r>
        <w:rPr>
          <w:rFonts w:ascii="Times New Roman" w:hAnsi="Times New Roman"/>
          <w:noProof/>
          <w:lang w:val="de-DE" w:eastAsia="de-DE"/>
        </w:rPr>
        <mc:AlternateContent>
          <mc:Choice Requires="wps">
            <w:drawing>
              <wp:anchor distT="0" distB="0" distL="114300" distR="114300" simplePos="0" relativeHeight="251674624" behindDoc="0" locked="0" layoutInCell="1" allowOverlap="1" wp14:anchorId="739CE005" wp14:editId="644B1DD8">
                <wp:simplePos x="0" y="0"/>
                <wp:positionH relativeFrom="column">
                  <wp:posOffset>679450</wp:posOffset>
                </wp:positionH>
                <wp:positionV relativeFrom="paragraph">
                  <wp:posOffset>194310</wp:posOffset>
                </wp:positionV>
                <wp:extent cx="2628900" cy="228600"/>
                <wp:effectExtent l="12700" t="11430" r="6350" b="7620"/>
                <wp:wrapNone/>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w="9525">
                          <a:solidFill>
                            <a:srgbClr val="000000"/>
                          </a:solidFill>
                          <a:miter lim="800000"/>
                          <a:headEnd/>
                          <a:tailEnd/>
                        </a:ln>
                      </wps:spPr>
                      <wps:txbx>
                        <w:txbxContent>
                          <w:p w14:paraId="4FF9D07A" w14:textId="77777777" w:rsidR="00F416DE" w:rsidRDefault="00C02E63" w:rsidP="00F416DE">
                            <w:pPr>
                              <w:pStyle w:val="Header"/>
                              <w:rPr>
                                <w:rFonts w:ascii="Times New Roman" w:hAnsi="Times New Roman"/>
                                <w:sz w:val="24"/>
                              </w:rPr>
                            </w:pPr>
                            <w:r>
                              <w:rPr>
                                <w:rFonts w:ascii="Times New Roman" w:hAnsi="Times New Roman"/>
                                <w:sz w:val="24"/>
                              </w:rPr>
                              <w:t>Brussel</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CE005" id="Text Box 16" o:spid="_x0000_s1034" type="#_x0000_t202" style="position:absolute;margin-left:53.5pt;margin-top:15.3pt;width:207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">
                <v:textbox inset=",0,0,0">
                  <w:txbxContent>
                    <w:p w14:paraId="4FF9D07A" w14:textId="77777777" w:rsidR="00F416DE" w:rsidRDefault="00C02E63" w:rsidP="00F416DE">
                      <w:pPr>
                        <w:pStyle w:val="Header"/>
                        <w:rPr>
                          <w:rFonts w:ascii="Times New Roman" w:hAnsi="Times New Roman"/>
                          <w:sz w:val="24"/>
                        </w:rPr>
                      </w:pPr>
                      <w:r>
                        <w:rPr>
                          <w:rFonts w:ascii="Times New Roman" w:hAnsi="Times New Roman"/>
                          <w:sz w:val="24"/>
                        </w:rPr>
                        <w:t>Brussel</w:t>
                      </w:r>
                    </w:p>
                  </w:txbxContent>
                </v:textbox>
              </v:shape>
            </w:pict>
          </mc:Fallback>
        </mc:AlternateContent>
      </w:r>
    </w:p>
    <w:p w14:paraId="1FEA75C1" w14:textId="77777777" w:rsidR="00F416DE" w:rsidRPr="008214A4" w:rsidRDefault="002535C5" w:rsidP="00F416DE">
      <w:pPr>
        <w:rPr>
          <w:rFonts w:ascii="Times New Roman" w:hAnsi="Times New Roman"/>
          <w:b/>
          <w:bCs/>
          <w:sz w:val="24"/>
          <w:lang w:val="nl-BE"/>
          <w:rPrChange w:id="8" w:author="Arno Willaert" w:date="2018-02-26T13:12:00Z">
            <w:rPr>
              <w:rFonts w:ascii="Times New Roman" w:hAnsi="Times New Roman"/>
              <w:b/>
              <w:bCs/>
              <w:sz w:val="24"/>
              <w:lang w:val="de-DE"/>
            </w:rPr>
          </w:rPrChange>
        </w:rPr>
      </w:pPr>
      <w:r>
        <w:rPr>
          <w:rFonts w:ascii="Times New Roman" w:hAnsi="Times New Roman"/>
          <w:noProof/>
          <w:lang w:val="de-DE" w:eastAsia="de-DE"/>
        </w:rPr>
        <mc:AlternateContent>
          <mc:Choice Requires="wps">
            <w:drawing>
              <wp:anchor distT="0" distB="0" distL="114300" distR="114300" simplePos="0" relativeHeight="251675648" behindDoc="0" locked="0" layoutInCell="1" allowOverlap="1" wp14:anchorId="30C4D564" wp14:editId="0A3B22B7">
                <wp:simplePos x="0" y="0"/>
                <wp:positionH relativeFrom="column">
                  <wp:posOffset>4740910</wp:posOffset>
                </wp:positionH>
                <wp:positionV relativeFrom="paragraph">
                  <wp:posOffset>-3810</wp:posOffset>
                </wp:positionV>
                <wp:extent cx="779780" cy="231140"/>
                <wp:effectExtent l="6985" t="7620" r="13335" b="889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80" cy="231140"/>
                        </a:xfrm>
                        <a:prstGeom prst="rect">
                          <a:avLst/>
                        </a:prstGeom>
                        <a:solidFill>
                          <a:srgbClr val="FFFFFF"/>
                        </a:solidFill>
                        <a:ln w="9525">
                          <a:solidFill>
                            <a:srgbClr val="000000"/>
                          </a:solidFill>
                          <a:miter lim="800000"/>
                          <a:headEnd/>
                          <a:tailEnd/>
                        </a:ln>
                      </wps:spPr>
                      <wps:txbx>
                        <w:txbxContent>
                          <w:p w14:paraId="01D735E5" w14:textId="77777777" w:rsidR="00F416DE" w:rsidRDefault="00C02E63" w:rsidP="00F416DE">
                            <w:pPr>
                              <w:pStyle w:val="Header"/>
                              <w:rPr>
                                <w:rFonts w:ascii="Times New Roman" w:hAnsi="Times New Roman"/>
                                <w:sz w:val="24"/>
                              </w:rPr>
                            </w:pPr>
                            <w:r>
                              <w:rPr>
                                <w:rFonts w:ascii="Times New Roman" w:hAnsi="Times New Roman"/>
                                <w:sz w:val="24"/>
                              </w:rPr>
                              <w:t>1853</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4D564" id="Text Box 17" o:spid="_x0000_s1035" type="#_x0000_t202" style="position:absolute;margin-left:373.3pt;margin-top:-.3pt;width:61.4pt;height:18.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">
                <v:textbox inset=",0,0,0">
                  <w:txbxContent>
                    <w:p w14:paraId="01D735E5" w14:textId="77777777" w:rsidR="00F416DE" w:rsidRDefault="00C02E63" w:rsidP="00F416DE">
                      <w:pPr>
                        <w:pStyle w:val="Header"/>
                        <w:rPr>
                          <w:rFonts w:ascii="Times New Roman" w:hAnsi="Times New Roman"/>
                          <w:sz w:val="24"/>
                        </w:rPr>
                      </w:pPr>
                      <w:r>
                        <w:rPr>
                          <w:rFonts w:ascii="Times New Roman" w:hAnsi="Times New Roman"/>
                          <w:sz w:val="24"/>
                        </w:rPr>
                        <w:t>1853</w:t>
                      </w:r>
                    </w:p>
                  </w:txbxContent>
                </v:textbox>
              </v:shape>
            </w:pict>
          </mc:Fallback>
        </mc:AlternateContent>
      </w:r>
      <w:r w:rsidR="00F416DE" w:rsidRPr="008214A4">
        <w:rPr>
          <w:rFonts w:ascii="Times New Roman" w:hAnsi="Times New Roman"/>
          <w:b/>
          <w:bCs/>
          <w:sz w:val="24"/>
          <w:lang w:val="nl-BE"/>
          <w:rPrChange w:id="9" w:author="Arno Willaert" w:date="2018-02-26T13:12:00Z">
            <w:rPr>
              <w:rFonts w:ascii="Times New Roman" w:hAnsi="Times New Roman"/>
              <w:b/>
              <w:bCs/>
              <w:sz w:val="24"/>
              <w:lang w:val="de-DE"/>
            </w:rPr>
          </w:rPrChange>
        </w:rPr>
        <w:t>Plaats                                                                                        Postnummer</w:t>
      </w:r>
    </w:p>
    <w:p w14:paraId="00B429BC" w14:textId="77777777" w:rsidR="00F416DE" w:rsidRPr="008214A4" w:rsidRDefault="002535C5" w:rsidP="00F416DE">
      <w:pPr>
        <w:rPr>
          <w:rFonts w:ascii="Times New Roman" w:hAnsi="Times New Roman"/>
          <w:b/>
          <w:bCs/>
          <w:sz w:val="24"/>
          <w:lang w:val="nl-BE"/>
          <w:rPrChange w:id="10" w:author="Arno Willaert" w:date="2018-02-26T13:12:00Z">
            <w:rPr>
              <w:rFonts w:ascii="Times New Roman" w:hAnsi="Times New Roman"/>
              <w:b/>
              <w:bCs/>
              <w:sz w:val="24"/>
              <w:lang w:val="de-DE"/>
            </w:rPr>
          </w:rPrChange>
        </w:rPr>
      </w:pPr>
      <w:r>
        <w:rPr>
          <w:rFonts w:ascii="Times New Roman" w:hAnsi="Times New Roman"/>
          <w:noProof/>
          <w:lang w:val="de-DE" w:eastAsia="de-DE"/>
        </w:rPr>
        <mc:AlternateContent>
          <mc:Choice Requires="wps">
            <w:drawing>
              <wp:anchor distT="0" distB="0" distL="114300" distR="114300" simplePos="0" relativeHeight="251678720" behindDoc="0" locked="0" layoutInCell="1" allowOverlap="1" wp14:anchorId="19AF819A" wp14:editId="7D0BB07B">
                <wp:simplePos x="0" y="0"/>
                <wp:positionH relativeFrom="column">
                  <wp:posOffset>4201160</wp:posOffset>
                </wp:positionH>
                <wp:positionV relativeFrom="paragraph">
                  <wp:posOffset>179705</wp:posOffset>
                </wp:positionV>
                <wp:extent cx="2861945" cy="210185"/>
                <wp:effectExtent l="10160" t="13335" r="13970" b="5080"/>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945" cy="210185"/>
                        </a:xfrm>
                        <a:prstGeom prst="rect">
                          <a:avLst/>
                        </a:prstGeom>
                        <a:solidFill>
                          <a:srgbClr val="FFFFFF"/>
                        </a:solidFill>
                        <a:ln w="9525">
                          <a:solidFill>
                            <a:srgbClr val="000000"/>
                          </a:solidFill>
                          <a:miter lim="800000"/>
                          <a:headEnd/>
                          <a:tailEnd/>
                        </a:ln>
                      </wps:spPr>
                      <wps:txbx>
                        <w:txbxContent>
                          <w:p w14:paraId="52462151" w14:textId="77777777" w:rsidR="00F416DE" w:rsidRDefault="004463EA" w:rsidP="00F416DE">
                            <w:pPr>
                              <w:pStyle w:val="Header"/>
                              <w:rPr>
                                <w:rFonts w:ascii="Times New Roman" w:hAnsi="Times New Roman"/>
                                <w:sz w:val="24"/>
                              </w:rPr>
                            </w:pPr>
                            <w:r>
                              <w:rPr>
                                <w:rFonts w:ascii="Times New Roman" w:hAnsi="Times New Roman"/>
                                <w:sz w:val="24"/>
                              </w:rPr>
                              <w:t>www.vasco.com</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F819A" id="Text Box 20" o:spid="_x0000_s1036" type="#_x0000_t202" style="position:absolute;margin-left:330.8pt;margin-top:14.15pt;width:225.35pt;height:16.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">
                <v:textbox inset=",0,0,0">
                  <w:txbxContent>
                    <w:p w14:paraId="52462151" w14:textId="77777777" w:rsidR="00F416DE" w:rsidRDefault="004463EA" w:rsidP="00F416DE">
                      <w:pPr>
                        <w:pStyle w:val="Header"/>
                        <w:rPr>
                          <w:rFonts w:ascii="Times New Roman" w:hAnsi="Times New Roman"/>
                          <w:sz w:val="24"/>
                        </w:rPr>
                      </w:pPr>
                      <w:r>
                        <w:rPr>
                          <w:rFonts w:ascii="Times New Roman" w:hAnsi="Times New Roman"/>
                          <w:sz w:val="24"/>
                        </w:rPr>
                        <w:t>www.vasco.com</w:t>
                      </w:r>
                    </w:p>
                  </w:txbxContent>
                </v:textbox>
              </v:shape>
            </w:pict>
          </mc:Fallback>
        </mc:AlternateContent>
      </w:r>
      <w:r>
        <w:rPr>
          <w:rFonts w:ascii="Times New Roman" w:hAnsi="Times New Roman"/>
          <w:noProof/>
          <w:lang w:val="de-DE" w:eastAsia="de-DE"/>
        </w:rPr>
        <mc:AlternateContent>
          <mc:Choice Requires="wps">
            <w:drawing>
              <wp:anchor distT="0" distB="0" distL="114300" distR="114300" simplePos="0" relativeHeight="251677696" behindDoc="0" locked="0" layoutInCell="1" allowOverlap="1" wp14:anchorId="447E6016" wp14:editId="3F38FA25">
                <wp:simplePos x="0" y="0"/>
                <wp:positionH relativeFrom="column">
                  <wp:posOffset>2315845</wp:posOffset>
                </wp:positionH>
                <wp:positionV relativeFrom="paragraph">
                  <wp:posOffset>184150</wp:posOffset>
                </wp:positionV>
                <wp:extent cx="1097915" cy="210185"/>
                <wp:effectExtent l="10795" t="8255" r="5715" b="10160"/>
                <wp:wrapNone/>
                <wp:docPr id="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915" cy="210185"/>
                        </a:xfrm>
                        <a:prstGeom prst="rect">
                          <a:avLst/>
                        </a:prstGeom>
                        <a:solidFill>
                          <a:srgbClr val="FFFFFF"/>
                        </a:solidFill>
                        <a:ln w="9525">
                          <a:solidFill>
                            <a:srgbClr val="000000"/>
                          </a:solidFill>
                          <a:miter lim="800000"/>
                          <a:headEnd/>
                          <a:tailEnd/>
                        </a:ln>
                      </wps:spPr>
                      <wps:txbx>
                        <w:txbxContent>
                          <w:p w14:paraId="26CCB863" w14:textId="77777777" w:rsidR="00F416DE" w:rsidRDefault="00F416DE" w:rsidP="00F416DE">
                            <w:pPr>
                              <w:pStyle w:val="Header"/>
                              <w:rPr>
                                <w:rFonts w:ascii="Times New Roman" w:hAnsi="Times New Roman"/>
                                <w:sz w:val="24"/>
                              </w:rPr>
                            </w:pP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E6016" id="Text Box 19" o:spid="_x0000_s1037" type="#_x0000_t202" style="position:absolute;margin-left:182.35pt;margin-top:14.5pt;width:86.45pt;height:16.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">
                <v:textbox inset=",0,0,0">
                  <w:txbxContent>
                    <w:p w14:paraId="26CCB863" w14:textId="77777777" w:rsidR="00F416DE" w:rsidRDefault="00F416DE" w:rsidP="00F416DE">
                      <w:pPr>
                        <w:pStyle w:val="Header"/>
                        <w:rPr>
                          <w:rFonts w:ascii="Times New Roman" w:hAnsi="Times New Roman"/>
                          <w:sz w:val="24"/>
                        </w:rPr>
                      </w:pPr>
                    </w:p>
                  </w:txbxContent>
                </v:textbox>
              </v:shape>
            </w:pict>
          </mc:Fallback>
        </mc:AlternateContent>
      </w:r>
      <w:r>
        <w:rPr>
          <w:rFonts w:ascii="Times New Roman" w:hAnsi="Times New Roman"/>
          <w:noProof/>
          <w:lang w:val="de-DE" w:eastAsia="de-DE"/>
        </w:rPr>
        <mc:AlternateContent>
          <mc:Choice Requires="wps">
            <w:drawing>
              <wp:anchor distT="0" distB="0" distL="114300" distR="114300" simplePos="0" relativeHeight="251676672" behindDoc="0" locked="0" layoutInCell="1" allowOverlap="1" wp14:anchorId="07E1223B" wp14:editId="62EADB2B">
                <wp:simplePos x="0" y="0"/>
                <wp:positionH relativeFrom="column">
                  <wp:posOffset>684530</wp:posOffset>
                </wp:positionH>
                <wp:positionV relativeFrom="paragraph">
                  <wp:posOffset>191770</wp:posOffset>
                </wp:positionV>
                <wp:extent cx="1063625" cy="199390"/>
                <wp:effectExtent l="8255" t="6350" r="13970" b="13335"/>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199390"/>
                        </a:xfrm>
                        <a:prstGeom prst="rect">
                          <a:avLst/>
                        </a:prstGeom>
                        <a:solidFill>
                          <a:srgbClr val="FFFFFF"/>
                        </a:solidFill>
                        <a:ln w="9525">
                          <a:solidFill>
                            <a:srgbClr val="000000"/>
                          </a:solidFill>
                          <a:miter lim="800000"/>
                          <a:headEnd/>
                          <a:tailEnd/>
                        </a:ln>
                      </wps:spPr>
                      <wps:txbx>
                        <w:txbxContent>
                          <w:p w14:paraId="6EDD88A4" w14:textId="77777777" w:rsidR="00F416DE" w:rsidRDefault="004463EA" w:rsidP="00F416DE">
                            <w:pPr>
                              <w:pStyle w:val="Header"/>
                              <w:rPr>
                                <w:rFonts w:ascii="Times New Roman" w:hAnsi="Times New Roman"/>
                                <w:sz w:val="24"/>
                              </w:rPr>
                            </w:pPr>
                            <w:r w:rsidRPr="004463EA">
                              <w:rPr>
                                <w:rFonts w:ascii="Times New Roman" w:hAnsi="Times New Roman"/>
                                <w:sz w:val="24"/>
                              </w:rPr>
                              <w:t>02 609 97 00</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1223B" id="Text Box 18" o:spid="_x0000_s1038" type="#_x0000_t202" style="position:absolute;margin-left:53.9pt;margin-top:15.1pt;width:83.75pt;height:1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">
                <v:textbox inset=",0,0,0">
                  <w:txbxContent>
                    <w:p w14:paraId="6EDD88A4" w14:textId="77777777" w:rsidR="00F416DE" w:rsidRDefault="004463EA" w:rsidP="00F416DE">
                      <w:pPr>
                        <w:pStyle w:val="Header"/>
                        <w:rPr>
                          <w:rFonts w:ascii="Times New Roman" w:hAnsi="Times New Roman"/>
                          <w:sz w:val="24"/>
                        </w:rPr>
                      </w:pPr>
                      <w:r w:rsidRPr="004463EA">
                        <w:rPr>
                          <w:rFonts w:ascii="Times New Roman" w:hAnsi="Times New Roman"/>
                          <w:sz w:val="24"/>
                        </w:rPr>
                        <w:t>02 609 97 00</w:t>
                      </w:r>
                    </w:p>
                  </w:txbxContent>
                </v:textbox>
              </v:shape>
            </w:pict>
          </mc:Fallback>
        </mc:AlternateContent>
      </w:r>
    </w:p>
    <w:p w14:paraId="1AB1C2C1" w14:textId="77777777" w:rsidR="00F416DE" w:rsidRPr="008214A4" w:rsidRDefault="00F416DE" w:rsidP="00F416DE">
      <w:pPr>
        <w:rPr>
          <w:rFonts w:ascii="Times New Roman" w:hAnsi="Times New Roman"/>
          <w:b/>
          <w:bCs/>
          <w:sz w:val="24"/>
          <w:lang w:val="nl-BE"/>
          <w:rPrChange w:id="11" w:author="Arno Willaert" w:date="2018-02-26T13:12:00Z">
            <w:rPr>
              <w:rFonts w:ascii="Times New Roman" w:hAnsi="Times New Roman"/>
              <w:b/>
              <w:bCs/>
              <w:sz w:val="24"/>
              <w:lang w:val="de-DE"/>
            </w:rPr>
          </w:rPrChange>
        </w:rPr>
      </w:pPr>
      <w:r w:rsidRPr="008214A4">
        <w:rPr>
          <w:rFonts w:ascii="Times New Roman" w:hAnsi="Times New Roman"/>
          <w:b/>
          <w:bCs/>
          <w:sz w:val="24"/>
          <w:lang w:val="nl-BE"/>
          <w:rPrChange w:id="12" w:author="Arno Willaert" w:date="2018-02-26T13:12:00Z">
            <w:rPr>
              <w:rFonts w:ascii="Times New Roman" w:hAnsi="Times New Roman"/>
              <w:b/>
              <w:bCs/>
              <w:sz w:val="24"/>
              <w:lang w:val="de-DE"/>
            </w:rPr>
          </w:rPrChange>
        </w:rPr>
        <w:t>Tel. nr.                                       Fax                                    Website</w:t>
      </w:r>
    </w:p>
    <w:p w14:paraId="30891519" w14:textId="77777777" w:rsidR="00F416DE" w:rsidRPr="008214A4" w:rsidRDefault="002535C5" w:rsidP="00F416DE">
      <w:pPr>
        <w:rPr>
          <w:rFonts w:ascii="Times New Roman" w:hAnsi="Times New Roman"/>
          <w:b/>
          <w:bCs/>
          <w:sz w:val="24"/>
          <w:lang w:val="nl-BE"/>
          <w:rPrChange w:id="13" w:author="Arno Willaert" w:date="2018-02-26T13:12:00Z">
            <w:rPr>
              <w:rFonts w:ascii="Times New Roman" w:hAnsi="Times New Roman"/>
              <w:b/>
              <w:bCs/>
              <w:sz w:val="24"/>
              <w:lang w:val="de-DE"/>
            </w:rPr>
          </w:rPrChange>
        </w:rPr>
      </w:pPr>
      <w:r>
        <w:rPr>
          <w:rFonts w:ascii="Times New Roman" w:hAnsi="Times New Roman"/>
          <w:noProof/>
          <w:lang w:val="de-DE" w:eastAsia="de-DE"/>
        </w:rPr>
        <mc:AlternateContent>
          <mc:Choice Requires="wps">
            <w:drawing>
              <wp:anchor distT="0" distB="0" distL="114300" distR="114300" simplePos="0" relativeHeight="251679744" behindDoc="0" locked="0" layoutInCell="1" allowOverlap="1" wp14:anchorId="66E6E120" wp14:editId="42578707">
                <wp:simplePos x="0" y="0"/>
                <wp:positionH relativeFrom="column">
                  <wp:posOffset>1311910</wp:posOffset>
                </wp:positionH>
                <wp:positionV relativeFrom="paragraph">
                  <wp:posOffset>195580</wp:posOffset>
                </wp:positionV>
                <wp:extent cx="2628900" cy="228600"/>
                <wp:effectExtent l="6985" t="8255" r="12065" b="10795"/>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w="9525">
                          <a:solidFill>
                            <a:srgbClr val="000000"/>
                          </a:solidFill>
                          <a:miter lim="800000"/>
                          <a:headEnd/>
                          <a:tailEnd/>
                        </a:ln>
                      </wps:spPr>
                      <wps:txbx>
                        <w:txbxContent>
                          <w:p w14:paraId="19FB7BDC" w14:textId="77777777" w:rsidR="00F416DE" w:rsidRDefault="00C02E63" w:rsidP="00F416DE">
                            <w:pPr>
                              <w:pStyle w:val="Header"/>
                              <w:rPr>
                                <w:rFonts w:ascii="Times New Roman" w:hAnsi="Times New Roman"/>
                                <w:sz w:val="24"/>
                              </w:rPr>
                            </w:pPr>
                            <w:r>
                              <w:rPr>
                                <w:rFonts w:ascii="Times New Roman" w:hAnsi="Times New Roman"/>
                                <w:sz w:val="24"/>
                              </w:rPr>
                              <w:t>Christopher Forbes</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6E120" id="Text Box 21" o:spid="_x0000_s1039" type="#_x0000_t202" style="position:absolute;margin-left:103.3pt;margin-top:15.4pt;width:207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">
                <v:textbox inset=",0,0,0">
                  <w:txbxContent>
                    <w:p w14:paraId="19FB7BDC" w14:textId="77777777" w:rsidR="00F416DE" w:rsidRDefault="00C02E63" w:rsidP="00F416DE">
                      <w:pPr>
                        <w:pStyle w:val="Header"/>
                        <w:rPr>
                          <w:rFonts w:ascii="Times New Roman" w:hAnsi="Times New Roman"/>
                          <w:sz w:val="24"/>
                        </w:rPr>
                      </w:pPr>
                      <w:r>
                        <w:rPr>
                          <w:rFonts w:ascii="Times New Roman" w:hAnsi="Times New Roman"/>
                          <w:sz w:val="24"/>
                        </w:rPr>
                        <w:t>Christopher Forbes</w:t>
                      </w:r>
                    </w:p>
                  </w:txbxContent>
                </v:textbox>
              </v:shape>
            </w:pict>
          </mc:Fallback>
        </mc:AlternateContent>
      </w:r>
    </w:p>
    <w:p w14:paraId="15FB1ACB" w14:textId="77777777" w:rsidR="00F416DE" w:rsidRPr="00F416DE" w:rsidRDefault="00F416DE" w:rsidP="00F416DE">
      <w:pPr>
        <w:rPr>
          <w:rFonts w:ascii="Times New Roman" w:hAnsi="Times New Roman"/>
          <w:b/>
          <w:bCs/>
          <w:sz w:val="24"/>
          <w:lang w:val="nl-BE"/>
        </w:rPr>
      </w:pPr>
      <w:r w:rsidRPr="00F416DE">
        <w:rPr>
          <w:rFonts w:ascii="Times New Roman" w:hAnsi="Times New Roman"/>
          <w:b/>
          <w:bCs/>
          <w:sz w:val="24"/>
          <w:lang w:val="nl-BE"/>
        </w:rPr>
        <w:t>Bedrijfspromotor</w:t>
      </w:r>
    </w:p>
    <w:p w14:paraId="5D3F8A24" w14:textId="77777777" w:rsidR="00F416DE" w:rsidRPr="00F416DE" w:rsidRDefault="00F416DE" w:rsidP="00F416DE">
      <w:pPr>
        <w:rPr>
          <w:rFonts w:ascii="Times New Roman" w:hAnsi="Times New Roman"/>
          <w:b/>
          <w:bCs/>
          <w:sz w:val="24"/>
          <w:lang w:val="nl-BE"/>
        </w:rPr>
      </w:pPr>
    </w:p>
    <w:p w14:paraId="69A36599" w14:textId="77777777" w:rsidR="00F416DE" w:rsidRPr="00F416DE" w:rsidRDefault="002535C5" w:rsidP="00F416DE">
      <w:pPr>
        <w:rPr>
          <w:rFonts w:ascii="Times New Roman" w:hAnsi="Times New Roman"/>
          <w:b/>
          <w:bCs/>
          <w:sz w:val="24"/>
          <w:lang w:val="nl-BE"/>
        </w:rPr>
      </w:pPr>
      <w:r>
        <w:rPr>
          <w:rFonts w:ascii="Times New Roman" w:hAnsi="Times New Roman"/>
          <w:noProof/>
          <w:lang w:val="de-DE" w:eastAsia="de-DE"/>
        </w:rPr>
        <mc:AlternateContent>
          <mc:Choice Requires="wps">
            <w:drawing>
              <wp:anchor distT="0" distB="0" distL="114300" distR="114300" simplePos="0" relativeHeight="251680768" behindDoc="0" locked="0" layoutInCell="1" allowOverlap="1" wp14:anchorId="32E401CB" wp14:editId="702591F3">
                <wp:simplePos x="0" y="0"/>
                <wp:positionH relativeFrom="column">
                  <wp:posOffset>605790</wp:posOffset>
                </wp:positionH>
                <wp:positionV relativeFrom="paragraph">
                  <wp:posOffset>11430</wp:posOffset>
                </wp:positionV>
                <wp:extent cx="2857500" cy="228600"/>
                <wp:effectExtent l="5715" t="6985" r="13335" b="12065"/>
                <wp:wrapNone/>
                <wp:docPr id="1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28600"/>
                        </a:xfrm>
                        <a:prstGeom prst="rect">
                          <a:avLst/>
                        </a:prstGeom>
                        <a:solidFill>
                          <a:srgbClr val="FFFFFF"/>
                        </a:solidFill>
                        <a:ln w="9525">
                          <a:solidFill>
                            <a:srgbClr val="000000"/>
                          </a:solidFill>
                          <a:miter lim="800000"/>
                          <a:headEnd/>
                          <a:tailEnd/>
                        </a:ln>
                      </wps:spPr>
                      <wps:txbx>
                        <w:txbxContent>
                          <w:p w14:paraId="1B31C05F" w14:textId="77777777" w:rsidR="00F416DE" w:rsidRDefault="004463EA" w:rsidP="00F416DE">
                            <w:pPr>
                              <w:pStyle w:val="Header"/>
                              <w:rPr>
                                <w:rFonts w:ascii="Times New Roman" w:hAnsi="Times New Roman"/>
                                <w:sz w:val="24"/>
                              </w:rPr>
                            </w:pPr>
                            <w:r>
                              <w:rPr>
                                <w:rFonts w:ascii="Times New Roman" w:hAnsi="Times New Roman"/>
                                <w:sz w:val="24"/>
                              </w:rPr>
                              <w:t>QA Manager</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E401CB" id="Text Box 22" o:spid="_x0000_s1040" type="#_x0000_t202" style="position:absolute;margin-left:47.7pt;margin-top:.9pt;width:225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">
                <v:textbox inset=",0,0,0">
                  <w:txbxContent>
                    <w:p w14:paraId="1B31C05F" w14:textId="77777777" w:rsidR="00F416DE" w:rsidRDefault="004463EA" w:rsidP="00F416DE">
                      <w:pPr>
                        <w:pStyle w:val="Header"/>
                        <w:rPr>
                          <w:rFonts w:ascii="Times New Roman" w:hAnsi="Times New Roman"/>
                          <w:sz w:val="24"/>
                        </w:rPr>
                      </w:pPr>
                      <w:r>
                        <w:rPr>
                          <w:rFonts w:ascii="Times New Roman" w:hAnsi="Times New Roman"/>
                          <w:sz w:val="24"/>
                        </w:rPr>
                        <w:t>QA Manager</w:t>
                      </w:r>
                    </w:p>
                  </w:txbxContent>
                </v:textbox>
              </v:shape>
            </w:pict>
          </mc:Fallback>
        </mc:AlternateContent>
      </w:r>
      <w:r>
        <w:rPr>
          <w:rFonts w:ascii="Times New Roman" w:hAnsi="Times New Roman"/>
          <w:noProof/>
          <w:lang w:val="de-DE" w:eastAsia="de-DE"/>
        </w:rPr>
        <mc:AlternateContent>
          <mc:Choice Requires="wps">
            <w:drawing>
              <wp:anchor distT="0" distB="0" distL="114300" distR="114300" simplePos="0" relativeHeight="251681792" behindDoc="0" locked="0" layoutInCell="1" allowOverlap="1" wp14:anchorId="6C5D02DF" wp14:editId="47441EEC">
                <wp:simplePos x="0" y="0"/>
                <wp:positionH relativeFrom="column">
                  <wp:posOffset>4491990</wp:posOffset>
                </wp:positionH>
                <wp:positionV relativeFrom="paragraph">
                  <wp:posOffset>11430</wp:posOffset>
                </wp:positionV>
                <wp:extent cx="2628900" cy="228600"/>
                <wp:effectExtent l="5715" t="6985" r="13335" b="12065"/>
                <wp:wrapNone/>
                <wp:docPr id="1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w="9525">
                          <a:solidFill>
                            <a:srgbClr val="000000"/>
                          </a:solidFill>
                          <a:miter lim="800000"/>
                          <a:headEnd/>
                          <a:tailEnd/>
                        </a:ln>
                      </wps:spPr>
                      <wps:txbx>
                        <w:txbxContent>
                          <w:p w14:paraId="49172524" w14:textId="77777777" w:rsidR="00F416DE" w:rsidRDefault="00C02E63" w:rsidP="00F416DE">
                            <w:pPr>
                              <w:pStyle w:val="Header"/>
                              <w:rPr>
                                <w:rFonts w:ascii="Times New Roman" w:hAnsi="Times New Roman"/>
                                <w:sz w:val="24"/>
                              </w:rPr>
                            </w:pPr>
                            <w:r>
                              <w:rPr>
                                <w:rFonts w:ascii="Times New Roman" w:hAnsi="Times New Roman"/>
                                <w:sz w:val="24"/>
                              </w:rPr>
                              <w:t>Quality Assurance</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D02DF" id="Text Box 23" o:spid="_x0000_s1041" type="#_x0000_t202" style="position:absolute;margin-left:353.7pt;margin-top:.9pt;width:207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">
                <v:textbox inset=",0,0,0">
                  <w:txbxContent>
                    <w:p w14:paraId="49172524" w14:textId="77777777" w:rsidR="00F416DE" w:rsidRDefault="00C02E63" w:rsidP="00F416DE">
                      <w:pPr>
                        <w:pStyle w:val="Header"/>
                        <w:rPr>
                          <w:rFonts w:ascii="Times New Roman" w:hAnsi="Times New Roman"/>
                          <w:sz w:val="24"/>
                        </w:rPr>
                      </w:pPr>
                      <w:r>
                        <w:rPr>
                          <w:rFonts w:ascii="Times New Roman" w:hAnsi="Times New Roman"/>
                          <w:sz w:val="24"/>
                        </w:rPr>
                        <w:t>Quality Assurance</w:t>
                      </w:r>
                    </w:p>
                  </w:txbxContent>
                </v:textbox>
              </v:shape>
            </w:pict>
          </mc:Fallback>
        </mc:AlternateContent>
      </w:r>
      <w:r w:rsidR="00F416DE" w:rsidRPr="00F416DE">
        <w:rPr>
          <w:rFonts w:ascii="Times New Roman" w:hAnsi="Times New Roman"/>
          <w:b/>
          <w:bCs/>
          <w:sz w:val="24"/>
          <w:lang w:val="nl-BE"/>
        </w:rPr>
        <w:t>Functie                                                                                      Afdeling</w:t>
      </w:r>
    </w:p>
    <w:p w14:paraId="3C7D90EC" w14:textId="77777777" w:rsidR="00F416DE" w:rsidRPr="00F416DE" w:rsidRDefault="00C02E63" w:rsidP="00F416DE">
      <w:pPr>
        <w:rPr>
          <w:rFonts w:ascii="Times New Roman" w:hAnsi="Times New Roman"/>
          <w:b/>
          <w:bCs/>
          <w:sz w:val="24"/>
          <w:lang w:val="nl-BE"/>
        </w:rPr>
      </w:pPr>
      <w:r>
        <w:rPr>
          <w:rFonts w:ascii="Times New Roman" w:hAnsi="Times New Roman"/>
          <w:noProof/>
          <w:lang w:val="de-DE" w:eastAsia="de-DE"/>
        </w:rPr>
        <mc:AlternateContent>
          <mc:Choice Requires="wps">
            <w:drawing>
              <wp:anchor distT="0" distB="0" distL="114300" distR="114300" simplePos="0" relativeHeight="251682816" behindDoc="0" locked="0" layoutInCell="1" allowOverlap="1" wp14:anchorId="1B630B98" wp14:editId="41C0811D">
                <wp:simplePos x="0" y="0"/>
                <wp:positionH relativeFrom="column">
                  <wp:posOffset>495300</wp:posOffset>
                </wp:positionH>
                <wp:positionV relativeFrom="paragraph">
                  <wp:posOffset>177800</wp:posOffset>
                </wp:positionV>
                <wp:extent cx="1181100" cy="189865"/>
                <wp:effectExtent l="0" t="0" r="19050" b="1968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89865"/>
                        </a:xfrm>
                        <a:prstGeom prst="rect">
                          <a:avLst/>
                        </a:prstGeom>
                        <a:solidFill>
                          <a:srgbClr val="FFFFFF"/>
                        </a:solidFill>
                        <a:ln w="9525">
                          <a:solidFill>
                            <a:srgbClr val="000000"/>
                          </a:solidFill>
                          <a:miter lim="800000"/>
                          <a:headEnd/>
                          <a:tailEnd/>
                        </a:ln>
                      </wps:spPr>
                      <wps:txbx>
                        <w:txbxContent>
                          <w:p w14:paraId="3B593258" w14:textId="77777777" w:rsidR="00F416DE" w:rsidRDefault="00C02E63" w:rsidP="00F416DE">
                            <w:pPr>
                              <w:pStyle w:val="Header"/>
                              <w:rPr>
                                <w:rFonts w:ascii="Times New Roman" w:hAnsi="Times New Roman"/>
                                <w:sz w:val="24"/>
                              </w:rPr>
                            </w:pPr>
                            <w:r w:rsidRPr="007F4BF0">
                              <w:rPr>
                                <w:rFonts w:ascii="Verdana" w:hAnsi="Verdana"/>
                              </w:rPr>
                              <w:t>+32495709630</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30B98" id="Text Box 24" o:spid="_x0000_s1042" type="#_x0000_t202" style="position:absolute;margin-left:39pt;margin-top:14pt;width:93pt;height:14.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">
                <v:textbox inset=",0,0,0">
                  <w:txbxContent>
                    <w:p w14:paraId="3B593258" w14:textId="77777777" w:rsidR="00F416DE" w:rsidRDefault="00C02E63" w:rsidP="00F416DE">
                      <w:pPr>
                        <w:pStyle w:val="Header"/>
                        <w:rPr>
                          <w:rFonts w:ascii="Times New Roman" w:hAnsi="Times New Roman"/>
                          <w:sz w:val="24"/>
                        </w:rPr>
                      </w:pPr>
                      <w:r w:rsidRPr="007F4BF0">
                        <w:rPr>
                          <w:rFonts w:ascii="Verdana" w:hAnsi="Verdana"/>
                        </w:rPr>
                        <w:t>+32495709630</w:t>
                      </w:r>
                    </w:p>
                  </w:txbxContent>
                </v:textbox>
              </v:shape>
            </w:pict>
          </mc:Fallback>
        </mc:AlternateContent>
      </w:r>
    </w:p>
    <w:p w14:paraId="382D8E9E" w14:textId="77777777" w:rsidR="00F416DE" w:rsidRPr="008214A4" w:rsidRDefault="002535C5" w:rsidP="00F416DE">
      <w:pPr>
        <w:rPr>
          <w:rFonts w:ascii="Times New Roman" w:hAnsi="Times New Roman"/>
          <w:b/>
          <w:bCs/>
          <w:sz w:val="24"/>
          <w:lang w:val="de-DE"/>
          <w:rPrChange w:id="14" w:author="Arno Willaert" w:date="2018-02-26T13:02:00Z">
            <w:rPr>
              <w:rFonts w:ascii="Times New Roman" w:hAnsi="Times New Roman"/>
              <w:b/>
              <w:bCs/>
              <w:sz w:val="24"/>
            </w:rPr>
          </w:rPrChange>
        </w:rPr>
      </w:pPr>
      <w:r>
        <w:rPr>
          <w:rFonts w:ascii="Times New Roman" w:hAnsi="Times New Roman"/>
          <w:noProof/>
          <w:lang w:val="de-DE" w:eastAsia="de-DE"/>
        </w:rPr>
        <mc:AlternateContent>
          <mc:Choice Requires="wps">
            <w:drawing>
              <wp:anchor distT="0" distB="0" distL="114300" distR="114300" simplePos="0" relativeHeight="251684864" behindDoc="0" locked="0" layoutInCell="1" allowOverlap="1" wp14:anchorId="11260689" wp14:editId="7AD576CE">
                <wp:simplePos x="0" y="0"/>
                <wp:positionH relativeFrom="column">
                  <wp:posOffset>4211320</wp:posOffset>
                </wp:positionH>
                <wp:positionV relativeFrom="paragraph">
                  <wp:posOffset>12065</wp:posOffset>
                </wp:positionV>
                <wp:extent cx="2741295" cy="220980"/>
                <wp:effectExtent l="10795" t="5715" r="10160" b="11430"/>
                <wp:wrapNone/>
                <wp:docPr id="1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1295" cy="220980"/>
                        </a:xfrm>
                        <a:prstGeom prst="rect">
                          <a:avLst/>
                        </a:prstGeom>
                        <a:solidFill>
                          <a:srgbClr val="FFFFFF"/>
                        </a:solidFill>
                        <a:ln w="9525">
                          <a:solidFill>
                            <a:srgbClr val="000000"/>
                          </a:solidFill>
                          <a:miter lim="800000"/>
                          <a:headEnd/>
                          <a:tailEnd/>
                        </a:ln>
                      </wps:spPr>
                      <wps:txbx>
                        <w:txbxContent>
                          <w:p w14:paraId="1184C267" w14:textId="77777777" w:rsidR="00F416DE" w:rsidRDefault="00C02E63" w:rsidP="00F416DE">
                            <w:pPr>
                              <w:pStyle w:val="Header"/>
                              <w:rPr>
                                <w:rFonts w:ascii="Times New Roman" w:hAnsi="Times New Roman"/>
                                <w:sz w:val="24"/>
                              </w:rPr>
                            </w:pPr>
                            <w:r>
                              <w:rPr>
                                <w:rFonts w:ascii="Times New Roman" w:hAnsi="Times New Roman"/>
                                <w:sz w:val="24"/>
                              </w:rPr>
                              <w:t>Christopher.forbes@vasco.com</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260689" id="Text Box 26" o:spid="_x0000_s1043" type="#_x0000_t202" style="position:absolute;margin-left:331.6pt;margin-top:.95pt;width:215.85pt;height:17.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">
                <v:textbox inset=",0,0,0">
                  <w:txbxContent>
                    <w:p w14:paraId="1184C267" w14:textId="77777777" w:rsidR="00F416DE" w:rsidRDefault="00C02E63" w:rsidP="00F416DE">
                      <w:pPr>
                        <w:pStyle w:val="Header"/>
                        <w:rPr>
                          <w:rFonts w:ascii="Times New Roman" w:hAnsi="Times New Roman"/>
                          <w:sz w:val="24"/>
                        </w:rPr>
                      </w:pPr>
                      <w:r>
                        <w:rPr>
                          <w:rFonts w:ascii="Times New Roman" w:hAnsi="Times New Roman"/>
                          <w:sz w:val="24"/>
                        </w:rPr>
                        <w:t>Christopher.forbes@vasco.com</w:t>
                      </w:r>
                    </w:p>
                  </w:txbxContent>
                </v:textbox>
              </v:shape>
            </w:pict>
          </mc:Fallback>
        </mc:AlternateContent>
      </w:r>
      <w:r>
        <w:rPr>
          <w:rFonts w:ascii="Times New Roman" w:hAnsi="Times New Roman"/>
          <w:noProof/>
          <w:lang w:val="de-DE" w:eastAsia="de-DE"/>
        </w:rPr>
        <mc:AlternateContent>
          <mc:Choice Requires="wps">
            <w:drawing>
              <wp:anchor distT="0" distB="0" distL="114300" distR="114300" simplePos="0" relativeHeight="251683840" behindDoc="0" locked="0" layoutInCell="1" allowOverlap="1" wp14:anchorId="6A3BB026" wp14:editId="0EE190A0">
                <wp:simplePos x="0" y="0"/>
                <wp:positionH relativeFrom="column">
                  <wp:posOffset>2374265</wp:posOffset>
                </wp:positionH>
                <wp:positionV relativeFrom="paragraph">
                  <wp:posOffset>-1270</wp:posOffset>
                </wp:positionV>
                <wp:extent cx="1063625" cy="199390"/>
                <wp:effectExtent l="12065" t="11430" r="10160" b="8255"/>
                <wp:wrapNone/>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199390"/>
                        </a:xfrm>
                        <a:prstGeom prst="rect">
                          <a:avLst/>
                        </a:prstGeom>
                        <a:solidFill>
                          <a:srgbClr val="FFFFFF"/>
                        </a:solidFill>
                        <a:ln w="9525">
                          <a:solidFill>
                            <a:srgbClr val="000000"/>
                          </a:solidFill>
                          <a:miter lim="800000"/>
                          <a:headEnd/>
                          <a:tailEnd/>
                        </a:ln>
                      </wps:spPr>
                      <wps:txbx>
                        <w:txbxContent>
                          <w:p w14:paraId="2276FF8C" w14:textId="77777777" w:rsidR="00F416DE" w:rsidRDefault="00F416DE" w:rsidP="00F416DE">
                            <w:pPr>
                              <w:pStyle w:val="Header"/>
                              <w:rPr>
                                <w:rFonts w:ascii="Times New Roman" w:hAnsi="Times New Roman"/>
                                <w:sz w:val="24"/>
                              </w:rPr>
                            </w:pP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BB026" id="Text Box 25" o:spid="_x0000_s1044" type="#_x0000_t202" style="position:absolute;margin-left:186.95pt;margin-top:-.1pt;width:83.75pt;height:1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">
                <v:textbox inset=",0,0,0">
                  <w:txbxContent>
                    <w:p w14:paraId="2276FF8C" w14:textId="77777777" w:rsidR="00F416DE" w:rsidRDefault="00F416DE" w:rsidP="00F416DE">
                      <w:pPr>
                        <w:pStyle w:val="Header"/>
                        <w:rPr>
                          <w:rFonts w:ascii="Times New Roman" w:hAnsi="Times New Roman"/>
                          <w:sz w:val="24"/>
                        </w:rPr>
                      </w:pPr>
                    </w:p>
                  </w:txbxContent>
                </v:textbox>
              </v:shape>
            </w:pict>
          </mc:Fallback>
        </mc:AlternateContent>
      </w:r>
      <w:r w:rsidR="00F416DE" w:rsidRPr="008214A4">
        <w:rPr>
          <w:rFonts w:ascii="Times New Roman" w:hAnsi="Times New Roman"/>
          <w:b/>
          <w:bCs/>
          <w:sz w:val="24"/>
          <w:lang w:val="de-DE"/>
          <w:rPrChange w:id="15" w:author="Arno Willaert" w:date="2018-02-26T13:02:00Z">
            <w:rPr>
              <w:rFonts w:ascii="Times New Roman" w:hAnsi="Times New Roman"/>
              <w:b/>
              <w:bCs/>
              <w:sz w:val="24"/>
              <w:lang w:val="nl-BE"/>
            </w:rPr>
          </w:rPrChange>
        </w:rPr>
        <w:t xml:space="preserve">GSM                                       Tel.nr.                                     </w:t>
      </w:r>
      <w:proofErr w:type="spellStart"/>
      <w:r w:rsidR="00F416DE" w:rsidRPr="008214A4">
        <w:rPr>
          <w:rFonts w:ascii="Times New Roman" w:hAnsi="Times New Roman"/>
          <w:b/>
          <w:bCs/>
          <w:sz w:val="24"/>
          <w:lang w:val="de-DE"/>
          <w:rPrChange w:id="16" w:author="Arno Willaert" w:date="2018-02-26T13:02:00Z">
            <w:rPr>
              <w:rFonts w:ascii="Times New Roman" w:hAnsi="Times New Roman"/>
              <w:b/>
              <w:bCs/>
              <w:sz w:val="24"/>
            </w:rPr>
          </w:rPrChange>
        </w:rPr>
        <w:t>e-mail</w:t>
      </w:r>
      <w:proofErr w:type="spellEnd"/>
      <w:r w:rsidR="00F416DE" w:rsidRPr="008214A4">
        <w:rPr>
          <w:rFonts w:ascii="Times New Roman" w:hAnsi="Times New Roman"/>
          <w:b/>
          <w:bCs/>
          <w:sz w:val="24"/>
          <w:lang w:val="de-DE"/>
          <w:rPrChange w:id="17" w:author="Arno Willaert" w:date="2018-02-26T13:02:00Z">
            <w:rPr>
              <w:rFonts w:ascii="Times New Roman" w:hAnsi="Times New Roman"/>
              <w:b/>
              <w:bCs/>
              <w:sz w:val="24"/>
            </w:rPr>
          </w:rPrChange>
        </w:rPr>
        <w:t xml:space="preserve">    </w:t>
      </w:r>
      <w:proofErr w:type="spellStart"/>
      <w:r w:rsidR="00F416DE" w:rsidRPr="008214A4">
        <w:rPr>
          <w:rFonts w:ascii="Times New Roman" w:hAnsi="Times New Roman"/>
          <w:b/>
          <w:bCs/>
          <w:sz w:val="24"/>
          <w:lang w:val="de-DE"/>
          <w:rPrChange w:id="18" w:author="Arno Willaert" w:date="2018-02-26T13:02:00Z">
            <w:rPr>
              <w:rFonts w:ascii="Times New Roman" w:hAnsi="Times New Roman"/>
              <w:b/>
              <w:bCs/>
              <w:sz w:val="24"/>
            </w:rPr>
          </w:rPrChange>
        </w:rPr>
        <w:t>sdfs</w:t>
      </w:r>
      <w:proofErr w:type="spellEnd"/>
    </w:p>
    <w:p w14:paraId="46C517EB" w14:textId="77777777" w:rsidR="00F416DE" w:rsidRPr="008214A4" w:rsidRDefault="00F416DE" w:rsidP="00F416DE">
      <w:pPr>
        <w:rPr>
          <w:rFonts w:ascii="Times New Roman" w:hAnsi="Times New Roman"/>
          <w:sz w:val="24"/>
          <w:lang w:val="de-DE"/>
          <w:rPrChange w:id="19" w:author="Arno Willaert" w:date="2018-02-26T13:02:00Z">
            <w:rPr>
              <w:rFonts w:ascii="Times New Roman" w:hAnsi="Times New Roman"/>
              <w:sz w:val="24"/>
            </w:rPr>
          </w:rPrChange>
        </w:rPr>
      </w:pPr>
    </w:p>
    <w:p w14:paraId="12336804" w14:textId="77777777" w:rsidR="00F416DE" w:rsidRPr="00616BC9" w:rsidRDefault="002535C5" w:rsidP="00F416DE">
      <w:pPr>
        <w:pStyle w:val="Heading7"/>
        <w:rPr>
          <w:b/>
          <w:i w:val="0"/>
          <w:color w:val="auto"/>
        </w:rPr>
      </w:pPr>
      <w:r w:rsidRPr="00616BC9">
        <w:rPr>
          <w:b/>
          <w:i w:val="0"/>
          <w:noProof/>
          <w:color w:val="auto"/>
          <w:lang w:val="de-DE" w:eastAsia="de-DE"/>
        </w:rPr>
        <mc:AlternateContent>
          <mc:Choice Requires="wps">
            <w:drawing>
              <wp:anchor distT="0" distB="0" distL="114300" distR="114300" simplePos="0" relativeHeight="251685888" behindDoc="0" locked="0" layoutInCell="1" allowOverlap="1" wp14:anchorId="7E761666" wp14:editId="187FE1A8">
                <wp:simplePos x="0" y="0"/>
                <wp:positionH relativeFrom="column">
                  <wp:posOffset>1539240</wp:posOffset>
                </wp:positionH>
                <wp:positionV relativeFrom="paragraph">
                  <wp:posOffset>76200</wp:posOffset>
                </wp:positionV>
                <wp:extent cx="2628900" cy="228600"/>
                <wp:effectExtent l="5715" t="10795" r="13335" b="8255"/>
                <wp:wrapNone/>
                <wp:docPr id="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w="9525">
                          <a:solidFill>
                            <a:srgbClr val="000000"/>
                          </a:solidFill>
                          <a:miter lim="800000"/>
                          <a:headEnd/>
                          <a:tailEnd/>
                        </a:ln>
                      </wps:spPr>
                      <wps:txbx>
                        <w:txbxContent>
                          <w:p w14:paraId="25B7C9EB" w14:textId="77777777" w:rsidR="00F416DE" w:rsidRDefault="00C02E63" w:rsidP="00F416DE">
                            <w:pPr>
                              <w:pStyle w:val="Header"/>
                              <w:rPr>
                                <w:rFonts w:ascii="Times New Roman" w:hAnsi="Times New Roman"/>
                                <w:sz w:val="24"/>
                              </w:rPr>
                            </w:pPr>
                            <w:r>
                              <w:rPr>
                                <w:rFonts w:ascii="Times New Roman" w:hAnsi="Times New Roman"/>
                                <w:sz w:val="24"/>
                              </w:rPr>
                              <w:t xml:space="preserve">Phaedra </w:t>
                            </w:r>
                            <w:proofErr w:type="spellStart"/>
                            <w:r>
                              <w:rPr>
                                <w:rFonts w:ascii="Times New Roman" w:hAnsi="Times New Roman"/>
                                <w:sz w:val="24"/>
                              </w:rPr>
                              <w:t>Degreef</w:t>
                            </w:r>
                            <w:proofErr w:type="spellEnd"/>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61666" id="Text Box 27" o:spid="_x0000_s1045" type="#_x0000_t202" style="position:absolute;margin-left:121.2pt;margin-top:6pt;width:207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">
                <v:textbox inset=",0,0,0">
                  <w:txbxContent>
                    <w:p w14:paraId="25B7C9EB" w14:textId="77777777" w:rsidR="00F416DE" w:rsidRDefault="00C02E63" w:rsidP="00F416DE">
                      <w:pPr>
                        <w:pStyle w:val="Header"/>
                        <w:rPr>
                          <w:rFonts w:ascii="Times New Roman" w:hAnsi="Times New Roman"/>
                          <w:sz w:val="24"/>
                        </w:rPr>
                      </w:pPr>
                      <w:r>
                        <w:rPr>
                          <w:rFonts w:ascii="Times New Roman" w:hAnsi="Times New Roman"/>
                          <w:sz w:val="24"/>
                        </w:rPr>
                        <w:t xml:space="preserve">Phaedra </w:t>
                      </w:r>
                      <w:proofErr w:type="spellStart"/>
                      <w:r>
                        <w:rPr>
                          <w:rFonts w:ascii="Times New Roman" w:hAnsi="Times New Roman"/>
                          <w:sz w:val="24"/>
                        </w:rPr>
                        <w:t>Degreef</w:t>
                      </w:r>
                      <w:proofErr w:type="spellEnd"/>
                    </w:p>
                  </w:txbxContent>
                </v:textbox>
              </v:shape>
            </w:pict>
          </mc:Fallback>
        </mc:AlternateContent>
      </w:r>
      <w:r w:rsidR="00F416DE" w:rsidRPr="00616BC9">
        <w:rPr>
          <w:b/>
          <w:i w:val="0"/>
          <w:color w:val="auto"/>
        </w:rPr>
        <w:t>SCHOOLPROMOTOR</w:t>
      </w:r>
    </w:p>
    <w:p w14:paraId="592A2C88" w14:textId="77777777" w:rsidR="00F416DE" w:rsidRPr="002535C5" w:rsidRDefault="002535C5" w:rsidP="00F416DE">
      <w:pPr>
        <w:rPr>
          <w:rFonts w:ascii="Times New Roman" w:hAnsi="Times New Roman"/>
          <w:sz w:val="24"/>
        </w:rPr>
      </w:pPr>
      <w:r>
        <w:rPr>
          <w:rFonts w:ascii="Verdana" w:hAnsi="Verdana"/>
          <w:noProof/>
          <w:lang w:val="de-DE" w:eastAsia="de-DE"/>
        </w:rPr>
        <mc:AlternateContent>
          <mc:Choice Requires="wps">
            <w:drawing>
              <wp:anchor distT="0" distB="0" distL="114300" distR="114300" simplePos="0" relativeHeight="251686912" behindDoc="0" locked="0" layoutInCell="1" allowOverlap="1" wp14:anchorId="09A446AD" wp14:editId="7E381297">
                <wp:simplePos x="0" y="0"/>
                <wp:positionH relativeFrom="column">
                  <wp:posOffset>565150</wp:posOffset>
                </wp:positionH>
                <wp:positionV relativeFrom="paragraph">
                  <wp:posOffset>198120</wp:posOffset>
                </wp:positionV>
                <wp:extent cx="2628900" cy="228600"/>
                <wp:effectExtent l="12700" t="8890" r="6350" b="10160"/>
                <wp:wrapNone/>
                <wp:docPr id="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w="9525">
                          <a:solidFill>
                            <a:srgbClr val="000000"/>
                          </a:solidFill>
                          <a:miter lim="800000"/>
                          <a:headEnd/>
                          <a:tailEnd/>
                        </a:ln>
                      </wps:spPr>
                      <wps:txbx>
                        <w:txbxContent>
                          <w:p w14:paraId="5EBDAA13" w14:textId="77777777" w:rsidR="00F416DE" w:rsidRDefault="00C02E63" w:rsidP="00F416DE">
                            <w:pPr>
                              <w:pStyle w:val="Header"/>
                              <w:rPr>
                                <w:rFonts w:ascii="Times New Roman" w:hAnsi="Times New Roman"/>
                              </w:rPr>
                            </w:pPr>
                            <w:r>
                              <w:rPr>
                                <w:rFonts w:ascii="Times New Roman" w:hAnsi="Times New Roman"/>
                              </w:rPr>
                              <w:t>Phaedra.degreef@thomasmore.be</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446AD" id="Text Box 28" o:spid="_x0000_s1046" type="#_x0000_t202" style="position:absolute;margin-left:44.5pt;margin-top:15.6pt;width:207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">
                <v:textbox inset=",0,0,0">
                  <w:txbxContent>
                    <w:p w14:paraId="5EBDAA13" w14:textId="77777777" w:rsidR="00F416DE" w:rsidRDefault="00C02E63" w:rsidP="00F416DE">
                      <w:pPr>
                        <w:pStyle w:val="Header"/>
                        <w:rPr>
                          <w:rFonts w:ascii="Times New Roman" w:hAnsi="Times New Roman"/>
                        </w:rPr>
                      </w:pPr>
                      <w:r>
                        <w:rPr>
                          <w:rFonts w:ascii="Times New Roman" w:hAnsi="Times New Roman"/>
                        </w:rPr>
                        <w:t>Phaedra.degreef@thomasmore.be</w:t>
                      </w:r>
                    </w:p>
                  </w:txbxContent>
                </v:textbox>
              </v:shape>
            </w:pict>
          </mc:Fallback>
        </mc:AlternateContent>
      </w:r>
    </w:p>
    <w:p w14:paraId="41FB3765" w14:textId="77777777" w:rsidR="00F416DE" w:rsidRPr="002535C5" w:rsidRDefault="00F416DE" w:rsidP="00F416DE">
      <w:pPr>
        <w:rPr>
          <w:rFonts w:ascii="Times New Roman" w:hAnsi="Times New Roman"/>
          <w:b/>
          <w:bCs/>
          <w:sz w:val="24"/>
        </w:rPr>
      </w:pPr>
      <w:proofErr w:type="gramStart"/>
      <w:r w:rsidRPr="002535C5">
        <w:rPr>
          <w:rFonts w:ascii="Times New Roman" w:hAnsi="Times New Roman"/>
          <w:b/>
          <w:bCs/>
          <w:sz w:val="24"/>
        </w:rPr>
        <w:t>e-mail</w:t>
      </w:r>
      <w:proofErr w:type="gramEnd"/>
      <w:r w:rsidRPr="002535C5">
        <w:rPr>
          <w:rFonts w:ascii="Times New Roman" w:hAnsi="Times New Roman"/>
          <w:b/>
          <w:bCs/>
          <w:sz w:val="24"/>
        </w:rPr>
        <w:t xml:space="preserve">                                                                                Tel.nr. :   </w:t>
      </w:r>
      <w:r w:rsidRPr="002535C5">
        <w:rPr>
          <w:rFonts w:ascii="Times New Roman" w:hAnsi="Times New Roman"/>
          <w:sz w:val="24"/>
        </w:rPr>
        <w:t xml:space="preserve">015 /31 69 44   (Campus DE </w:t>
      </w:r>
      <w:proofErr w:type="gramStart"/>
      <w:r w:rsidRPr="002535C5">
        <w:rPr>
          <w:rFonts w:ascii="Times New Roman" w:hAnsi="Times New Roman"/>
          <w:sz w:val="24"/>
        </w:rPr>
        <w:t>NAYER )</w:t>
      </w:r>
      <w:proofErr w:type="gramEnd"/>
    </w:p>
    <w:p w14:paraId="5D88FD4C" w14:textId="77777777" w:rsidR="00F416DE" w:rsidRPr="008214A4" w:rsidRDefault="00F416DE" w:rsidP="00F416DE">
      <w:pPr>
        <w:ind w:left="3540"/>
        <w:rPr>
          <w:rFonts w:ascii="Times New Roman" w:hAnsi="Times New Roman"/>
          <w:sz w:val="24"/>
          <w:rPrChange w:id="20" w:author="Arno Willaert" w:date="2018-02-26T13:12:00Z">
            <w:rPr>
              <w:rFonts w:ascii="Times New Roman" w:hAnsi="Times New Roman"/>
              <w:sz w:val="24"/>
              <w:lang w:val="nl-BE"/>
            </w:rPr>
          </w:rPrChange>
        </w:rPr>
      </w:pPr>
      <w:r w:rsidRPr="002535C5">
        <w:rPr>
          <w:rFonts w:ascii="Times New Roman" w:hAnsi="Times New Roman"/>
          <w:b/>
          <w:bCs/>
          <w:sz w:val="24"/>
        </w:rPr>
        <w:t xml:space="preserve">                                </w:t>
      </w:r>
      <w:proofErr w:type="gramStart"/>
      <w:r w:rsidRPr="008214A4">
        <w:rPr>
          <w:rFonts w:ascii="Times New Roman" w:hAnsi="Times New Roman"/>
          <w:b/>
          <w:bCs/>
          <w:sz w:val="24"/>
          <w:rPrChange w:id="21" w:author="Arno Willaert" w:date="2018-02-26T13:12:00Z">
            <w:rPr>
              <w:rFonts w:ascii="Times New Roman" w:hAnsi="Times New Roman"/>
              <w:b/>
              <w:bCs/>
              <w:sz w:val="24"/>
              <w:lang w:val="nl-BE"/>
            </w:rPr>
          </w:rPrChange>
        </w:rPr>
        <w:t>Fax :</w:t>
      </w:r>
      <w:proofErr w:type="gramEnd"/>
      <w:r w:rsidRPr="008214A4">
        <w:rPr>
          <w:rFonts w:ascii="Times New Roman" w:hAnsi="Times New Roman"/>
          <w:b/>
          <w:bCs/>
          <w:sz w:val="24"/>
          <w:rPrChange w:id="22" w:author="Arno Willaert" w:date="2018-02-26T13:12:00Z">
            <w:rPr>
              <w:rFonts w:ascii="Times New Roman" w:hAnsi="Times New Roman"/>
              <w:b/>
              <w:bCs/>
              <w:sz w:val="24"/>
              <w:lang w:val="nl-BE"/>
            </w:rPr>
          </w:rPrChange>
        </w:rPr>
        <w:t xml:space="preserve">   </w:t>
      </w:r>
      <w:r w:rsidR="001C6048" w:rsidRPr="008214A4">
        <w:rPr>
          <w:rFonts w:ascii="Times New Roman" w:hAnsi="Times New Roman"/>
          <w:sz w:val="24"/>
          <w:rPrChange w:id="23" w:author="Arno Willaert" w:date="2018-02-26T13:12:00Z">
            <w:rPr>
              <w:rFonts w:ascii="Times New Roman" w:hAnsi="Times New Roman"/>
              <w:sz w:val="24"/>
              <w:lang w:val="nl-BE"/>
            </w:rPr>
          </w:rPrChange>
        </w:rPr>
        <w:t>015 /</w:t>
      </w:r>
      <w:r w:rsidRPr="008214A4">
        <w:rPr>
          <w:rFonts w:ascii="Times New Roman" w:hAnsi="Times New Roman"/>
          <w:sz w:val="24"/>
          <w:rPrChange w:id="24" w:author="Arno Willaert" w:date="2018-02-26T13:12:00Z">
            <w:rPr>
              <w:rFonts w:ascii="Times New Roman" w:hAnsi="Times New Roman"/>
              <w:sz w:val="24"/>
              <w:lang w:val="nl-BE"/>
            </w:rPr>
          </w:rPrChange>
        </w:rPr>
        <w:t xml:space="preserve"> 31 74 53</w:t>
      </w:r>
    </w:p>
    <w:p w14:paraId="6B6A441E" w14:textId="77777777" w:rsidR="00F416DE" w:rsidRPr="008214A4" w:rsidRDefault="00F416DE" w:rsidP="00F416DE">
      <w:pPr>
        <w:rPr>
          <w:rFonts w:ascii="Times New Roman" w:hAnsi="Times New Roman"/>
          <w:rPrChange w:id="25" w:author="Arno Willaert" w:date="2018-02-26T13:12:00Z">
            <w:rPr>
              <w:rFonts w:ascii="Times New Roman" w:hAnsi="Times New Roman"/>
              <w:lang w:val="nl-BE"/>
            </w:rPr>
          </w:rPrChange>
        </w:rPr>
      </w:pPr>
    </w:p>
    <w:p w14:paraId="66C4283C" w14:textId="77777777" w:rsidR="00F416DE" w:rsidRPr="008214A4" w:rsidRDefault="00F416DE" w:rsidP="00F416DE">
      <w:pPr>
        <w:rPr>
          <w:rFonts w:ascii="Times New Roman" w:hAnsi="Times New Roman"/>
          <w:rPrChange w:id="26" w:author="Arno Willaert" w:date="2018-02-26T13:12:00Z">
            <w:rPr>
              <w:rFonts w:ascii="Times New Roman" w:hAnsi="Times New Roman"/>
              <w:lang w:val="nl-BE"/>
            </w:rPr>
          </w:rPrChange>
        </w:rPr>
      </w:pPr>
      <w:r w:rsidRPr="008214A4">
        <w:rPr>
          <w:rFonts w:ascii="Times New Roman" w:hAnsi="Times New Roman"/>
          <w:rPrChange w:id="27" w:author="Arno Willaert" w:date="2018-02-26T13:12:00Z">
            <w:rPr>
              <w:rFonts w:ascii="Times New Roman" w:hAnsi="Times New Roman"/>
              <w:lang w:val="nl-BE"/>
            </w:rPr>
          </w:rPrChange>
        </w:rPr>
        <w:br w:type="page"/>
      </w:r>
    </w:p>
    <w:p w14:paraId="0E487106" w14:textId="77777777" w:rsidR="00F416DE" w:rsidRPr="008214A4" w:rsidRDefault="00F416DE" w:rsidP="00F416DE">
      <w:pPr>
        <w:pStyle w:val="Heading8"/>
        <w:rPr>
          <w:b/>
          <w:sz w:val="28"/>
          <w:szCs w:val="28"/>
          <w:rPrChange w:id="28" w:author="Arno Willaert" w:date="2018-02-26T13:12:00Z">
            <w:rPr>
              <w:b/>
              <w:sz w:val="28"/>
              <w:szCs w:val="28"/>
              <w:lang w:val="nl-BE"/>
            </w:rPr>
          </w:rPrChange>
        </w:rPr>
      </w:pPr>
      <w:r w:rsidRPr="008214A4">
        <w:rPr>
          <w:b/>
          <w:color w:val="auto"/>
          <w:sz w:val="28"/>
          <w:szCs w:val="28"/>
          <w:rPrChange w:id="29" w:author="Arno Willaert" w:date="2018-02-26T13:12:00Z">
            <w:rPr>
              <w:b/>
              <w:color w:val="auto"/>
              <w:sz w:val="28"/>
              <w:szCs w:val="28"/>
              <w:lang w:val="nl-BE"/>
            </w:rPr>
          </w:rPrChange>
        </w:rPr>
        <w:lastRenderedPageBreak/>
        <w:t>GEGEVENS</w:t>
      </w:r>
      <w:r w:rsidR="00616BC9" w:rsidRPr="008214A4">
        <w:rPr>
          <w:b/>
          <w:color w:val="auto"/>
          <w:sz w:val="28"/>
          <w:szCs w:val="28"/>
          <w:rPrChange w:id="30" w:author="Arno Willaert" w:date="2018-02-26T13:12:00Z">
            <w:rPr>
              <w:b/>
              <w:color w:val="auto"/>
              <w:sz w:val="28"/>
              <w:szCs w:val="28"/>
              <w:lang w:val="nl-BE"/>
            </w:rPr>
          </w:rPrChange>
        </w:rPr>
        <w:t xml:space="preserve"> </w:t>
      </w:r>
      <w:proofErr w:type="spellStart"/>
      <w:r w:rsidR="00616BC9" w:rsidRPr="008214A4">
        <w:rPr>
          <w:b/>
          <w:color w:val="auto"/>
          <w:sz w:val="28"/>
          <w:szCs w:val="28"/>
          <w:rPrChange w:id="31" w:author="Arno Willaert" w:date="2018-02-26T13:12:00Z">
            <w:rPr>
              <w:b/>
              <w:color w:val="auto"/>
              <w:sz w:val="28"/>
              <w:szCs w:val="28"/>
              <w:lang w:val="nl-BE"/>
            </w:rPr>
          </w:rPrChange>
        </w:rPr>
        <w:t>Bachelorproef</w:t>
      </w:r>
      <w:proofErr w:type="spellEnd"/>
    </w:p>
    <w:p w14:paraId="0C24A3E3" w14:textId="77777777" w:rsidR="00616BC9" w:rsidRPr="008214A4" w:rsidRDefault="00616BC9" w:rsidP="00F416DE">
      <w:pPr>
        <w:rPr>
          <w:rFonts w:ascii="Times New Roman" w:hAnsi="Times New Roman"/>
          <w:b/>
          <w:noProof/>
          <w:sz w:val="24"/>
          <w:szCs w:val="24"/>
          <w:rPrChange w:id="32" w:author="Arno Willaert" w:date="2018-02-26T13:12:00Z">
            <w:rPr>
              <w:rFonts w:ascii="Times New Roman" w:hAnsi="Times New Roman"/>
              <w:b/>
              <w:noProof/>
              <w:sz w:val="24"/>
              <w:szCs w:val="24"/>
              <w:lang w:val="nl-NL"/>
            </w:rPr>
          </w:rPrChange>
        </w:rPr>
      </w:pPr>
    </w:p>
    <w:p w14:paraId="74AFF17C" w14:textId="77777777" w:rsidR="00F416DE" w:rsidRPr="008214A4" w:rsidRDefault="00F416DE" w:rsidP="00F416DE">
      <w:pPr>
        <w:rPr>
          <w:rFonts w:ascii="Times New Roman" w:hAnsi="Times New Roman"/>
          <w:b/>
          <w:noProof/>
          <w:sz w:val="24"/>
          <w:szCs w:val="24"/>
          <w:rPrChange w:id="33" w:author="Arno Willaert" w:date="2018-02-26T13:12:00Z">
            <w:rPr>
              <w:rFonts w:ascii="Times New Roman" w:hAnsi="Times New Roman"/>
              <w:b/>
              <w:noProof/>
              <w:sz w:val="24"/>
              <w:szCs w:val="24"/>
              <w:lang w:val="nl-NL"/>
            </w:rPr>
          </w:rPrChange>
        </w:rPr>
      </w:pPr>
      <w:r w:rsidRPr="008214A4">
        <w:rPr>
          <w:rFonts w:ascii="Times New Roman" w:hAnsi="Times New Roman"/>
          <w:b/>
          <w:noProof/>
          <w:sz w:val="24"/>
          <w:szCs w:val="24"/>
          <w:rPrChange w:id="34" w:author="Arno Willaert" w:date="2018-02-26T13:12:00Z">
            <w:rPr>
              <w:rFonts w:ascii="Times New Roman" w:hAnsi="Times New Roman"/>
              <w:b/>
              <w:noProof/>
              <w:sz w:val="24"/>
              <w:szCs w:val="24"/>
              <w:lang w:val="nl-NL"/>
            </w:rPr>
          </w:rPrChange>
        </w:rPr>
        <w:t>Omschrijving Probleem</w:t>
      </w:r>
    </w:p>
    <w:p w14:paraId="1CD020D4" w14:textId="77777777" w:rsidR="00F416DE" w:rsidRPr="008214A4" w:rsidRDefault="00F416DE" w:rsidP="00F416DE">
      <w:pPr>
        <w:rPr>
          <w:rFonts w:ascii="Times New Roman" w:hAnsi="Times New Roman"/>
          <w:noProof/>
          <w:sz w:val="24"/>
          <w:szCs w:val="24"/>
          <w:rPrChange w:id="35" w:author="Arno Willaert" w:date="2018-02-26T13:12:00Z">
            <w:rPr>
              <w:rFonts w:ascii="Times New Roman" w:hAnsi="Times New Roman"/>
              <w:noProof/>
              <w:sz w:val="24"/>
              <w:szCs w:val="24"/>
              <w:lang w:val="nl-NL"/>
            </w:rPr>
          </w:rPrChange>
        </w:rPr>
      </w:pPr>
    </w:p>
    <w:p w14:paraId="473DCCE9" w14:textId="77777777" w:rsidR="00B41DC1" w:rsidRDefault="00E813C5" w:rsidP="00F416DE">
      <w:pPr>
        <w:rPr>
          <w:ins w:id="36" w:author="Arno Willaert" w:date="2018-02-26T14:16:00Z"/>
          <w:rFonts w:ascii="Times New Roman" w:hAnsi="Times New Roman"/>
          <w:noProof/>
          <w:sz w:val="24"/>
          <w:szCs w:val="24"/>
        </w:rPr>
      </w:pPr>
      <w:r w:rsidRPr="00E813C5">
        <w:rPr>
          <w:rFonts w:ascii="Times New Roman" w:hAnsi="Times New Roman"/>
          <w:noProof/>
          <w:sz w:val="24"/>
          <w:szCs w:val="24"/>
        </w:rPr>
        <w:t>VASCO’s software deployment and testing framework (SDTF) runs on a windows test control host.</w:t>
      </w:r>
      <w:r>
        <w:rPr>
          <w:rFonts w:ascii="Times New Roman" w:hAnsi="Times New Roman"/>
          <w:noProof/>
          <w:sz w:val="24"/>
          <w:szCs w:val="24"/>
        </w:rPr>
        <w:t xml:space="preserve"> Migrating it to a microservice based architecture using docker containers</w:t>
      </w:r>
      <w:ins w:id="37" w:author="Arno Willaert" w:date="2018-02-26T14:16:00Z">
        <w:r w:rsidR="00B41DC1">
          <w:rPr>
            <w:rFonts w:ascii="Times New Roman" w:hAnsi="Times New Roman"/>
            <w:noProof/>
            <w:sz w:val="24"/>
            <w:szCs w:val="24"/>
          </w:rPr>
          <w:t xml:space="preserve"> and selenium grid technology</w:t>
        </w:r>
      </w:ins>
      <w:r>
        <w:rPr>
          <w:rFonts w:ascii="Times New Roman" w:hAnsi="Times New Roman"/>
          <w:noProof/>
          <w:sz w:val="24"/>
          <w:szCs w:val="24"/>
        </w:rPr>
        <w:t xml:space="preserve"> would reduce the amount of resources required to run the frame</w:t>
      </w:r>
      <w:r w:rsidR="00380B66">
        <w:rPr>
          <w:rFonts w:ascii="Times New Roman" w:hAnsi="Times New Roman"/>
          <w:noProof/>
          <w:sz w:val="24"/>
          <w:szCs w:val="24"/>
        </w:rPr>
        <w:t xml:space="preserve">work and the test running on it. </w:t>
      </w:r>
    </w:p>
    <w:p w14:paraId="77882560" w14:textId="4F769A87" w:rsidR="00380B66" w:rsidRDefault="00380B66" w:rsidP="00F416DE">
      <w:pPr>
        <w:rPr>
          <w:ins w:id="38" w:author="Arno Willaert" w:date="2018-02-26T14:18:00Z"/>
          <w:rFonts w:ascii="Times New Roman" w:hAnsi="Times New Roman"/>
          <w:noProof/>
          <w:sz w:val="24"/>
          <w:szCs w:val="24"/>
        </w:rPr>
      </w:pPr>
      <w:r>
        <w:rPr>
          <w:rFonts w:ascii="Times New Roman" w:hAnsi="Times New Roman"/>
          <w:noProof/>
          <w:sz w:val="24"/>
          <w:szCs w:val="24"/>
        </w:rPr>
        <w:t>This would lead</w:t>
      </w:r>
      <w:r w:rsidR="00E813C5">
        <w:rPr>
          <w:rFonts w:ascii="Times New Roman" w:hAnsi="Times New Roman"/>
          <w:noProof/>
          <w:sz w:val="24"/>
          <w:szCs w:val="24"/>
        </w:rPr>
        <w:t xml:space="preserve"> </w:t>
      </w:r>
      <w:r>
        <w:rPr>
          <w:rFonts w:ascii="Times New Roman" w:hAnsi="Times New Roman"/>
          <w:noProof/>
          <w:sz w:val="24"/>
          <w:szCs w:val="24"/>
        </w:rPr>
        <w:t>to a more cost-effective system as it removes the need to virtualize the operating systems on V-Cloud.</w:t>
      </w:r>
      <w:ins w:id="39" w:author="Arno Willaert" w:date="2018-02-26T14:16:00Z">
        <w:r w:rsidR="00B41DC1">
          <w:rPr>
            <w:rFonts w:ascii="Times New Roman" w:hAnsi="Times New Roman"/>
            <w:noProof/>
            <w:sz w:val="24"/>
            <w:szCs w:val="24"/>
          </w:rPr>
          <w:t xml:space="preserve"> Furthermore, it will be possible to use these resources </w:t>
        </w:r>
      </w:ins>
      <w:ins w:id="40" w:author="Arno Willaert" w:date="2018-02-26T14:18:00Z">
        <w:r w:rsidR="00786EFC">
          <w:rPr>
            <w:rFonts w:ascii="Times New Roman" w:hAnsi="Times New Roman"/>
            <w:noProof/>
            <w:sz w:val="24"/>
            <w:szCs w:val="24"/>
          </w:rPr>
          <w:t>to run more tests in parallel.</w:t>
        </w:r>
      </w:ins>
    </w:p>
    <w:p w14:paraId="14131472" w14:textId="78DDE08E" w:rsidR="00786EFC" w:rsidRPr="002D3762" w:rsidRDefault="00786EFC" w:rsidP="00F416DE">
      <w:pPr>
        <w:rPr>
          <w:rFonts w:ascii="Times New Roman" w:hAnsi="Times New Roman"/>
          <w:noProof/>
          <w:sz w:val="24"/>
          <w:szCs w:val="24"/>
        </w:rPr>
      </w:pPr>
      <w:ins w:id="41" w:author="Arno Willaert" w:date="2018-02-26T14:19:00Z">
        <w:r>
          <w:rPr>
            <w:rFonts w:ascii="Times New Roman" w:hAnsi="Times New Roman"/>
            <w:noProof/>
            <w:sz w:val="24"/>
            <w:szCs w:val="24"/>
          </w:rPr>
          <w:t>This thesis will investigate how to implement these technologies and document the resulting performance increase.</w:t>
        </w:r>
      </w:ins>
      <w:bookmarkStart w:id="42" w:name="_GoBack"/>
      <w:bookmarkEnd w:id="42"/>
    </w:p>
    <w:p w14:paraId="3D0ED534" w14:textId="77777777" w:rsidR="00F416DE" w:rsidRPr="002D3762" w:rsidRDefault="00F416DE" w:rsidP="00F416DE">
      <w:pPr>
        <w:rPr>
          <w:rFonts w:ascii="Times New Roman" w:hAnsi="Times New Roman"/>
          <w:noProof/>
          <w:sz w:val="24"/>
          <w:szCs w:val="24"/>
        </w:rPr>
      </w:pPr>
    </w:p>
    <w:p w14:paraId="7D15F325" w14:textId="77777777" w:rsidR="00F416DE" w:rsidRPr="002D3762" w:rsidRDefault="00F416DE" w:rsidP="00F416DE">
      <w:pPr>
        <w:rPr>
          <w:rFonts w:ascii="Times New Roman" w:hAnsi="Times New Roman"/>
          <w:noProof/>
          <w:sz w:val="24"/>
          <w:szCs w:val="24"/>
        </w:rPr>
      </w:pPr>
    </w:p>
    <w:p w14:paraId="4E1DC8AD" w14:textId="77777777" w:rsidR="00F416DE" w:rsidRPr="002D3762" w:rsidRDefault="00F416DE" w:rsidP="00F416DE">
      <w:pPr>
        <w:rPr>
          <w:rFonts w:ascii="Times New Roman" w:hAnsi="Times New Roman"/>
          <w:noProof/>
          <w:sz w:val="24"/>
          <w:szCs w:val="24"/>
        </w:rPr>
      </w:pPr>
    </w:p>
    <w:p w14:paraId="67A886F6" w14:textId="77777777" w:rsidR="00F416DE" w:rsidRPr="002D3762" w:rsidRDefault="00F416DE" w:rsidP="00F416DE">
      <w:pPr>
        <w:rPr>
          <w:rFonts w:ascii="Times New Roman" w:hAnsi="Times New Roman"/>
          <w:noProof/>
          <w:sz w:val="24"/>
          <w:szCs w:val="24"/>
        </w:rPr>
      </w:pPr>
    </w:p>
    <w:p w14:paraId="474E7DB5" w14:textId="77777777" w:rsidR="00F416DE" w:rsidRPr="002D3762" w:rsidRDefault="00F416DE" w:rsidP="00F416DE">
      <w:pPr>
        <w:rPr>
          <w:rFonts w:ascii="Times New Roman" w:hAnsi="Times New Roman"/>
          <w:noProof/>
          <w:sz w:val="24"/>
          <w:szCs w:val="24"/>
        </w:rPr>
      </w:pPr>
    </w:p>
    <w:p w14:paraId="293969A3" w14:textId="77777777" w:rsidR="00F416DE" w:rsidRPr="002D3762" w:rsidRDefault="00F416DE" w:rsidP="00F416DE">
      <w:pPr>
        <w:rPr>
          <w:rFonts w:ascii="Times New Roman" w:hAnsi="Times New Roman"/>
          <w:noProof/>
          <w:sz w:val="24"/>
          <w:szCs w:val="24"/>
        </w:rPr>
      </w:pPr>
    </w:p>
    <w:p w14:paraId="1A9666BD" w14:textId="77777777" w:rsidR="00F416DE" w:rsidRPr="002D3762" w:rsidRDefault="00F416DE" w:rsidP="00F416DE">
      <w:pPr>
        <w:rPr>
          <w:rFonts w:ascii="Times New Roman" w:hAnsi="Times New Roman"/>
          <w:noProof/>
          <w:sz w:val="24"/>
          <w:szCs w:val="24"/>
        </w:rPr>
      </w:pPr>
    </w:p>
    <w:p w14:paraId="16F00FF1" w14:textId="77777777" w:rsidR="00F416DE" w:rsidRPr="002D3762" w:rsidRDefault="00F416DE" w:rsidP="00F416DE">
      <w:pPr>
        <w:rPr>
          <w:rFonts w:ascii="Times New Roman" w:hAnsi="Times New Roman"/>
          <w:noProof/>
          <w:sz w:val="24"/>
          <w:szCs w:val="24"/>
        </w:rPr>
      </w:pPr>
    </w:p>
    <w:p w14:paraId="12A05BA2" w14:textId="77777777" w:rsidR="00F416DE" w:rsidRPr="002D3762" w:rsidRDefault="00F416DE" w:rsidP="00F416DE">
      <w:pPr>
        <w:rPr>
          <w:rFonts w:ascii="Times New Roman" w:hAnsi="Times New Roman"/>
          <w:noProof/>
          <w:sz w:val="24"/>
          <w:szCs w:val="24"/>
        </w:rPr>
      </w:pPr>
    </w:p>
    <w:p w14:paraId="2CE8097B" w14:textId="77777777" w:rsidR="00F416DE" w:rsidRDefault="00F416DE" w:rsidP="00F416DE">
      <w:pPr>
        <w:rPr>
          <w:rFonts w:ascii="Times New Roman" w:hAnsi="Times New Roman"/>
          <w:b/>
          <w:noProof/>
          <w:sz w:val="24"/>
          <w:szCs w:val="24"/>
          <w:lang w:val="nl-NL"/>
        </w:rPr>
      </w:pPr>
      <w:r>
        <w:rPr>
          <w:rFonts w:ascii="Times New Roman" w:hAnsi="Times New Roman"/>
          <w:b/>
          <w:noProof/>
          <w:sz w:val="24"/>
          <w:szCs w:val="24"/>
          <w:lang w:val="nl-NL"/>
        </w:rPr>
        <w:t xml:space="preserve">Doelstellingen van </w:t>
      </w:r>
      <w:r w:rsidR="00F74530">
        <w:rPr>
          <w:rFonts w:ascii="Times New Roman" w:hAnsi="Times New Roman"/>
          <w:b/>
          <w:noProof/>
          <w:sz w:val="24"/>
          <w:szCs w:val="24"/>
          <w:lang w:val="nl-NL"/>
        </w:rPr>
        <w:t>de bachelorproef</w:t>
      </w:r>
      <w:r>
        <w:rPr>
          <w:rFonts w:ascii="Times New Roman" w:hAnsi="Times New Roman"/>
          <w:b/>
          <w:noProof/>
          <w:sz w:val="24"/>
          <w:szCs w:val="24"/>
          <w:lang w:val="nl-NL"/>
        </w:rPr>
        <w:t xml:space="preserve"> (kwantitatief en moeten meetbaar zijn)</w:t>
      </w:r>
    </w:p>
    <w:p w14:paraId="5CC06CED" w14:textId="77777777" w:rsidR="00F416DE" w:rsidRDefault="00F416DE" w:rsidP="00F416DE">
      <w:pPr>
        <w:rPr>
          <w:rFonts w:ascii="Times New Roman" w:hAnsi="Times New Roman"/>
          <w:noProof/>
          <w:sz w:val="24"/>
          <w:szCs w:val="24"/>
          <w:lang w:val="nl-NL"/>
        </w:rPr>
      </w:pPr>
    </w:p>
    <w:p w14:paraId="5D1FB79B" w14:textId="77777777" w:rsidR="00746C27" w:rsidRPr="008214A4" w:rsidRDefault="00746C27" w:rsidP="00F416DE">
      <w:pPr>
        <w:rPr>
          <w:rFonts w:ascii="Times New Roman" w:hAnsi="Times New Roman"/>
          <w:noProof/>
          <w:sz w:val="24"/>
          <w:szCs w:val="24"/>
          <w:rPrChange w:id="43" w:author="Arno Willaert" w:date="2018-02-26T13:12:00Z">
            <w:rPr>
              <w:rFonts w:ascii="Times New Roman" w:hAnsi="Times New Roman"/>
              <w:noProof/>
              <w:sz w:val="24"/>
              <w:szCs w:val="24"/>
              <w:lang w:val="nl-NL"/>
            </w:rPr>
          </w:rPrChange>
        </w:rPr>
      </w:pPr>
      <w:r w:rsidRPr="008214A4">
        <w:rPr>
          <w:rFonts w:ascii="Times New Roman" w:hAnsi="Times New Roman"/>
          <w:noProof/>
          <w:sz w:val="24"/>
          <w:szCs w:val="24"/>
          <w:rPrChange w:id="44" w:author="Arno Willaert" w:date="2018-02-26T13:12:00Z">
            <w:rPr>
              <w:rFonts w:ascii="Times New Roman" w:hAnsi="Times New Roman"/>
              <w:noProof/>
              <w:sz w:val="24"/>
              <w:szCs w:val="24"/>
              <w:lang w:val="nl-NL"/>
            </w:rPr>
          </w:rPrChange>
        </w:rPr>
        <w:t xml:space="preserve">Define a deployment architecture for the SDTF and dependent test resources to: </w:t>
      </w:r>
    </w:p>
    <w:p w14:paraId="24D3AAA6" w14:textId="69D67970" w:rsidR="00746C27" w:rsidRDefault="00746C27" w:rsidP="00501581">
      <w:pPr>
        <w:pStyle w:val="ListParagraph"/>
        <w:numPr>
          <w:ilvl w:val="0"/>
          <w:numId w:val="4"/>
        </w:numPr>
        <w:rPr>
          <w:rFonts w:ascii="Times New Roman" w:hAnsi="Times New Roman"/>
          <w:noProof/>
          <w:sz w:val="24"/>
          <w:szCs w:val="24"/>
        </w:rPr>
      </w:pPr>
      <w:r>
        <w:rPr>
          <w:rFonts w:ascii="Times New Roman" w:hAnsi="Times New Roman"/>
          <w:noProof/>
          <w:sz w:val="24"/>
          <w:szCs w:val="24"/>
        </w:rPr>
        <w:t xml:space="preserve">Utilize </w:t>
      </w:r>
      <w:r w:rsidRPr="00746C27">
        <w:rPr>
          <w:rFonts w:ascii="Times New Roman" w:hAnsi="Times New Roman"/>
          <w:noProof/>
          <w:sz w:val="24"/>
          <w:szCs w:val="24"/>
        </w:rPr>
        <w:t xml:space="preserve">Docker container technology (i.e. microservice architecture) </w:t>
      </w:r>
      <w:r>
        <w:rPr>
          <w:rFonts w:ascii="Times New Roman" w:hAnsi="Times New Roman"/>
          <w:noProof/>
          <w:sz w:val="24"/>
          <w:szCs w:val="24"/>
        </w:rPr>
        <w:t xml:space="preserve">in its </w:t>
      </w:r>
      <w:r w:rsidRPr="00746C27">
        <w:rPr>
          <w:rFonts w:ascii="Times New Roman" w:hAnsi="Times New Roman"/>
          <w:noProof/>
          <w:sz w:val="24"/>
          <w:szCs w:val="24"/>
        </w:rPr>
        <w:t>runtime</w:t>
      </w:r>
      <w:r>
        <w:rPr>
          <w:rFonts w:ascii="Times New Roman" w:hAnsi="Times New Roman"/>
          <w:noProof/>
          <w:sz w:val="24"/>
          <w:szCs w:val="24"/>
        </w:rPr>
        <w:t xml:space="preserve"> </w:t>
      </w:r>
    </w:p>
    <w:p w14:paraId="67466703" w14:textId="77777777" w:rsidR="004B7F77" w:rsidRDefault="00746C27" w:rsidP="00501581">
      <w:pPr>
        <w:pStyle w:val="ListParagraph"/>
        <w:numPr>
          <w:ilvl w:val="0"/>
          <w:numId w:val="4"/>
        </w:numPr>
        <w:rPr>
          <w:rFonts w:ascii="Times New Roman" w:hAnsi="Times New Roman"/>
          <w:noProof/>
          <w:sz w:val="24"/>
          <w:szCs w:val="24"/>
        </w:rPr>
      </w:pPr>
      <w:r>
        <w:rPr>
          <w:rFonts w:ascii="Times New Roman" w:hAnsi="Times New Roman"/>
          <w:noProof/>
          <w:sz w:val="24"/>
          <w:szCs w:val="24"/>
        </w:rPr>
        <w:t xml:space="preserve">Utilize Selenium Grid technology in the execution of web-based test suites </w:t>
      </w:r>
    </w:p>
    <w:p w14:paraId="12EACD96" w14:textId="77777777" w:rsidR="004B7F77" w:rsidRDefault="004B7F77" w:rsidP="004B7F77">
      <w:pPr>
        <w:rPr>
          <w:rFonts w:ascii="Times New Roman" w:hAnsi="Times New Roman"/>
          <w:noProof/>
          <w:sz w:val="24"/>
          <w:szCs w:val="24"/>
        </w:rPr>
      </w:pPr>
    </w:p>
    <w:p w14:paraId="54DDB1C2" w14:textId="77777777" w:rsidR="00746C27" w:rsidRPr="004B7F77" w:rsidRDefault="004B7F77" w:rsidP="004B7F77">
      <w:pPr>
        <w:rPr>
          <w:rFonts w:ascii="Times New Roman" w:hAnsi="Times New Roman"/>
          <w:noProof/>
          <w:sz w:val="24"/>
          <w:szCs w:val="24"/>
        </w:rPr>
      </w:pPr>
      <w:r>
        <w:rPr>
          <w:rFonts w:ascii="Times New Roman" w:hAnsi="Times New Roman"/>
          <w:noProof/>
          <w:sz w:val="24"/>
          <w:szCs w:val="24"/>
        </w:rPr>
        <w:t xml:space="preserve">In addition the thesis would need to: </w:t>
      </w:r>
      <w:r w:rsidR="00746C27" w:rsidRPr="004B7F77">
        <w:rPr>
          <w:rFonts w:ascii="Times New Roman" w:hAnsi="Times New Roman"/>
          <w:noProof/>
          <w:sz w:val="24"/>
          <w:szCs w:val="24"/>
        </w:rPr>
        <w:t xml:space="preserve"> </w:t>
      </w:r>
    </w:p>
    <w:p w14:paraId="57F93724" w14:textId="77777777" w:rsidR="004B7F77" w:rsidRDefault="00746C27" w:rsidP="00746C27">
      <w:pPr>
        <w:pStyle w:val="ListParagraph"/>
        <w:numPr>
          <w:ilvl w:val="0"/>
          <w:numId w:val="4"/>
        </w:numPr>
        <w:rPr>
          <w:rFonts w:ascii="Times New Roman" w:hAnsi="Times New Roman"/>
          <w:noProof/>
          <w:sz w:val="24"/>
          <w:szCs w:val="24"/>
        </w:rPr>
      </w:pPr>
      <w:r w:rsidRPr="00746C27">
        <w:rPr>
          <w:rFonts w:ascii="Times New Roman" w:hAnsi="Times New Roman"/>
          <w:noProof/>
          <w:sz w:val="24"/>
          <w:szCs w:val="24"/>
        </w:rPr>
        <w:t>D</w:t>
      </w:r>
      <w:r w:rsidR="004B7F77">
        <w:rPr>
          <w:rFonts w:ascii="Times New Roman" w:hAnsi="Times New Roman"/>
          <w:noProof/>
          <w:sz w:val="24"/>
          <w:szCs w:val="24"/>
        </w:rPr>
        <w:t xml:space="preserve">efine </w:t>
      </w:r>
      <w:r w:rsidRPr="00746C27">
        <w:rPr>
          <w:rFonts w:ascii="Times New Roman" w:hAnsi="Times New Roman"/>
          <w:noProof/>
          <w:sz w:val="24"/>
          <w:szCs w:val="24"/>
        </w:rPr>
        <w:t xml:space="preserve">the impacted test suites </w:t>
      </w:r>
    </w:p>
    <w:p w14:paraId="0EC54DDA" w14:textId="63FDBA4B" w:rsidR="00746C27" w:rsidRPr="004B7F77" w:rsidRDefault="004B7F77" w:rsidP="004B7F77">
      <w:pPr>
        <w:pStyle w:val="ListParagraph"/>
        <w:numPr>
          <w:ilvl w:val="0"/>
          <w:numId w:val="4"/>
        </w:numPr>
        <w:rPr>
          <w:rFonts w:ascii="Times New Roman" w:hAnsi="Times New Roman"/>
          <w:noProof/>
          <w:sz w:val="24"/>
          <w:szCs w:val="24"/>
        </w:rPr>
      </w:pPr>
      <w:r>
        <w:rPr>
          <w:rFonts w:ascii="Times New Roman" w:hAnsi="Times New Roman"/>
          <w:noProof/>
          <w:sz w:val="24"/>
          <w:szCs w:val="24"/>
        </w:rPr>
        <w:t xml:space="preserve">Document the changes to the </w:t>
      </w:r>
      <w:r w:rsidR="005B2E15">
        <w:rPr>
          <w:rFonts w:ascii="Times New Roman" w:hAnsi="Times New Roman"/>
          <w:noProof/>
          <w:sz w:val="24"/>
          <w:szCs w:val="24"/>
        </w:rPr>
        <w:t xml:space="preserve">affected </w:t>
      </w:r>
      <w:r>
        <w:rPr>
          <w:rFonts w:ascii="Times New Roman" w:hAnsi="Times New Roman"/>
          <w:noProof/>
          <w:sz w:val="24"/>
          <w:szCs w:val="24"/>
        </w:rPr>
        <w:t xml:space="preserve">test suites. </w:t>
      </w:r>
    </w:p>
    <w:p w14:paraId="42485BA4" w14:textId="7D8E5B29" w:rsidR="004B7F77" w:rsidRDefault="00746C27" w:rsidP="004B7F77">
      <w:pPr>
        <w:pStyle w:val="ListParagraph"/>
        <w:numPr>
          <w:ilvl w:val="0"/>
          <w:numId w:val="4"/>
        </w:numPr>
        <w:rPr>
          <w:rFonts w:ascii="Times New Roman" w:hAnsi="Times New Roman"/>
          <w:noProof/>
          <w:sz w:val="24"/>
          <w:szCs w:val="24"/>
        </w:rPr>
      </w:pPr>
      <w:commentRangeStart w:id="45"/>
      <w:r w:rsidRPr="004B7F77">
        <w:rPr>
          <w:rFonts w:ascii="Times New Roman" w:hAnsi="Times New Roman"/>
          <w:noProof/>
          <w:sz w:val="24"/>
          <w:szCs w:val="24"/>
        </w:rPr>
        <w:t>Migra</w:t>
      </w:r>
      <w:ins w:id="46" w:author="Arno Willaert" w:date="2018-02-26T14:00:00Z">
        <w:r w:rsidR="00D2067E">
          <w:rPr>
            <w:rFonts w:ascii="Times New Roman" w:hAnsi="Times New Roman"/>
            <w:noProof/>
            <w:sz w:val="24"/>
            <w:szCs w:val="24"/>
          </w:rPr>
          <w:t xml:space="preserve">te </w:t>
        </w:r>
      </w:ins>
      <w:del w:id="47" w:author="Arno Willaert" w:date="2018-02-26T14:00:00Z">
        <w:r w:rsidRPr="004B7F77" w:rsidDel="00D2067E">
          <w:rPr>
            <w:rFonts w:ascii="Times New Roman" w:hAnsi="Times New Roman"/>
            <w:noProof/>
            <w:sz w:val="24"/>
            <w:szCs w:val="24"/>
          </w:rPr>
          <w:delText>t</w:delText>
        </w:r>
        <w:r w:rsidR="004B7F77" w:rsidDel="00D2067E">
          <w:rPr>
            <w:rFonts w:ascii="Times New Roman" w:hAnsi="Times New Roman"/>
            <w:noProof/>
            <w:sz w:val="24"/>
            <w:szCs w:val="24"/>
          </w:rPr>
          <w:delText xml:space="preserve">ion of </w:delText>
        </w:r>
      </w:del>
      <w:r w:rsidR="004B7F77">
        <w:rPr>
          <w:rFonts w:ascii="Times New Roman" w:hAnsi="Times New Roman"/>
          <w:noProof/>
          <w:sz w:val="24"/>
          <w:szCs w:val="24"/>
        </w:rPr>
        <w:t>the existing s</w:t>
      </w:r>
      <w:r w:rsidRPr="004B7F77">
        <w:rPr>
          <w:rFonts w:ascii="Times New Roman" w:hAnsi="Times New Roman"/>
          <w:noProof/>
          <w:sz w:val="24"/>
          <w:szCs w:val="24"/>
        </w:rPr>
        <w:t>uite</w:t>
      </w:r>
      <w:r w:rsidR="005B2E15">
        <w:rPr>
          <w:rFonts w:ascii="Times New Roman" w:hAnsi="Times New Roman"/>
          <w:noProof/>
          <w:sz w:val="24"/>
          <w:szCs w:val="24"/>
        </w:rPr>
        <w:t>s</w:t>
      </w:r>
      <w:r w:rsidRPr="004B7F77">
        <w:rPr>
          <w:rFonts w:ascii="Times New Roman" w:hAnsi="Times New Roman"/>
          <w:noProof/>
          <w:sz w:val="24"/>
          <w:szCs w:val="24"/>
        </w:rPr>
        <w:t xml:space="preserve"> to </w:t>
      </w:r>
      <w:r w:rsidR="004B7F77">
        <w:rPr>
          <w:rFonts w:ascii="Times New Roman" w:hAnsi="Times New Roman"/>
          <w:noProof/>
          <w:sz w:val="24"/>
          <w:szCs w:val="24"/>
        </w:rPr>
        <w:t>the defined architecture</w:t>
      </w:r>
      <w:r w:rsidRPr="004B7F77">
        <w:rPr>
          <w:rFonts w:ascii="Times New Roman" w:hAnsi="Times New Roman"/>
          <w:noProof/>
          <w:sz w:val="24"/>
          <w:szCs w:val="24"/>
        </w:rPr>
        <w:t xml:space="preserve"> </w:t>
      </w:r>
    </w:p>
    <w:p w14:paraId="6CF08C4D" w14:textId="145407B3" w:rsidR="004B7F77" w:rsidRDefault="00D2067E" w:rsidP="005F5F64">
      <w:pPr>
        <w:pStyle w:val="ListParagraph"/>
        <w:numPr>
          <w:ilvl w:val="0"/>
          <w:numId w:val="4"/>
        </w:numPr>
        <w:rPr>
          <w:rFonts w:ascii="Times New Roman" w:hAnsi="Times New Roman"/>
          <w:noProof/>
          <w:sz w:val="24"/>
          <w:szCs w:val="24"/>
        </w:rPr>
      </w:pPr>
      <w:ins w:id="48" w:author="Arno Willaert" w:date="2018-02-26T14:00:00Z">
        <w:r>
          <w:rPr>
            <w:rFonts w:ascii="Times New Roman" w:hAnsi="Times New Roman"/>
            <w:noProof/>
            <w:sz w:val="24"/>
            <w:szCs w:val="24"/>
          </w:rPr>
          <w:t xml:space="preserve">Create </w:t>
        </w:r>
      </w:ins>
      <w:del w:id="49" w:author="Arno Willaert" w:date="2018-02-26T14:00:00Z">
        <w:r w:rsidR="004B7F77" w:rsidRPr="004B7F77" w:rsidDel="00D2067E">
          <w:rPr>
            <w:rFonts w:ascii="Times New Roman" w:hAnsi="Times New Roman"/>
            <w:noProof/>
            <w:sz w:val="24"/>
            <w:szCs w:val="24"/>
          </w:rPr>
          <w:delText>W</w:delText>
        </w:r>
      </w:del>
      <w:ins w:id="50" w:author="Arno Willaert" w:date="2018-02-26T14:00:00Z">
        <w:r>
          <w:rPr>
            <w:rFonts w:ascii="Times New Roman" w:hAnsi="Times New Roman"/>
            <w:noProof/>
            <w:sz w:val="24"/>
            <w:szCs w:val="24"/>
          </w:rPr>
          <w:t>a w</w:t>
        </w:r>
      </w:ins>
      <w:r w:rsidR="004B7F77" w:rsidRPr="004B7F77">
        <w:rPr>
          <w:rFonts w:ascii="Times New Roman" w:hAnsi="Times New Roman"/>
          <w:noProof/>
          <w:sz w:val="24"/>
          <w:szCs w:val="24"/>
        </w:rPr>
        <w:t>orking demo running these suites on VASCO’s test infrastructu</w:t>
      </w:r>
      <w:r w:rsidR="005B2E15">
        <w:rPr>
          <w:rFonts w:ascii="Times New Roman" w:hAnsi="Times New Roman"/>
          <w:noProof/>
          <w:sz w:val="24"/>
          <w:szCs w:val="24"/>
        </w:rPr>
        <w:t>r</w:t>
      </w:r>
      <w:r w:rsidR="004B7F77" w:rsidRPr="004B7F77">
        <w:rPr>
          <w:rFonts w:ascii="Times New Roman" w:hAnsi="Times New Roman"/>
          <w:noProof/>
          <w:sz w:val="24"/>
          <w:szCs w:val="24"/>
        </w:rPr>
        <w:t xml:space="preserve">e </w:t>
      </w:r>
      <w:commentRangeEnd w:id="45"/>
      <w:r w:rsidR="005B2E15">
        <w:rPr>
          <w:rStyle w:val="CommentReference"/>
        </w:rPr>
        <w:commentReference w:id="45"/>
      </w:r>
    </w:p>
    <w:p w14:paraId="63434B20" w14:textId="77777777" w:rsidR="004B7F77" w:rsidRDefault="004B7F77" w:rsidP="004B7F77">
      <w:pPr>
        <w:rPr>
          <w:rFonts w:ascii="Times New Roman" w:hAnsi="Times New Roman"/>
          <w:noProof/>
          <w:sz w:val="24"/>
          <w:szCs w:val="24"/>
        </w:rPr>
      </w:pPr>
    </w:p>
    <w:p w14:paraId="27A5ECDC" w14:textId="254003A7" w:rsidR="004B7F77" w:rsidRPr="004B7F77" w:rsidRDefault="004B7F77" w:rsidP="004B7F77">
      <w:pPr>
        <w:rPr>
          <w:rFonts w:ascii="Times New Roman" w:hAnsi="Times New Roman"/>
          <w:noProof/>
          <w:sz w:val="24"/>
          <w:szCs w:val="24"/>
        </w:rPr>
      </w:pPr>
      <w:r>
        <w:rPr>
          <w:rFonts w:ascii="Times New Roman" w:hAnsi="Times New Roman"/>
          <w:noProof/>
          <w:sz w:val="24"/>
          <w:szCs w:val="24"/>
        </w:rPr>
        <w:t>The co</w:t>
      </w:r>
      <w:r w:rsidR="005B2E15">
        <w:rPr>
          <w:rFonts w:ascii="Times New Roman" w:hAnsi="Times New Roman"/>
          <w:noProof/>
          <w:sz w:val="24"/>
          <w:szCs w:val="24"/>
        </w:rPr>
        <w:t>n</w:t>
      </w:r>
      <w:r>
        <w:rPr>
          <w:rFonts w:ascii="Times New Roman" w:hAnsi="Times New Roman"/>
          <w:noProof/>
          <w:sz w:val="24"/>
          <w:szCs w:val="24"/>
        </w:rPr>
        <w:t xml:space="preserve">clusion should </w:t>
      </w:r>
      <w:commentRangeStart w:id="51"/>
      <w:del w:id="52" w:author="Arno Willaert" w:date="2018-02-26T14:04:00Z">
        <w:r w:rsidDel="00D2067E">
          <w:rPr>
            <w:rFonts w:ascii="Times New Roman" w:hAnsi="Times New Roman"/>
            <w:noProof/>
            <w:sz w:val="24"/>
            <w:szCs w:val="24"/>
          </w:rPr>
          <w:delText xml:space="preserve">document  </w:delText>
        </w:r>
      </w:del>
    </w:p>
    <w:p w14:paraId="237C6C6B" w14:textId="7816FEF5" w:rsidR="004B7F77" w:rsidRDefault="00D2067E" w:rsidP="005F5F64">
      <w:pPr>
        <w:pStyle w:val="ListParagraph"/>
        <w:numPr>
          <w:ilvl w:val="0"/>
          <w:numId w:val="4"/>
        </w:numPr>
        <w:rPr>
          <w:rFonts w:ascii="Times New Roman" w:hAnsi="Times New Roman"/>
          <w:noProof/>
          <w:sz w:val="24"/>
          <w:szCs w:val="24"/>
        </w:rPr>
      </w:pPr>
      <w:ins w:id="53" w:author="Arno Willaert" w:date="2018-02-26T14:04:00Z">
        <w:r>
          <w:rPr>
            <w:rFonts w:ascii="Times New Roman" w:hAnsi="Times New Roman"/>
            <w:noProof/>
            <w:sz w:val="24"/>
            <w:szCs w:val="24"/>
          </w:rPr>
          <w:t xml:space="preserve">Document </w:t>
        </w:r>
      </w:ins>
      <w:del w:id="54" w:author="Arno Willaert" w:date="2018-02-26T14:04:00Z">
        <w:r w:rsidR="004B7F77" w:rsidDel="00D2067E">
          <w:rPr>
            <w:rFonts w:ascii="Times New Roman" w:hAnsi="Times New Roman"/>
            <w:noProof/>
            <w:sz w:val="24"/>
            <w:szCs w:val="24"/>
          </w:rPr>
          <w:delText>T</w:delText>
        </w:r>
      </w:del>
      <w:r w:rsidR="004B7F77">
        <w:rPr>
          <w:rFonts w:ascii="Times New Roman" w:hAnsi="Times New Roman"/>
          <w:noProof/>
          <w:sz w:val="24"/>
          <w:szCs w:val="24"/>
        </w:rPr>
        <w:t xml:space="preserve">he advantages and disadvantages of the proposed changes </w:t>
      </w:r>
    </w:p>
    <w:p w14:paraId="77581D0F" w14:textId="77777777" w:rsidR="004B7F77" w:rsidRDefault="004B7F77" w:rsidP="005F5F64">
      <w:pPr>
        <w:pStyle w:val="ListParagraph"/>
        <w:numPr>
          <w:ilvl w:val="0"/>
          <w:numId w:val="4"/>
        </w:numPr>
        <w:rPr>
          <w:rFonts w:ascii="Times New Roman" w:hAnsi="Times New Roman"/>
          <w:noProof/>
          <w:sz w:val="24"/>
          <w:szCs w:val="24"/>
        </w:rPr>
      </w:pPr>
      <w:r>
        <w:rPr>
          <w:rFonts w:ascii="Times New Roman" w:hAnsi="Times New Roman"/>
          <w:noProof/>
          <w:sz w:val="24"/>
          <w:szCs w:val="24"/>
        </w:rPr>
        <w:t>Include a discussion on the difficulties encountered with the solution/technologies</w:t>
      </w:r>
    </w:p>
    <w:p w14:paraId="0A5FC0A3" w14:textId="1B190753" w:rsidR="002D3762" w:rsidRPr="004B7F77" w:rsidRDefault="004B7F77" w:rsidP="005F5F64">
      <w:pPr>
        <w:pStyle w:val="ListParagraph"/>
        <w:numPr>
          <w:ilvl w:val="0"/>
          <w:numId w:val="4"/>
        </w:numPr>
        <w:rPr>
          <w:rFonts w:ascii="Times New Roman" w:hAnsi="Times New Roman"/>
          <w:noProof/>
          <w:sz w:val="24"/>
          <w:szCs w:val="24"/>
        </w:rPr>
      </w:pPr>
      <w:r w:rsidRPr="004B7F77">
        <w:rPr>
          <w:rFonts w:ascii="Times New Roman" w:hAnsi="Times New Roman"/>
          <w:noProof/>
          <w:sz w:val="24"/>
          <w:szCs w:val="24"/>
        </w:rPr>
        <w:t>Quantify</w:t>
      </w:r>
      <w:r>
        <w:rPr>
          <w:rFonts w:ascii="Times New Roman" w:hAnsi="Times New Roman"/>
          <w:noProof/>
          <w:sz w:val="24"/>
          <w:szCs w:val="24"/>
        </w:rPr>
        <w:t xml:space="preserve"> the proposed solution</w:t>
      </w:r>
      <w:r w:rsidR="005B2E15">
        <w:rPr>
          <w:rFonts w:ascii="Times New Roman" w:hAnsi="Times New Roman"/>
          <w:noProof/>
          <w:sz w:val="24"/>
          <w:szCs w:val="24"/>
        </w:rPr>
        <w:t>’s impact</w:t>
      </w:r>
      <w:r>
        <w:rPr>
          <w:rFonts w:ascii="Times New Roman" w:hAnsi="Times New Roman"/>
          <w:noProof/>
          <w:sz w:val="24"/>
          <w:szCs w:val="24"/>
        </w:rPr>
        <w:t xml:space="preserve"> in terms of saved resources </w:t>
      </w:r>
      <w:commentRangeEnd w:id="51"/>
      <w:r w:rsidR="005B2E15">
        <w:rPr>
          <w:rStyle w:val="CommentReference"/>
        </w:rPr>
        <w:commentReference w:id="51"/>
      </w:r>
    </w:p>
    <w:p w14:paraId="166DEE2E" w14:textId="77777777" w:rsidR="00F416DE" w:rsidRPr="002D3762" w:rsidRDefault="00F416DE" w:rsidP="00F416DE">
      <w:pPr>
        <w:rPr>
          <w:rFonts w:ascii="Times New Roman" w:hAnsi="Times New Roman"/>
          <w:noProof/>
          <w:sz w:val="24"/>
          <w:szCs w:val="24"/>
        </w:rPr>
      </w:pPr>
    </w:p>
    <w:p w14:paraId="125720B2" w14:textId="77777777" w:rsidR="004B7F77" w:rsidRPr="00D2067E" w:rsidRDefault="004B7F77" w:rsidP="00F416DE">
      <w:pPr>
        <w:rPr>
          <w:rFonts w:ascii="Times New Roman" w:hAnsi="Times New Roman"/>
          <w:noProof/>
          <w:color w:val="7F7F7F" w:themeColor="text1" w:themeTint="80"/>
          <w:sz w:val="24"/>
          <w:szCs w:val="24"/>
          <w:rPrChange w:id="55" w:author="Arno Willaert" w:date="2018-02-26T14:06:00Z">
            <w:rPr>
              <w:rFonts w:ascii="Times New Roman" w:hAnsi="Times New Roman"/>
              <w:noProof/>
              <w:sz w:val="24"/>
              <w:szCs w:val="24"/>
            </w:rPr>
          </w:rPrChange>
        </w:rPr>
      </w:pPr>
      <w:commentRangeStart w:id="56"/>
      <w:r w:rsidRPr="00D2067E">
        <w:rPr>
          <w:rFonts w:ascii="Times New Roman" w:hAnsi="Times New Roman"/>
          <w:noProof/>
          <w:color w:val="7F7F7F" w:themeColor="text1" w:themeTint="80"/>
          <w:sz w:val="24"/>
          <w:szCs w:val="24"/>
          <w:rPrChange w:id="57" w:author="Arno Willaert" w:date="2018-02-26T14:06:00Z">
            <w:rPr>
              <w:rFonts w:ascii="Times New Roman" w:hAnsi="Times New Roman"/>
              <w:noProof/>
              <w:sz w:val="24"/>
              <w:szCs w:val="24"/>
            </w:rPr>
          </w:rPrChange>
        </w:rPr>
        <w:t>Stretch goals could include</w:t>
      </w:r>
    </w:p>
    <w:p w14:paraId="338E192B" w14:textId="77777777" w:rsidR="00EC6196" w:rsidRPr="00D2067E" w:rsidRDefault="00EC6196" w:rsidP="00F416DE">
      <w:pPr>
        <w:rPr>
          <w:rFonts w:ascii="Times New Roman" w:hAnsi="Times New Roman"/>
          <w:noProof/>
          <w:color w:val="7F7F7F" w:themeColor="text1" w:themeTint="80"/>
          <w:sz w:val="24"/>
          <w:szCs w:val="24"/>
          <w:rPrChange w:id="58" w:author="Arno Willaert" w:date="2018-02-26T14:06:00Z">
            <w:rPr>
              <w:rFonts w:ascii="Times New Roman" w:hAnsi="Times New Roman"/>
              <w:noProof/>
              <w:sz w:val="24"/>
              <w:szCs w:val="24"/>
            </w:rPr>
          </w:rPrChange>
        </w:rPr>
      </w:pPr>
      <w:r w:rsidRPr="00D2067E">
        <w:rPr>
          <w:rFonts w:ascii="Times New Roman" w:hAnsi="Times New Roman"/>
          <w:noProof/>
          <w:color w:val="7F7F7F" w:themeColor="text1" w:themeTint="80"/>
          <w:sz w:val="24"/>
          <w:szCs w:val="24"/>
          <w:rPrChange w:id="59" w:author="Arno Willaert" w:date="2018-02-26T14:06:00Z">
            <w:rPr>
              <w:rFonts w:ascii="Times New Roman" w:hAnsi="Times New Roman"/>
              <w:noProof/>
              <w:sz w:val="24"/>
              <w:szCs w:val="24"/>
            </w:rPr>
          </w:rPrChange>
        </w:rPr>
        <w:t>….</w:t>
      </w:r>
    </w:p>
    <w:p w14:paraId="6D684B8D" w14:textId="2883A593" w:rsidR="00F416DE" w:rsidRPr="00D2067E" w:rsidRDefault="00380B66" w:rsidP="00F416DE">
      <w:pPr>
        <w:rPr>
          <w:rFonts w:ascii="Times New Roman" w:hAnsi="Times New Roman"/>
          <w:noProof/>
          <w:color w:val="7F7F7F" w:themeColor="text1" w:themeTint="80"/>
          <w:sz w:val="24"/>
          <w:szCs w:val="24"/>
          <w:rPrChange w:id="60" w:author="Arno Willaert" w:date="2018-02-26T14:06:00Z">
            <w:rPr>
              <w:rFonts w:ascii="Times New Roman" w:hAnsi="Times New Roman"/>
              <w:noProof/>
              <w:sz w:val="24"/>
              <w:szCs w:val="24"/>
            </w:rPr>
          </w:rPrChange>
        </w:rPr>
      </w:pPr>
      <w:r w:rsidRPr="00D2067E">
        <w:rPr>
          <w:rFonts w:ascii="Times New Roman" w:hAnsi="Times New Roman"/>
          <w:noProof/>
          <w:color w:val="7F7F7F" w:themeColor="text1" w:themeTint="80"/>
          <w:sz w:val="24"/>
          <w:szCs w:val="24"/>
          <w:rPrChange w:id="61" w:author="Arno Willaert" w:date="2018-02-26T14:06:00Z">
            <w:rPr>
              <w:rFonts w:ascii="Times New Roman" w:hAnsi="Times New Roman"/>
              <w:noProof/>
              <w:sz w:val="24"/>
              <w:szCs w:val="24"/>
            </w:rPr>
          </w:rPrChange>
        </w:rPr>
        <w:t>The subsequent</w:t>
      </w:r>
      <w:r w:rsidR="00CF3C5E" w:rsidRPr="00D2067E">
        <w:rPr>
          <w:rFonts w:ascii="Times New Roman" w:hAnsi="Times New Roman"/>
          <w:noProof/>
          <w:color w:val="7F7F7F" w:themeColor="text1" w:themeTint="80"/>
          <w:sz w:val="24"/>
          <w:szCs w:val="24"/>
          <w:rPrChange w:id="62" w:author="Arno Willaert" w:date="2018-02-26T14:06:00Z">
            <w:rPr>
              <w:rFonts w:ascii="Times New Roman" w:hAnsi="Times New Roman"/>
              <w:noProof/>
              <w:sz w:val="24"/>
              <w:szCs w:val="24"/>
            </w:rPr>
          </w:rPrChange>
        </w:rPr>
        <w:t xml:space="preserve"> goal is to measure the impact this has on the resource usage of the set up as a whole and quantify how </w:t>
      </w:r>
      <w:r w:rsidR="005B2E15" w:rsidRPr="00D2067E">
        <w:rPr>
          <w:rFonts w:ascii="Times New Roman" w:hAnsi="Times New Roman"/>
          <w:noProof/>
          <w:color w:val="7F7F7F" w:themeColor="text1" w:themeTint="80"/>
          <w:sz w:val="24"/>
          <w:szCs w:val="24"/>
          <w:rPrChange w:id="63" w:author="Arno Willaert" w:date="2018-02-26T14:06:00Z">
            <w:rPr>
              <w:rFonts w:ascii="Times New Roman" w:hAnsi="Times New Roman"/>
              <w:noProof/>
              <w:sz w:val="24"/>
              <w:szCs w:val="24"/>
            </w:rPr>
          </w:rPrChange>
        </w:rPr>
        <w:t xml:space="preserve">many </w:t>
      </w:r>
      <w:r w:rsidR="00CF3C5E" w:rsidRPr="00D2067E">
        <w:rPr>
          <w:rFonts w:ascii="Times New Roman" w:hAnsi="Times New Roman"/>
          <w:noProof/>
          <w:color w:val="7F7F7F" w:themeColor="text1" w:themeTint="80"/>
          <w:sz w:val="24"/>
          <w:szCs w:val="24"/>
          <w:rPrChange w:id="64" w:author="Arno Willaert" w:date="2018-02-26T14:06:00Z">
            <w:rPr>
              <w:rFonts w:ascii="Times New Roman" w:hAnsi="Times New Roman"/>
              <w:noProof/>
              <w:sz w:val="24"/>
              <w:szCs w:val="24"/>
            </w:rPr>
          </w:rPrChange>
        </w:rPr>
        <w:t>more test</w:t>
      </w:r>
      <w:r w:rsidR="005B2E15" w:rsidRPr="00D2067E">
        <w:rPr>
          <w:rFonts w:ascii="Times New Roman" w:hAnsi="Times New Roman"/>
          <w:noProof/>
          <w:color w:val="7F7F7F" w:themeColor="text1" w:themeTint="80"/>
          <w:sz w:val="24"/>
          <w:szCs w:val="24"/>
          <w:rPrChange w:id="65" w:author="Arno Willaert" w:date="2018-02-26T14:06:00Z">
            <w:rPr>
              <w:rFonts w:ascii="Times New Roman" w:hAnsi="Times New Roman"/>
              <w:noProof/>
              <w:sz w:val="24"/>
              <w:szCs w:val="24"/>
            </w:rPr>
          </w:rPrChange>
        </w:rPr>
        <w:t>s</w:t>
      </w:r>
      <w:r w:rsidR="00CF3C5E" w:rsidRPr="00D2067E">
        <w:rPr>
          <w:rFonts w:ascii="Times New Roman" w:hAnsi="Times New Roman"/>
          <w:noProof/>
          <w:color w:val="7F7F7F" w:themeColor="text1" w:themeTint="80"/>
          <w:sz w:val="24"/>
          <w:szCs w:val="24"/>
          <w:rPrChange w:id="66" w:author="Arno Willaert" w:date="2018-02-26T14:06:00Z">
            <w:rPr>
              <w:rFonts w:ascii="Times New Roman" w:hAnsi="Times New Roman"/>
              <w:noProof/>
              <w:sz w:val="24"/>
              <w:szCs w:val="24"/>
            </w:rPr>
          </w:rPrChange>
        </w:rPr>
        <w:t xml:space="preserve"> can be run in parallel using this framework as opposed to the </w:t>
      </w:r>
      <w:r w:rsidRPr="00D2067E">
        <w:rPr>
          <w:rFonts w:ascii="Times New Roman" w:hAnsi="Times New Roman"/>
          <w:noProof/>
          <w:color w:val="7F7F7F" w:themeColor="text1" w:themeTint="80"/>
          <w:sz w:val="24"/>
          <w:szCs w:val="24"/>
          <w:rPrChange w:id="67" w:author="Arno Willaert" w:date="2018-02-26T14:06:00Z">
            <w:rPr>
              <w:rFonts w:ascii="Times New Roman" w:hAnsi="Times New Roman"/>
              <w:noProof/>
              <w:sz w:val="24"/>
              <w:szCs w:val="24"/>
            </w:rPr>
          </w:rPrChange>
        </w:rPr>
        <w:t>current</w:t>
      </w:r>
      <w:r w:rsidR="00CF3C5E" w:rsidRPr="00D2067E">
        <w:rPr>
          <w:rFonts w:ascii="Times New Roman" w:hAnsi="Times New Roman"/>
          <w:noProof/>
          <w:color w:val="7F7F7F" w:themeColor="text1" w:themeTint="80"/>
          <w:sz w:val="24"/>
          <w:szCs w:val="24"/>
          <w:rPrChange w:id="68" w:author="Arno Willaert" w:date="2018-02-26T14:06:00Z">
            <w:rPr>
              <w:rFonts w:ascii="Times New Roman" w:hAnsi="Times New Roman"/>
              <w:noProof/>
              <w:sz w:val="24"/>
              <w:szCs w:val="24"/>
            </w:rPr>
          </w:rPrChange>
        </w:rPr>
        <w:t xml:space="preserve"> way of running everything in VMs on V-Cloud. </w:t>
      </w:r>
      <w:commentRangeEnd w:id="56"/>
      <w:r w:rsidR="00D2067E">
        <w:rPr>
          <w:rStyle w:val="CommentReference"/>
        </w:rPr>
        <w:commentReference w:id="56"/>
      </w:r>
    </w:p>
    <w:p w14:paraId="5527649F" w14:textId="77777777" w:rsidR="00F416DE" w:rsidRPr="002D3762" w:rsidRDefault="00F416DE" w:rsidP="00F416DE">
      <w:pPr>
        <w:rPr>
          <w:rFonts w:ascii="Times New Roman" w:hAnsi="Times New Roman"/>
          <w:noProof/>
          <w:sz w:val="24"/>
          <w:szCs w:val="24"/>
        </w:rPr>
      </w:pPr>
    </w:p>
    <w:p w14:paraId="634C001A" w14:textId="77777777" w:rsidR="00F416DE" w:rsidRDefault="00F416DE" w:rsidP="00F416DE">
      <w:pPr>
        <w:rPr>
          <w:rFonts w:ascii="Times New Roman" w:hAnsi="Times New Roman"/>
          <w:b/>
          <w:noProof/>
          <w:sz w:val="24"/>
          <w:szCs w:val="24"/>
          <w:lang w:val="nl-NL"/>
        </w:rPr>
      </w:pPr>
      <w:r w:rsidRPr="008214A4">
        <w:rPr>
          <w:rFonts w:ascii="Times New Roman" w:hAnsi="Times New Roman"/>
          <w:b/>
          <w:noProof/>
          <w:sz w:val="24"/>
          <w:szCs w:val="24"/>
          <w:rPrChange w:id="69" w:author="Arno Willaert" w:date="2018-02-26T13:12:00Z">
            <w:rPr>
              <w:rFonts w:ascii="Times New Roman" w:hAnsi="Times New Roman"/>
              <w:b/>
              <w:noProof/>
              <w:sz w:val="24"/>
              <w:szCs w:val="24"/>
            </w:rPr>
          </w:rPrChange>
        </w:rPr>
        <w:br w:type="page"/>
      </w:r>
      <w:r>
        <w:rPr>
          <w:rFonts w:ascii="Times New Roman" w:hAnsi="Times New Roman"/>
          <w:b/>
          <w:noProof/>
          <w:sz w:val="24"/>
          <w:szCs w:val="24"/>
          <w:lang w:val="nl-NL"/>
        </w:rPr>
        <w:lastRenderedPageBreak/>
        <w:t>Gewenste resultaat (Wat moet er (minimaal) opgeleverd worden?)</w:t>
      </w:r>
    </w:p>
    <w:p w14:paraId="75ACC533" w14:textId="77777777" w:rsidR="00F416DE" w:rsidRPr="0035113D" w:rsidRDefault="00F416DE" w:rsidP="00F416DE">
      <w:pPr>
        <w:rPr>
          <w:rFonts w:ascii="Times New Roman" w:hAnsi="Times New Roman"/>
          <w:noProof/>
          <w:sz w:val="24"/>
          <w:szCs w:val="24"/>
          <w:lang w:val="nl-NL"/>
        </w:rPr>
      </w:pPr>
    </w:p>
    <w:p w14:paraId="00163AFB" w14:textId="2ECFC036" w:rsidR="0035113D" w:rsidRDefault="0035113D" w:rsidP="00F416DE">
      <w:pPr>
        <w:rPr>
          <w:ins w:id="70" w:author="Arno Willaert" w:date="2018-02-26T13:14:00Z"/>
          <w:rFonts w:ascii="Times New Roman" w:hAnsi="Times New Roman"/>
          <w:noProof/>
          <w:sz w:val="24"/>
          <w:szCs w:val="24"/>
        </w:rPr>
      </w:pPr>
      <w:r w:rsidRPr="0035113D">
        <w:rPr>
          <w:rFonts w:ascii="Times New Roman" w:hAnsi="Times New Roman"/>
          <w:noProof/>
          <w:sz w:val="24"/>
          <w:szCs w:val="24"/>
        </w:rPr>
        <w:t>Minimum:</w:t>
      </w:r>
    </w:p>
    <w:p w14:paraId="730D9F3F" w14:textId="047B7869" w:rsidR="008214A4" w:rsidRPr="00FB4434" w:rsidRDefault="008214A4" w:rsidP="00FB4434">
      <w:pPr>
        <w:pStyle w:val="ListParagraph"/>
        <w:numPr>
          <w:ilvl w:val="0"/>
          <w:numId w:val="5"/>
        </w:numPr>
        <w:rPr>
          <w:rFonts w:ascii="Times New Roman" w:hAnsi="Times New Roman"/>
          <w:noProof/>
          <w:sz w:val="24"/>
          <w:szCs w:val="24"/>
          <w:rPrChange w:id="71" w:author="Arno Willaert" w:date="2018-02-26T13:33:00Z">
            <w:rPr>
              <w:noProof/>
            </w:rPr>
          </w:rPrChange>
        </w:rPr>
        <w:pPrChange w:id="72" w:author="Arno Willaert" w:date="2018-02-26T13:33:00Z">
          <w:pPr/>
        </w:pPrChange>
      </w:pPr>
      <w:commentRangeStart w:id="73"/>
      <w:ins w:id="74" w:author="Arno Willaert" w:date="2018-02-26T13:14:00Z">
        <w:r w:rsidRPr="00FB4434">
          <w:rPr>
            <w:rFonts w:ascii="Times New Roman" w:hAnsi="Times New Roman"/>
            <w:noProof/>
            <w:sz w:val="24"/>
            <w:szCs w:val="24"/>
            <w:rPrChange w:id="75" w:author="Arno Willaert" w:date="2018-02-26T13:33:00Z">
              <w:rPr>
                <w:noProof/>
              </w:rPr>
            </w:rPrChange>
          </w:rPr>
          <w:t>Define a deployment architecture for the SDTF and dependent test resources to:</w:t>
        </w:r>
      </w:ins>
    </w:p>
    <w:p w14:paraId="33A18B50" w14:textId="0F77D90A" w:rsidR="008214A4" w:rsidRPr="008214A4" w:rsidRDefault="008214A4" w:rsidP="00FB4434">
      <w:pPr>
        <w:pStyle w:val="ListParagraph"/>
        <w:numPr>
          <w:ilvl w:val="1"/>
          <w:numId w:val="5"/>
        </w:numPr>
        <w:rPr>
          <w:ins w:id="76" w:author="Arno Willaert" w:date="2018-02-26T13:12:00Z"/>
          <w:rFonts w:ascii="Times New Roman" w:hAnsi="Times New Roman"/>
          <w:noProof/>
          <w:sz w:val="24"/>
          <w:szCs w:val="24"/>
          <w:rPrChange w:id="77" w:author="Arno Willaert" w:date="2018-02-26T13:14:00Z">
            <w:rPr>
              <w:ins w:id="78" w:author="Arno Willaert" w:date="2018-02-26T13:12:00Z"/>
              <w:noProof/>
            </w:rPr>
          </w:rPrChange>
        </w:rPr>
        <w:pPrChange w:id="79" w:author="Arno Willaert" w:date="2018-02-26T13:33:00Z">
          <w:pPr/>
        </w:pPrChange>
      </w:pPr>
      <w:ins w:id="80" w:author="Arno Willaert" w:date="2018-02-26T13:12:00Z">
        <w:r w:rsidRPr="008214A4">
          <w:rPr>
            <w:rFonts w:ascii="Times New Roman" w:hAnsi="Times New Roman"/>
            <w:noProof/>
            <w:sz w:val="24"/>
            <w:szCs w:val="24"/>
            <w:rPrChange w:id="81" w:author="Arno Willaert" w:date="2018-02-26T13:14:00Z">
              <w:rPr>
                <w:noProof/>
              </w:rPr>
            </w:rPrChange>
          </w:rPr>
          <w:t xml:space="preserve">Utilize Docker container technology (i.e. microservice architecture) in its runtime </w:t>
        </w:r>
      </w:ins>
    </w:p>
    <w:p w14:paraId="6DA86D45" w14:textId="03CE0B2F" w:rsidR="008214A4" w:rsidRPr="008214A4" w:rsidRDefault="008214A4" w:rsidP="00FB4434">
      <w:pPr>
        <w:pStyle w:val="ListParagraph"/>
        <w:numPr>
          <w:ilvl w:val="1"/>
          <w:numId w:val="5"/>
        </w:numPr>
        <w:rPr>
          <w:ins w:id="82" w:author="Arno Willaert" w:date="2018-02-26T13:13:00Z"/>
          <w:rFonts w:ascii="Times New Roman" w:hAnsi="Times New Roman"/>
          <w:noProof/>
          <w:sz w:val="24"/>
          <w:szCs w:val="24"/>
          <w:rPrChange w:id="83" w:author="Arno Willaert" w:date="2018-02-26T13:14:00Z">
            <w:rPr>
              <w:ins w:id="84" w:author="Arno Willaert" w:date="2018-02-26T13:13:00Z"/>
              <w:noProof/>
            </w:rPr>
          </w:rPrChange>
        </w:rPr>
        <w:pPrChange w:id="85" w:author="Arno Willaert" w:date="2018-02-26T13:33:00Z">
          <w:pPr/>
        </w:pPrChange>
      </w:pPr>
      <w:ins w:id="86" w:author="Arno Willaert" w:date="2018-02-26T13:12:00Z">
        <w:r w:rsidRPr="008214A4">
          <w:rPr>
            <w:rFonts w:ascii="Times New Roman" w:hAnsi="Times New Roman"/>
            <w:noProof/>
            <w:sz w:val="24"/>
            <w:szCs w:val="24"/>
            <w:rPrChange w:id="87" w:author="Arno Willaert" w:date="2018-02-26T13:14:00Z">
              <w:rPr>
                <w:noProof/>
              </w:rPr>
            </w:rPrChange>
          </w:rPr>
          <w:t xml:space="preserve">Utilize Selenium Grid technology in the execution of web-based test suites </w:t>
        </w:r>
      </w:ins>
      <w:commentRangeEnd w:id="73"/>
      <w:ins w:id="88" w:author="Arno Willaert" w:date="2018-02-26T13:58:00Z">
        <w:r w:rsidR="00D2067E">
          <w:rPr>
            <w:rStyle w:val="CommentReference"/>
          </w:rPr>
          <w:commentReference w:id="73"/>
        </w:r>
      </w:ins>
    </w:p>
    <w:p w14:paraId="2E0FDA5E" w14:textId="151E9049" w:rsidR="008214A4" w:rsidRPr="008214A4" w:rsidRDefault="008214A4" w:rsidP="008214A4">
      <w:pPr>
        <w:pStyle w:val="ListParagraph"/>
        <w:numPr>
          <w:ilvl w:val="0"/>
          <w:numId w:val="5"/>
        </w:numPr>
        <w:rPr>
          <w:ins w:id="89" w:author="Arno Willaert" w:date="2018-02-26T13:13:00Z"/>
          <w:rFonts w:ascii="Times New Roman" w:hAnsi="Times New Roman"/>
          <w:noProof/>
          <w:sz w:val="24"/>
          <w:szCs w:val="24"/>
          <w:rPrChange w:id="90" w:author="Arno Willaert" w:date="2018-02-26T13:14:00Z">
            <w:rPr>
              <w:ins w:id="91" w:author="Arno Willaert" w:date="2018-02-26T13:13:00Z"/>
              <w:noProof/>
            </w:rPr>
          </w:rPrChange>
        </w:rPr>
        <w:pPrChange w:id="92" w:author="Arno Willaert" w:date="2018-02-26T13:14:00Z">
          <w:pPr/>
        </w:pPrChange>
      </w:pPr>
      <w:ins w:id="93" w:author="Arno Willaert" w:date="2018-02-26T13:13:00Z">
        <w:r w:rsidRPr="008214A4">
          <w:rPr>
            <w:rFonts w:ascii="Times New Roman" w:hAnsi="Times New Roman"/>
            <w:noProof/>
            <w:sz w:val="24"/>
            <w:szCs w:val="24"/>
            <w:rPrChange w:id="94" w:author="Arno Willaert" w:date="2018-02-26T13:14:00Z">
              <w:rPr>
                <w:noProof/>
              </w:rPr>
            </w:rPrChange>
          </w:rPr>
          <w:t>Run the webadmin suite on top of this new deployment  architecture</w:t>
        </w:r>
      </w:ins>
    </w:p>
    <w:p w14:paraId="6FE14FA0" w14:textId="7174EF5E" w:rsidR="0035113D" w:rsidRPr="0035113D" w:rsidDel="008214A4" w:rsidRDefault="0035113D" w:rsidP="008214A4">
      <w:pPr>
        <w:rPr>
          <w:del w:id="95" w:author="Arno Willaert" w:date="2018-02-26T13:12:00Z"/>
          <w:rFonts w:ascii="Times New Roman" w:hAnsi="Times New Roman"/>
          <w:noProof/>
          <w:sz w:val="24"/>
          <w:szCs w:val="24"/>
        </w:rPr>
      </w:pPr>
      <w:commentRangeStart w:id="96"/>
      <w:del w:id="97" w:author="Arno Willaert" w:date="2018-02-26T13:12:00Z">
        <w:r w:rsidRPr="0035113D" w:rsidDel="008214A4">
          <w:rPr>
            <w:rFonts w:ascii="Times New Roman" w:hAnsi="Times New Roman"/>
            <w:noProof/>
            <w:sz w:val="24"/>
            <w:szCs w:val="24"/>
          </w:rPr>
          <w:delText>Selenium grid</w:delText>
        </w:r>
      </w:del>
    </w:p>
    <w:p w14:paraId="31B89FEB" w14:textId="49AE0278" w:rsidR="00F416DE" w:rsidRPr="0035113D" w:rsidDel="008214A4" w:rsidRDefault="0035113D" w:rsidP="00F416DE">
      <w:pPr>
        <w:rPr>
          <w:del w:id="98" w:author="Arno Willaert" w:date="2018-02-26T13:12:00Z"/>
          <w:rFonts w:ascii="Times New Roman" w:hAnsi="Times New Roman"/>
          <w:noProof/>
          <w:sz w:val="24"/>
          <w:szCs w:val="24"/>
        </w:rPr>
      </w:pPr>
      <w:del w:id="99" w:author="Arno Willaert" w:date="2018-02-26T13:12:00Z">
        <w:r w:rsidRPr="0035113D" w:rsidDel="008214A4">
          <w:rPr>
            <w:rFonts w:ascii="Times New Roman" w:hAnsi="Times New Roman"/>
            <w:noProof/>
            <w:sz w:val="24"/>
            <w:szCs w:val="24"/>
          </w:rPr>
          <w:delText>SDTF</w:delText>
        </w:r>
        <w:commentRangeEnd w:id="96"/>
        <w:r w:rsidR="005B2E15" w:rsidDel="008214A4">
          <w:rPr>
            <w:rStyle w:val="CommentReference"/>
          </w:rPr>
          <w:commentReference w:id="96"/>
        </w:r>
      </w:del>
    </w:p>
    <w:p w14:paraId="7CE72172" w14:textId="3BDAABA9" w:rsidR="008214A4" w:rsidRPr="008214A4" w:rsidRDefault="0035113D" w:rsidP="00EA3ED1">
      <w:pPr>
        <w:pStyle w:val="ListParagraph"/>
        <w:numPr>
          <w:ilvl w:val="0"/>
          <w:numId w:val="5"/>
        </w:numPr>
        <w:rPr>
          <w:rFonts w:ascii="Times New Roman" w:hAnsi="Times New Roman"/>
          <w:noProof/>
          <w:sz w:val="24"/>
          <w:szCs w:val="24"/>
          <w:rPrChange w:id="100" w:author="Arno Willaert" w:date="2018-02-26T13:14:00Z">
            <w:rPr>
              <w:noProof/>
            </w:rPr>
          </w:rPrChange>
        </w:rPr>
        <w:pPrChange w:id="101" w:author="Arno Willaert" w:date="2018-02-26T13:39:00Z">
          <w:pPr/>
        </w:pPrChange>
      </w:pPr>
      <w:del w:id="102" w:author="Arno Willaert" w:date="2018-02-26T13:39:00Z">
        <w:r w:rsidRPr="008214A4" w:rsidDel="00EA3ED1">
          <w:rPr>
            <w:rFonts w:ascii="Times New Roman" w:hAnsi="Times New Roman"/>
            <w:noProof/>
            <w:sz w:val="24"/>
            <w:szCs w:val="24"/>
            <w:rPrChange w:id="103" w:author="Arno Willaert" w:date="2018-02-26T13:14:00Z">
              <w:rPr>
                <w:noProof/>
              </w:rPr>
            </w:rPrChange>
          </w:rPr>
          <w:delText>Multiple test suite</w:delText>
        </w:r>
        <w:r w:rsidR="005B2E15" w:rsidRPr="008214A4" w:rsidDel="00EA3ED1">
          <w:rPr>
            <w:rFonts w:ascii="Times New Roman" w:hAnsi="Times New Roman"/>
            <w:noProof/>
            <w:sz w:val="24"/>
            <w:szCs w:val="24"/>
            <w:rPrChange w:id="104" w:author="Arno Willaert" w:date="2018-02-26T13:14:00Z">
              <w:rPr>
                <w:noProof/>
              </w:rPr>
            </w:rPrChange>
          </w:rPr>
          <w:delText>s</w:delText>
        </w:r>
        <w:r w:rsidRPr="008214A4" w:rsidDel="00EA3ED1">
          <w:rPr>
            <w:rFonts w:ascii="Times New Roman" w:hAnsi="Times New Roman"/>
            <w:noProof/>
            <w:sz w:val="24"/>
            <w:szCs w:val="24"/>
            <w:rPrChange w:id="105" w:author="Arno Willaert" w:date="2018-02-26T13:14:00Z">
              <w:rPr>
                <w:noProof/>
              </w:rPr>
            </w:rPrChange>
          </w:rPr>
          <w:delText xml:space="preserve"> that are able to be run in parallel (from webadmin)</w:delText>
        </w:r>
      </w:del>
      <w:ins w:id="106" w:author="Arno Willaert" w:date="2018-02-26T13:12:00Z">
        <w:r w:rsidR="008214A4" w:rsidRPr="008214A4">
          <w:rPr>
            <w:rFonts w:ascii="Times New Roman" w:hAnsi="Times New Roman"/>
            <w:noProof/>
            <w:sz w:val="24"/>
            <w:szCs w:val="24"/>
            <w:rPrChange w:id="107" w:author="Arno Willaert" w:date="2018-02-26T13:14:00Z">
              <w:rPr>
                <w:noProof/>
              </w:rPr>
            </w:rPrChange>
          </w:rPr>
          <w:t>Define the impacted test suites</w:t>
        </w:r>
      </w:ins>
    </w:p>
    <w:p w14:paraId="144C859B" w14:textId="6EA48824" w:rsidR="00380B66" w:rsidRDefault="00380B66" w:rsidP="008214A4">
      <w:pPr>
        <w:pStyle w:val="ListParagraph"/>
        <w:numPr>
          <w:ilvl w:val="0"/>
          <w:numId w:val="5"/>
        </w:numPr>
        <w:rPr>
          <w:ins w:id="108" w:author="Arno Willaert" w:date="2018-02-26T13:18:00Z"/>
          <w:rFonts w:ascii="Times New Roman" w:hAnsi="Times New Roman"/>
          <w:noProof/>
          <w:sz w:val="24"/>
          <w:szCs w:val="24"/>
        </w:rPr>
        <w:pPrChange w:id="109" w:author="Arno Willaert" w:date="2018-02-26T13:14:00Z">
          <w:pPr/>
        </w:pPrChange>
      </w:pPr>
      <w:r w:rsidRPr="008214A4">
        <w:rPr>
          <w:rFonts w:ascii="Times New Roman" w:hAnsi="Times New Roman"/>
          <w:noProof/>
          <w:sz w:val="24"/>
          <w:szCs w:val="24"/>
          <w:rPrChange w:id="110" w:author="Arno Willaert" w:date="2018-02-26T13:14:00Z">
            <w:rPr>
              <w:noProof/>
            </w:rPr>
          </w:rPrChange>
        </w:rPr>
        <w:t>Quant</w:t>
      </w:r>
      <w:r w:rsidR="004D73FA" w:rsidRPr="008214A4">
        <w:rPr>
          <w:rFonts w:ascii="Times New Roman" w:hAnsi="Times New Roman"/>
          <w:noProof/>
          <w:sz w:val="24"/>
          <w:szCs w:val="24"/>
          <w:rPrChange w:id="111" w:author="Arno Willaert" w:date="2018-02-26T13:14:00Z">
            <w:rPr>
              <w:noProof/>
            </w:rPr>
          </w:rPrChange>
        </w:rPr>
        <w:t xml:space="preserve">ify the impact on the resource </w:t>
      </w:r>
      <w:r w:rsidRPr="008214A4">
        <w:rPr>
          <w:rFonts w:ascii="Times New Roman" w:hAnsi="Times New Roman"/>
          <w:noProof/>
          <w:sz w:val="24"/>
          <w:szCs w:val="24"/>
          <w:rPrChange w:id="112" w:author="Arno Willaert" w:date="2018-02-26T13:14:00Z">
            <w:rPr>
              <w:noProof/>
            </w:rPr>
          </w:rPrChange>
        </w:rPr>
        <w:t>implementing this</w:t>
      </w:r>
    </w:p>
    <w:p w14:paraId="57E45621" w14:textId="4A7EC478" w:rsidR="008214A4" w:rsidRPr="008214A4" w:rsidDel="008214A4" w:rsidRDefault="008214A4" w:rsidP="008214A4">
      <w:pPr>
        <w:pStyle w:val="ListParagraph"/>
        <w:numPr>
          <w:ilvl w:val="0"/>
          <w:numId w:val="5"/>
        </w:numPr>
        <w:rPr>
          <w:del w:id="113" w:author="Arno Willaert" w:date="2018-02-26T13:18:00Z"/>
          <w:moveTo w:id="114" w:author="Arno Willaert" w:date="2018-02-26T13:18:00Z"/>
          <w:rFonts w:ascii="Times New Roman" w:hAnsi="Times New Roman"/>
          <w:noProof/>
          <w:sz w:val="24"/>
          <w:szCs w:val="24"/>
        </w:rPr>
      </w:pPr>
      <w:ins w:id="115" w:author="Arno Willaert" w:date="2018-02-26T13:21:00Z">
        <w:r>
          <w:rPr>
            <w:rFonts w:ascii="Times New Roman" w:hAnsi="Times New Roman"/>
            <w:noProof/>
            <w:sz w:val="24"/>
            <w:szCs w:val="24"/>
          </w:rPr>
          <w:t xml:space="preserve">Investigate the feasibility of getting </w:t>
        </w:r>
      </w:ins>
      <w:moveToRangeStart w:id="116" w:author="Arno Willaert" w:date="2018-02-26T13:18:00Z" w:name="move507414433"/>
      <w:moveTo w:id="117" w:author="Arno Willaert" w:date="2018-02-26T13:18:00Z">
        <w:r w:rsidRPr="008214A4">
          <w:rPr>
            <w:rFonts w:ascii="Times New Roman" w:hAnsi="Times New Roman"/>
            <w:noProof/>
            <w:sz w:val="24"/>
            <w:szCs w:val="24"/>
          </w:rPr>
          <w:t>Internet Explorer in a selenium node as a container.</w:t>
        </w:r>
      </w:moveTo>
    </w:p>
    <w:moveToRangeEnd w:id="116"/>
    <w:p w14:paraId="3907AF03" w14:textId="77777777" w:rsidR="008214A4" w:rsidRPr="008214A4" w:rsidRDefault="008214A4" w:rsidP="008214A4">
      <w:pPr>
        <w:pStyle w:val="ListParagraph"/>
        <w:numPr>
          <w:ilvl w:val="0"/>
          <w:numId w:val="5"/>
        </w:numPr>
        <w:rPr>
          <w:rFonts w:ascii="Times New Roman" w:hAnsi="Times New Roman"/>
          <w:noProof/>
          <w:sz w:val="24"/>
          <w:szCs w:val="24"/>
          <w:rPrChange w:id="118" w:author="Arno Willaert" w:date="2018-02-26T13:18:00Z">
            <w:rPr>
              <w:noProof/>
            </w:rPr>
          </w:rPrChange>
        </w:rPr>
        <w:pPrChange w:id="119" w:author="Arno Willaert" w:date="2018-02-26T13:18:00Z">
          <w:pPr/>
        </w:pPrChange>
      </w:pPr>
    </w:p>
    <w:p w14:paraId="56AE45D4" w14:textId="77777777" w:rsidR="0035113D" w:rsidDel="008214A4" w:rsidRDefault="0035113D" w:rsidP="00F416DE">
      <w:pPr>
        <w:rPr>
          <w:del w:id="120" w:author="Arno Willaert" w:date="2018-02-26T13:21:00Z"/>
          <w:rFonts w:ascii="Times New Roman" w:hAnsi="Times New Roman"/>
          <w:noProof/>
          <w:sz w:val="24"/>
          <w:szCs w:val="24"/>
        </w:rPr>
      </w:pPr>
    </w:p>
    <w:p w14:paraId="76B9AA88" w14:textId="59A9334E" w:rsidR="0035113D" w:rsidDel="008214A4" w:rsidRDefault="0035113D" w:rsidP="00F416DE">
      <w:pPr>
        <w:rPr>
          <w:del w:id="121" w:author="Arno Willaert" w:date="2018-02-26T13:21:00Z"/>
          <w:rFonts w:ascii="Times New Roman" w:hAnsi="Times New Roman"/>
          <w:noProof/>
          <w:sz w:val="24"/>
          <w:szCs w:val="24"/>
        </w:rPr>
      </w:pPr>
      <w:del w:id="122" w:author="Arno Willaert" w:date="2018-02-26T13:21:00Z">
        <w:r w:rsidDel="008214A4">
          <w:rPr>
            <w:rFonts w:ascii="Times New Roman" w:hAnsi="Times New Roman"/>
            <w:noProof/>
            <w:sz w:val="24"/>
            <w:szCs w:val="24"/>
          </w:rPr>
          <w:delText>Ideal:</w:delText>
        </w:r>
      </w:del>
    </w:p>
    <w:p w14:paraId="4BD01F6A" w14:textId="413D8356" w:rsidR="0035113D" w:rsidDel="008214A4" w:rsidRDefault="0035113D" w:rsidP="00F416DE">
      <w:pPr>
        <w:rPr>
          <w:del w:id="123" w:author="Arno Willaert" w:date="2018-02-26T13:21:00Z"/>
          <w:moveFrom w:id="124" w:author="Arno Willaert" w:date="2018-02-26T13:18:00Z"/>
          <w:rFonts w:ascii="Times New Roman" w:hAnsi="Times New Roman"/>
          <w:noProof/>
          <w:sz w:val="24"/>
          <w:szCs w:val="24"/>
        </w:rPr>
      </w:pPr>
      <w:moveFromRangeStart w:id="125" w:author="Arno Willaert" w:date="2018-02-26T13:18:00Z" w:name="move507414428"/>
      <w:moveFrom w:id="126" w:author="Arno Willaert" w:date="2018-02-26T13:18:00Z">
        <w:del w:id="127" w:author="Arno Willaert" w:date="2018-02-26T13:21:00Z">
          <w:r w:rsidDel="008214A4">
            <w:rPr>
              <w:rFonts w:ascii="Times New Roman" w:hAnsi="Times New Roman"/>
              <w:noProof/>
              <w:sz w:val="24"/>
              <w:szCs w:val="24"/>
            </w:rPr>
            <w:delText>BuildIntake</w:delText>
          </w:r>
          <w:r w:rsidR="00380B66" w:rsidDel="008214A4">
            <w:rPr>
              <w:rFonts w:ascii="Times New Roman" w:hAnsi="Times New Roman"/>
              <w:noProof/>
              <w:sz w:val="24"/>
              <w:szCs w:val="24"/>
            </w:rPr>
            <w:delText xml:space="preserve"> test suite</w:delText>
          </w:r>
        </w:del>
      </w:moveFrom>
    </w:p>
    <w:p w14:paraId="0A51F0AA" w14:textId="6EB2DCD4" w:rsidR="00380B66" w:rsidDel="008214A4" w:rsidRDefault="00380B66" w:rsidP="00F416DE">
      <w:pPr>
        <w:rPr>
          <w:del w:id="128" w:author="Arno Willaert" w:date="2018-02-26T13:21:00Z"/>
          <w:moveFrom w:id="129" w:author="Arno Willaert" w:date="2018-02-26T13:18:00Z"/>
          <w:rFonts w:ascii="Times New Roman" w:hAnsi="Times New Roman"/>
          <w:noProof/>
          <w:sz w:val="24"/>
          <w:szCs w:val="24"/>
        </w:rPr>
      </w:pPr>
      <w:moveFrom w:id="130" w:author="Arno Willaert" w:date="2018-02-26T13:18:00Z">
        <w:del w:id="131" w:author="Arno Willaert" w:date="2018-02-26T13:21:00Z">
          <w:r w:rsidDel="008214A4">
            <w:rPr>
              <w:rFonts w:ascii="Times New Roman" w:hAnsi="Times New Roman"/>
              <w:noProof/>
              <w:sz w:val="24"/>
              <w:szCs w:val="24"/>
            </w:rPr>
            <w:delText>Radius clients in containers (or is this minimum?)</w:delText>
          </w:r>
        </w:del>
      </w:moveFrom>
    </w:p>
    <w:moveFromRangeEnd w:id="125"/>
    <w:p w14:paraId="048A645B" w14:textId="2008A43E" w:rsidR="0035113D" w:rsidDel="008214A4" w:rsidRDefault="00380B66" w:rsidP="00F416DE">
      <w:pPr>
        <w:rPr>
          <w:del w:id="132" w:author="Arno Willaert" w:date="2018-02-26T13:21:00Z"/>
          <w:rFonts w:ascii="Times New Roman" w:hAnsi="Times New Roman"/>
          <w:noProof/>
          <w:sz w:val="24"/>
          <w:szCs w:val="24"/>
        </w:rPr>
      </w:pPr>
      <w:del w:id="133" w:author="Arno Willaert" w:date="2018-02-26T13:21:00Z">
        <w:r w:rsidDel="008214A4">
          <w:rPr>
            <w:rFonts w:ascii="Times New Roman" w:hAnsi="Times New Roman"/>
            <w:noProof/>
            <w:sz w:val="24"/>
            <w:szCs w:val="24"/>
          </w:rPr>
          <w:delText>Document which test suites need to be modified (and how they need to be modified?) to make them compatible with this new architecture.</w:delText>
        </w:r>
      </w:del>
    </w:p>
    <w:p w14:paraId="4C38AC2F" w14:textId="6804DB49" w:rsidR="00380B66" w:rsidDel="008214A4" w:rsidRDefault="00380B66" w:rsidP="00F416DE">
      <w:pPr>
        <w:rPr>
          <w:moveFrom w:id="134" w:author="Arno Willaert" w:date="2018-02-26T13:18:00Z"/>
          <w:rFonts w:ascii="Times New Roman" w:hAnsi="Times New Roman"/>
          <w:noProof/>
          <w:sz w:val="24"/>
          <w:szCs w:val="24"/>
        </w:rPr>
      </w:pPr>
      <w:moveFromRangeStart w:id="135" w:author="Arno Willaert" w:date="2018-02-26T13:18:00Z" w:name="move507414448"/>
      <w:commentRangeStart w:id="136"/>
      <w:moveFrom w:id="137" w:author="Arno Willaert" w:date="2018-02-26T13:18:00Z">
        <w:r w:rsidDel="008214A4">
          <w:rPr>
            <w:rFonts w:ascii="Times New Roman" w:hAnsi="Times New Roman"/>
            <w:noProof/>
            <w:sz w:val="24"/>
            <w:szCs w:val="24"/>
          </w:rPr>
          <w:t>Load balancing: start to deploy sdtf containers on a second machine when the first gets saturated. (is this useful? End goal is deployment on cloud)</w:t>
        </w:r>
        <w:commentRangeEnd w:id="136"/>
        <w:r w:rsidR="00B80935" w:rsidDel="008214A4">
          <w:rPr>
            <w:rStyle w:val="CommentReference"/>
          </w:rPr>
          <w:commentReference w:id="136"/>
        </w:r>
      </w:moveFrom>
    </w:p>
    <w:moveFromRangeEnd w:id="135"/>
    <w:p w14:paraId="35325899" w14:textId="77777777" w:rsidR="00380B66" w:rsidRDefault="00380B66" w:rsidP="00F416DE">
      <w:pPr>
        <w:rPr>
          <w:rFonts w:ascii="Times New Roman" w:hAnsi="Times New Roman"/>
          <w:noProof/>
          <w:sz w:val="24"/>
          <w:szCs w:val="24"/>
        </w:rPr>
      </w:pPr>
    </w:p>
    <w:p w14:paraId="677DB108" w14:textId="77777777" w:rsidR="0035113D" w:rsidRDefault="0035113D" w:rsidP="00F416DE">
      <w:pPr>
        <w:rPr>
          <w:rFonts w:ascii="Times New Roman" w:hAnsi="Times New Roman"/>
          <w:noProof/>
          <w:sz w:val="24"/>
          <w:szCs w:val="24"/>
        </w:rPr>
      </w:pPr>
      <w:r>
        <w:rPr>
          <w:rFonts w:ascii="Times New Roman" w:hAnsi="Times New Roman"/>
          <w:noProof/>
          <w:sz w:val="24"/>
          <w:szCs w:val="24"/>
        </w:rPr>
        <w:t>Stretch:</w:t>
      </w:r>
    </w:p>
    <w:p w14:paraId="5BFD7CBC" w14:textId="55470BF9" w:rsidR="0035113D" w:rsidRPr="0035113D" w:rsidDel="00B41DC1" w:rsidRDefault="0035113D" w:rsidP="00F416DE">
      <w:pPr>
        <w:rPr>
          <w:del w:id="138" w:author="Arno Willaert" w:date="2018-02-26T14:15:00Z"/>
          <w:moveFrom w:id="139" w:author="Arno Willaert" w:date="2018-02-26T13:18:00Z"/>
          <w:rFonts w:ascii="Times New Roman" w:hAnsi="Times New Roman"/>
          <w:noProof/>
          <w:sz w:val="24"/>
          <w:szCs w:val="24"/>
        </w:rPr>
      </w:pPr>
      <w:moveFromRangeStart w:id="140" w:author="Arno Willaert" w:date="2018-02-26T13:18:00Z" w:name="move507414433"/>
      <w:moveFrom w:id="141" w:author="Arno Willaert" w:date="2018-02-26T13:18:00Z">
        <w:del w:id="142" w:author="Arno Willaert" w:date="2018-02-26T14:15:00Z">
          <w:r w:rsidDel="00B41DC1">
            <w:rPr>
              <w:rFonts w:ascii="Times New Roman" w:hAnsi="Times New Roman"/>
              <w:noProof/>
              <w:sz w:val="24"/>
              <w:szCs w:val="24"/>
            </w:rPr>
            <w:delText xml:space="preserve">Internet Explorer </w:delText>
          </w:r>
          <w:r w:rsidR="00DD20B7" w:rsidDel="00B41DC1">
            <w:rPr>
              <w:rFonts w:ascii="Times New Roman" w:hAnsi="Times New Roman"/>
              <w:noProof/>
              <w:sz w:val="24"/>
              <w:szCs w:val="24"/>
            </w:rPr>
            <w:delText>in a selenium node as a container.</w:delText>
          </w:r>
        </w:del>
      </w:moveFrom>
    </w:p>
    <w:moveFromRangeEnd w:id="140"/>
    <w:p w14:paraId="12E107C8" w14:textId="13573548" w:rsidR="00B41DC1" w:rsidRPr="00B41DC1" w:rsidRDefault="008214A4" w:rsidP="00B41DC1">
      <w:pPr>
        <w:pStyle w:val="ListParagraph"/>
        <w:numPr>
          <w:ilvl w:val="0"/>
          <w:numId w:val="6"/>
        </w:numPr>
        <w:rPr>
          <w:ins w:id="143" w:author="Arno Willaert" w:date="2018-02-26T14:14:00Z"/>
          <w:rFonts w:ascii="Times New Roman" w:hAnsi="Times New Roman"/>
          <w:noProof/>
          <w:sz w:val="24"/>
          <w:szCs w:val="24"/>
        </w:rPr>
      </w:pPr>
      <w:moveToRangeStart w:id="144" w:author="Arno Willaert" w:date="2018-02-26T13:18:00Z" w:name="move507414428"/>
      <w:moveTo w:id="145" w:author="Arno Willaert" w:date="2018-02-26T13:18:00Z">
        <w:del w:id="146" w:author="Arno Willaert" w:date="2018-02-26T14:15:00Z">
          <w:r w:rsidDel="00B41DC1">
            <w:rPr>
              <w:rFonts w:ascii="Times New Roman" w:hAnsi="Times New Roman"/>
              <w:noProof/>
              <w:sz w:val="24"/>
              <w:szCs w:val="24"/>
            </w:rPr>
            <w:delText>BuildIntake test suite</w:delText>
          </w:r>
        </w:del>
      </w:moveTo>
      <w:ins w:id="147" w:author="Arno Willaert" w:date="2018-02-26T14:14:00Z">
        <w:r w:rsidR="00B41DC1" w:rsidRPr="00B41DC1">
          <w:rPr>
            <w:rFonts w:ascii="Times New Roman" w:hAnsi="Times New Roman"/>
            <w:noProof/>
            <w:sz w:val="24"/>
            <w:szCs w:val="24"/>
          </w:rPr>
          <w:t xml:space="preserve">Run the </w:t>
        </w:r>
        <w:r w:rsidR="00B41DC1" w:rsidRPr="00B41DC1">
          <w:rPr>
            <w:rFonts w:ascii="Times New Roman" w:hAnsi="Times New Roman"/>
            <w:noProof/>
            <w:sz w:val="24"/>
            <w:szCs w:val="24"/>
          </w:rPr>
          <w:t>BuildIntake test suite</w:t>
        </w:r>
        <w:r w:rsidR="00B41DC1" w:rsidRPr="00B41DC1">
          <w:rPr>
            <w:rFonts w:ascii="Times New Roman" w:hAnsi="Times New Roman"/>
            <w:noProof/>
            <w:sz w:val="24"/>
            <w:szCs w:val="24"/>
          </w:rPr>
          <w:t xml:space="preserve"> on top of the new deployment architecture.</w:t>
        </w:r>
      </w:ins>
    </w:p>
    <w:p w14:paraId="7EBF530D" w14:textId="77777777" w:rsidR="00B41DC1" w:rsidRPr="00B41DC1" w:rsidRDefault="00B41DC1" w:rsidP="00B41DC1">
      <w:pPr>
        <w:pStyle w:val="ListParagraph"/>
        <w:numPr>
          <w:ilvl w:val="0"/>
          <w:numId w:val="6"/>
        </w:numPr>
        <w:rPr>
          <w:ins w:id="148" w:author="Arno Willaert" w:date="2018-02-26T14:14:00Z"/>
          <w:rFonts w:ascii="Times New Roman" w:hAnsi="Times New Roman"/>
          <w:noProof/>
          <w:sz w:val="24"/>
          <w:szCs w:val="24"/>
        </w:rPr>
      </w:pPr>
      <w:ins w:id="149" w:author="Arno Willaert" w:date="2018-02-26T14:14:00Z">
        <w:r w:rsidRPr="00B41DC1">
          <w:rPr>
            <w:rFonts w:ascii="Times New Roman" w:hAnsi="Times New Roman"/>
            <w:noProof/>
            <w:sz w:val="24"/>
            <w:szCs w:val="24"/>
          </w:rPr>
          <w:t xml:space="preserve">Put the </w:t>
        </w:r>
        <w:r w:rsidRPr="00B41DC1">
          <w:rPr>
            <w:rFonts w:ascii="Times New Roman" w:hAnsi="Times New Roman"/>
            <w:noProof/>
            <w:sz w:val="24"/>
            <w:szCs w:val="24"/>
          </w:rPr>
          <w:t>Radius clients in containers</w:t>
        </w:r>
        <w:r w:rsidRPr="00B41DC1">
          <w:rPr>
            <w:rFonts w:ascii="Times New Roman" w:hAnsi="Times New Roman"/>
            <w:noProof/>
            <w:sz w:val="24"/>
            <w:szCs w:val="24"/>
          </w:rPr>
          <w:t>.</w:t>
        </w:r>
      </w:ins>
    </w:p>
    <w:p w14:paraId="1E285910" w14:textId="08BFFC77" w:rsidR="00B41DC1" w:rsidRPr="00B41DC1" w:rsidRDefault="00B41DC1" w:rsidP="00B41DC1">
      <w:pPr>
        <w:pStyle w:val="ListParagraph"/>
        <w:numPr>
          <w:ilvl w:val="0"/>
          <w:numId w:val="6"/>
        </w:numPr>
        <w:rPr>
          <w:moveTo w:id="150" w:author="Arno Willaert" w:date="2018-02-26T13:18:00Z"/>
          <w:rFonts w:ascii="Times New Roman" w:hAnsi="Times New Roman"/>
          <w:noProof/>
          <w:sz w:val="24"/>
          <w:szCs w:val="24"/>
          <w:rPrChange w:id="151" w:author="Arno Willaert" w:date="2018-02-26T14:15:00Z">
            <w:rPr>
              <w:moveTo w:id="152" w:author="Arno Willaert" w:date="2018-02-26T13:18:00Z"/>
              <w:noProof/>
            </w:rPr>
          </w:rPrChange>
        </w:rPr>
        <w:pPrChange w:id="153" w:author="Arno Willaert" w:date="2018-02-26T14:15:00Z">
          <w:pPr/>
        </w:pPrChange>
      </w:pPr>
      <w:ins w:id="154" w:author="Arno Willaert" w:date="2018-02-26T14:15:00Z">
        <w:r>
          <w:rPr>
            <w:rFonts w:ascii="Times New Roman" w:hAnsi="Times New Roman"/>
            <w:noProof/>
            <w:sz w:val="24"/>
            <w:szCs w:val="24"/>
          </w:rPr>
          <w:t>Investigate d</w:t>
        </w:r>
      </w:ins>
      <w:ins w:id="155" w:author="Arno Willaert" w:date="2018-02-26T14:14:00Z">
        <w:r w:rsidRPr="00B41DC1">
          <w:rPr>
            <w:rFonts w:ascii="Times New Roman" w:hAnsi="Times New Roman"/>
            <w:noProof/>
            <w:sz w:val="24"/>
            <w:szCs w:val="24"/>
          </w:rPr>
          <w:t>ynamically allocating resources: see what technologies exists for allocating resources to containers or processes as needed, and how to implement them.</w:t>
        </w:r>
      </w:ins>
    </w:p>
    <w:p w14:paraId="20A711FC" w14:textId="0BFB37B5" w:rsidR="00FB4434" w:rsidDel="00B41DC1" w:rsidRDefault="008214A4" w:rsidP="008214A4">
      <w:pPr>
        <w:rPr>
          <w:del w:id="156" w:author="Arno Willaert" w:date="2018-02-26T14:14:00Z"/>
          <w:moveTo w:id="157" w:author="Arno Willaert" w:date="2018-02-26T13:18:00Z"/>
          <w:rFonts w:ascii="Times New Roman" w:hAnsi="Times New Roman"/>
          <w:noProof/>
          <w:sz w:val="24"/>
          <w:szCs w:val="24"/>
        </w:rPr>
      </w:pPr>
      <w:moveTo w:id="158" w:author="Arno Willaert" w:date="2018-02-26T13:18:00Z">
        <w:del w:id="159" w:author="Arno Willaert" w:date="2018-02-26T14:14:00Z">
          <w:r w:rsidDel="00B41DC1">
            <w:rPr>
              <w:rFonts w:ascii="Times New Roman" w:hAnsi="Times New Roman"/>
              <w:noProof/>
              <w:sz w:val="24"/>
              <w:szCs w:val="24"/>
            </w:rPr>
            <w:delText>Radius clients in containers</w:delText>
          </w:r>
        </w:del>
        <w:del w:id="160" w:author="Arno Willaert" w:date="2018-02-26T13:29:00Z">
          <w:r w:rsidDel="00FB4434">
            <w:rPr>
              <w:rFonts w:ascii="Times New Roman" w:hAnsi="Times New Roman"/>
              <w:noProof/>
              <w:sz w:val="24"/>
              <w:szCs w:val="24"/>
            </w:rPr>
            <w:delText xml:space="preserve"> (</w:delText>
          </w:r>
        </w:del>
        <w:del w:id="161" w:author="Arno Willaert" w:date="2018-02-26T13:28:00Z">
          <w:r w:rsidDel="00FB4434">
            <w:rPr>
              <w:rFonts w:ascii="Times New Roman" w:hAnsi="Times New Roman"/>
              <w:noProof/>
              <w:sz w:val="24"/>
              <w:szCs w:val="24"/>
            </w:rPr>
            <w:delText>or is this minimum?)</w:delText>
          </w:r>
        </w:del>
      </w:moveTo>
    </w:p>
    <w:p w14:paraId="1D5D7010" w14:textId="37597A8D" w:rsidR="008214A4" w:rsidDel="00B41DC1" w:rsidRDefault="008214A4" w:rsidP="008214A4">
      <w:pPr>
        <w:rPr>
          <w:del w:id="162" w:author="Arno Willaert" w:date="2018-02-26T14:14:00Z"/>
          <w:moveTo w:id="163" w:author="Arno Willaert" w:date="2018-02-26T13:18:00Z"/>
          <w:rFonts w:ascii="Times New Roman" w:hAnsi="Times New Roman"/>
          <w:noProof/>
          <w:sz w:val="24"/>
          <w:szCs w:val="24"/>
        </w:rPr>
      </w:pPr>
      <w:moveToRangeStart w:id="164" w:author="Arno Willaert" w:date="2018-02-26T13:18:00Z" w:name="move507414448"/>
      <w:moveToRangeEnd w:id="144"/>
      <w:commentRangeStart w:id="165"/>
      <w:moveTo w:id="166" w:author="Arno Willaert" w:date="2018-02-26T13:18:00Z">
        <w:del w:id="167" w:author="Arno Willaert" w:date="2018-02-26T13:18:00Z">
          <w:r w:rsidDel="008214A4">
            <w:rPr>
              <w:rFonts w:ascii="Times New Roman" w:hAnsi="Times New Roman"/>
              <w:noProof/>
              <w:sz w:val="24"/>
              <w:szCs w:val="24"/>
            </w:rPr>
            <w:delText>Load balancing</w:delText>
          </w:r>
        </w:del>
        <w:del w:id="168" w:author="Arno Willaert" w:date="2018-02-26T14:14:00Z">
          <w:r w:rsidDel="00B41DC1">
            <w:rPr>
              <w:rFonts w:ascii="Times New Roman" w:hAnsi="Times New Roman"/>
              <w:noProof/>
              <w:sz w:val="24"/>
              <w:szCs w:val="24"/>
            </w:rPr>
            <w:delText xml:space="preserve">: </w:delText>
          </w:r>
        </w:del>
        <w:del w:id="169" w:author="Arno Willaert" w:date="2018-02-26T13:27:00Z">
          <w:r w:rsidDel="00FB4434">
            <w:rPr>
              <w:rFonts w:ascii="Times New Roman" w:hAnsi="Times New Roman"/>
              <w:noProof/>
              <w:sz w:val="24"/>
              <w:szCs w:val="24"/>
            </w:rPr>
            <w:delText>start to deploy sdtf containers on a second machine when the first gets saturated. (is this useful? End goal is deployment on cloud)</w:delText>
          </w:r>
          <w:commentRangeEnd w:id="165"/>
          <w:r w:rsidDel="00FB4434">
            <w:rPr>
              <w:rStyle w:val="CommentReference"/>
            </w:rPr>
            <w:commentReference w:id="165"/>
          </w:r>
        </w:del>
      </w:moveTo>
    </w:p>
    <w:moveToRangeEnd w:id="164"/>
    <w:p w14:paraId="26A729AA" w14:textId="77777777" w:rsidR="00F416DE" w:rsidRPr="0035113D" w:rsidRDefault="00F416DE" w:rsidP="00F416DE">
      <w:pPr>
        <w:rPr>
          <w:rFonts w:ascii="Times New Roman" w:hAnsi="Times New Roman"/>
          <w:noProof/>
          <w:sz w:val="24"/>
          <w:szCs w:val="24"/>
        </w:rPr>
      </w:pPr>
    </w:p>
    <w:p w14:paraId="75F631C7" w14:textId="77777777" w:rsidR="00F416DE" w:rsidRPr="0035113D" w:rsidRDefault="00F416DE" w:rsidP="00F416DE">
      <w:pPr>
        <w:rPr>
          <w:rFonts w:ascii="Times New Roman" w:hAnsi="Times New Roman"/>
          <w:noProof/>
          <w:sz w:val="24"/>
          <w:szCs w:val="24"/>
        </w:rPr>
      </w:pPr>
    </w:p>
    <w:p w14:paraId="00E08307" w14:textId="77777777" w:rsidR="00F416DE" w:rsidRPr="0035113D" w:rsidRDefault="00F416DE" w:rsidP="00F416DE">
      <w:pPr>
        <w:rPr>
          <w:rFonts w:ascii="Times New Roman" w:hAnsi="Times New Roman"/>
          <w:noProof/>
          <w:sz w:val="24"/>
          <w:szCs w:val="24"/>
        </w:rPr>
      </w:pPr>
    </w:p>
    <w:p w14:paraId="400F4E07" w14:textId="48450725" w:rsidR="00F416DE" w:rsidRDefault="00F416DE" w:rsidP="00F416DE">
      <w:pPr>
        <w:rPr>
          <w:ins w:id="170" w:author="Arno Willaert" w:date="2018-02-26T14:15:00Z"/>
          <w:rFonts w:ascii="Times New Roman" w:hAnsi="Times New Roman"/>
          <w:b/>
          <w:noProof/>
          <w:sz w:val="24"/>
          <w:szCs w:val="24"/>
        </w:rPr>
      </w:pPr>
    </w:p>
    <w:p w14:paraId="1B2FECD6" w14:textId="189D91C8" w:rsidR="00B41DC1" w:rsidRDefault="00B41DC1" w:rsidP="00F416DE">
      <w:pPr>
        <w:rPr>
          <w:ins w:id="171" w:author="Arno Willaert" w:date="2018-02-26T14:15:00Z"/>
          <w:rFonts w:ascii="Times New Roman" w:hAnsi="Times New Roman"/>
          <w:b/>
          <w:noProof/>
          <w:sz w:val="24"/>
          <w:szCs w:val="24"/>
        </w:rPr>
      </w:pPr>
    </w:p>
    <w:p w14:paraId="6FEE566F" w14:textId="2576C3AE" w:rsidR="00B41DC1" w:rsidRDefault="00B41DC1" w:rsidP="00F416DE">
      <w:pPr>
        <w:rPr>
          <w:ins w:id="172" w:author="Arno Willaert" w:date="2018-02-26T14:15:00Z"/>
          <w:rFonts w:ascii="Times New Roman" w:hAnsi="Times New Roman"/>
          <w:b/>
          <w:noProof/>
          <w:sz w:val="24"/>
          <w:szCs w:val="24"/>
        </w:rPr>
      </w:pPr>
    </w:p>
    <w:p w14:paraId="583DBEA7" w14:textId="53C801B4" w:rsidR="00B41DC1" w:rsidRDefault="00B41DC1" w:rsidP="00F416DE">
      <w:pPr>
        <w:rPr>
          <w:ins w:id="173" w:author="Arno Willaert" w:date="2018-02-26T14:15:00Z"/>
          <w:rFonts w:ascii="Times New Roman" w:hAnsi="Times New Roman"/>
          <w:b/>
          <w:noProof/>
          <w:sz w:val="24"/>
          <w:szCs w:val="24"/>
        </w:rPr>
      </w:pPr>
    </w:p>
    <w:p w14:paraId="3AF64BF4" w14:textId="15CCA942" w:rsidR="00B41DC1" w:rsidRDefault="00B41DC1" w:rsidP="00F416DE">
      <w:pPr>
        <w:rPr>
          <w:ins w:id="174" w:author="Arno Willaert" w:date="2018-02-26T14:15:00Z"/>
          <w:rFonts w:ascii="Times New Roman" w:hAnsi="Times New Roman"/>
          <w:b/>
          <w:noProof/>
          <w:sz w:val="24"/>
          <w:szCs w:val="24"/>
        </w:rPr>
      </w:pPr>
    </w:p>
    <w:p w14:paraId="678605BE" w14:textId="1B972FC7" w:rsidR="00B41DC1" w:rsidRDefault="00B41DC1" w:rsidP="00F416DE">
      <w:pPr>
        <w:rPr>
          <w:ins w:id="175" w:author="Arno Willaert" w:date="2018-02-26T14:15:00Z"/>
          <w:rFonts w:ascii="Times New Roman" w:hAnsi="Times New Roman"/>
          <w:b/>
          <w:noProof/>
          <w:sz w:val="24"/>
          <w:szCs w:val="24"/>
        </w:rPr>
      </w:pPr>
    </w:p>
    <w:p w14:paraId="10308C18" w14:textId="54949545" w:rsidR="00B41DC1" w:rsidRPr="0035113D" w:rsidRDefault="00B41DC1" w:rsidP="00F416DE">
      <w:pPr>
        <w:rPr>
          <w:rFonts w:ascii="Times New Roman" w:hAnsi="Times New Roman"/>
          <w:b/>
          <w:noProof/>
          <w:sz w:val="24"/>
          <w:szCs w:val="24"/>
        </w:rPr>
      </w:pPr>
    </w:p>
    <w:p w14:paraId="26313C03" w14:textId="77777777" w:rsidR="00F416DE" w:rsidRPr="0035113D" w:rsidRDefault="00F416DE" w:rsidP="00F416DE">
      <w:pPr>
        <w:rPr>
          <w:rFonts w:ascii="Times New Roman" w:hAnsi="Times New Roman"/>
          <w:b/>
          <w:noProof/>
          <w:sz w:val="24"/>
          <w:szCs w:val="24"/>
        </w:rPr>
      </w:pPr>
    </w:p>
    <w:p w14:paraId="49D7F962" w14:textId="77777777" w:rsidR="00F416DE" w:rsidRDefault="00F416DE" w:rsidP="00F416DE">
      <w:pPr>
        <w:spacing w:line="340" w:lineRule="atLeast"/>
        <w:rPr>
          <w:rFonts w:ascii="Times New Roman" w:hAnsi="Times New Roman"/>
          <w:sz w:val="24"/>
          <w:lang w:val="nl-NL"/>
        </w:rPr>
      </w:pPr>
      <w:r>
        <w:rPr>
          <w:rFonts w:ascii="Times New Roman" w:hAnsi="Times New Roman"/>
          <w:b/>
          <w:bCs/>
          <w:sz w:val="24"/>
          <w:lang w:val="nl-NL"/>
        </w:rPr>
        <w:t>Opmerking :</w:t>
      </w:r>
      <w:r>
        <w:rPr>
          <w:rFonts w:ascii="Times New Roman" w:hAnsi="Times New Roman"/>
          <w:b/>
          <w:bCs/>
          <w:sz w:val="24"/>
          <w:lang w:val="nl-NL"/>
        </w:rPr>
        <w:tab/>
      </w:r>
      <w:r>
        <w:rPr>
          <w:rFonts w:ascii="Times New Roman" w:hAnsi="Times New Roman"/>
          <w:sz w:val="24"/>
          <w:lang w:val="nl-NL"/>
        </w:rPr>
        <w:t>alle bijzondere kosten gemaakt buiten het bedrijf en/of hogeschool, evenals de verplaatsingskosten z</w:t>
      </w:r>
      <w:r w:rsidR="00D47EF3">
        <w:rPr>
          <w:rFonts w:ascii="Times New Roman" w:hAnsi="Times New Roman"/>
          <w:sz w:val="24"/>
          <w:lang w:val="nl-NL"/>
        </w:rPr>
        <w:t>ijn ten laste van de student</w:t>
      </w:r>
      <w:r>
        <w:rPr>
          <w:rFonts w:ascii="Times New Roman" w:hAnsi="Times New Roman"/>
          <w:sz w:val="24"/>
          <w:lang w:val="nl-NL"/>
        </w:rPr>
        <w:t>, tenzij anders overeengekomen.</w:t>
      </w:r>
    </w:p>
    <w:p w14:paraId="7D870A93" w14:textId="77777777" w:rsidR="00F416DE" w:rsidRDefault="00F416DE" w:rsidP="00F416DE">
      <w:pPr>
        <w:spacing w:line="340" w:lineRule="atLeast"/>
        <w:rPr>
          <w:rFonts w:ascii="Times New Roman" w:hAnsi="Times New Roman"/>
          <w:sz w:val="24"/>
          <w:lang w:val="nl-NL"/>
        </w:rPr>
      </w:pPr>
    </w:p>
    <w:p w14:paraId="40ADB1C6" w14:textId="77777777" w:rsidR="00F416DE" w:rsidRDefault="00F416DE" w:rsidP="00F416DE">
      <w:pPr>
        <w:spacing w:line="340" w:lineRule="atLeast"/>
        <w:rPr>
          <w:rFonts w:ascii="Times New Roman" w:hAnsi="Times New Roman"/>
          <w:sz w:val="22"/>
          <w:lang w:val="nl-NL"/>
        </w:rPr>
      </w:pPr>
      <w:r>
        <w:rPr>
          <w:rFonts w:ascii="Times New Roman" w:hAnsi="Times New Roman"/>
          <w:sz w:val="22"/>
          <w:lang w:val="nl-NL"/>
        </w:rPr>
        <w:t xml:space="preserve">In het bedrijf is er </w:t>
      </w:r>
      <w:r>
        <w:rPr>
          <w:rFonts w:ascii="Times New Roman" w:hAnsi="Times New Roman"/>
          <w:sz w:val="22"/>
          <w:vertAlign w:val="superscript"/>
          <w:lang w:val="nl-NL"/>
        </w:rPr>
        <w:t xml:space="preserve">(*) </w:t>
      </w:r>
      <w:r w:rsidRPr="00D47EF3">
        <w:rPr>
          <w:rFonts w:ascii="Times New Roman" w:hAnsi="Times New Roman"/>
          <w:strike/>
          <w:sz w:val="22"/>
          <w:lang w:val="nl-NL"/>
        </w:rPr>
        <w:t>familie</w:t>
      </w:r>
      <w:r>
        <w:rPr>
          <w:rFonts w:ascii="Times New Roman" w:hAnsi="Times New Roman"/>
          <w:sz w:val="22"/>
          <w:lang w:val="nl-NL"/>
        </w:rPr>
        <w:t xml:space="preserve"> / </w:t>
      </w:r>
      <w:r>
        <w:rPr>
          <w:rFonts w:ascii="Times New Roman" w:hAnsi="Times New Roman"/>
          <w:sz w:val="22"/>
          <w:vertAlign w:val="superscript"/>
          <w:lang w:val="nl-NL"/>
        </w:rPr>
        <w:t>(*)</w:t>
      </w:r>
      <w:r>
        <w:rPr>
          <w:rFonts w:ascii="Times New Roman" w:hAnsi="Times New Roman"/>
          <w:sz w:val="22"/>
          <w:lang w:val="nl-NL"/>
        </w:rPr>
        <w:t xml:space="preserve"> </w:t>
      </w:r>
      <w:r w:rsidRPr="00D47EF3">
        <w:rPr>
          <w:rFonts w:ascii="Times New Roman" w:hAnsi="Times New Roman"/>
          <w:b/>
          <w:sz w:val="22"/>
          <w:lang w:val="nl-NL"/>
        </w:rPr>
        <w:t>geen familie</w:t>
      </w:r>
      <w:r w:rsidR="00D47EF3">
        <w:rPr>
          <w:rFonts w:ascii="Times New Roman" w:hAnsi="Times New Roman"/>
          <w:sz w:val="22"/>
          <w:lang w:val="nl-NL"/>
        </w:rPr>
        <w:t xml:space="preserve"> van de student</w:t>
      </w:r>
      <w:r>
        <w:rPr>
          <w:rFonts w:ascii="Times New Roman" w:hAnsi="Times New Roman"/>
          <w:sz w:val="22"/>
          <w:lang w:val="nl-NL"/>
        </w:rPr>
        <w:t xml:space="preserve"> die deel uitmaken van d</w:t>
      </w:r>
      <w:r w:rsidR="00D47EF3">
        <w:rPr>
          <w:rFonts w:ascii="Times New Roman" w:hAnsi="Times New Roman"/>
          <w:sz w:val="22"/>
          <w:lang w:val="nl-NL"/>
        </w:rPr>
        <w:t>e begeleiding van de student</w:t>
      </w:r>
      <w:r>
        <w:rPr>
          <w:rFonts w:ascii="Times New Roman" w:hAnsi="Times New Roman"/>
          <w:sz w:val="22"/>
          <w:lang w:val="nl-NL"/>
        </w:rPr>
        <w:t>.</w:t>
      </w:r>
    </w:p>
    <w:p w14:paraId="6289C2E2" w14:textId="77777777" w:rsidR="00F416DE" w:rsidRDefault="00F416DE" w:rsidP="00F416DE">
      <w:pPr>
        <w:spacing w:line="340" w:lineRule="atLeast"/>
        <w:rPr>
          <w:rFonts w:ascii="Times New Roman" w:hAnsi="Times New Roman"/>
          <w:lang w:val="nl-NL"/>
        </w:rPr>
      </w:pPr>
      <w:r>
        <w:rPr>
          <w:rFonts w:ascii="Times New Roman" w:hAnsi="Times New Roman"/>
          <w:vertAlign w:val="superscript"/>
          <w:lang w:val="nl-NL"/>
        </w:rPr>
        <w:t>(*)</w:t>
      </w:r>
      <w:r>
        <w:rPr>
          <w:rFonts w:ascii="Times New Roman" w:hAnsi="Times New Roman"/>
          <w:lang w:val="nl-NL"/>
        </w:rPr>
        <w:t xml:space="preserve"> Doorhalen wat niet van toepassing is.</w:t>
      </w:r>
    </w:p>
    <w:p w14:paraId="5A063CA7" w14:textId="77777777" w:rsidR="00F416DE" w:rsidRDefault="00F416DE" w:rsidP="00F416DE">
      <w:pPr>
        <w:spacing w:line="340" w:lineRule="atLeast"/>
        <w:rPr>
          <w:rFonts w:ascii="Times New Roman" w:hAnsi="Times New Roman"/>
          <w:sz w:val="24"/>
          <w:lang w:val="nl-NL"/>
        </w:rPr>
      </w:pPr>
    </w:p>
    <w:p w14:paraId="3C51C9BB" w14:textId="77777777" w:rsidR="00F416DE" w:rsidRDefault="002535C5" w:rsidP="00F416DE">
      <w:pPr>
        <w:spacing w:line="340" w:lineRule="atLeast"/>
        <w:rPr>
          <w:rFonts w:ascii="Times New Roman" w:hAnsi="Times New Roman"/>
          <w:sz w:val="24"/>
          <w:lang w:val="nl-NL"/>
        </w:rPr>
      </w:pPr>
      <w:r>
        <w:rPr>
          <w:rFonts w:ascii="Times New Roman" w:hAnsi="Times New Roman"/>
          <w:noProof/>
          <w:lang w:val="de-DE" w:eastAsia="de-DE"/>
        </w:rPr>
        <mc:AlternateContent>
          <mc:Choice Requires="wps">
            <w:drawing>
              <wp:anchor distT="0" distB="0" distL="114300" distR="114300" simplePos="0" relativeHeight="251688960" behindDoc="0" locked="0" layoutInCell="1" allowOverlap="1" wp14:anchorId="482E3074" wp14:editId="2F05A6E3">
                <wp:simplePos x="0" y="0"/>
                <wp:positionH relativeFrom="column">
                  <wp:posOffset>4606290</wp:posOffset>
                </wp:positionH>
                <wp:positionV relativeFrom="paragraph">
                  <wp:posOffset>0</wp:posOffset>
                </wp:positionV>
                <wp:extent cx="1943100" cy="342900"/>
                <wp:effectExtent l="5715" t="7620" r="13335" b="11430"/>
                <wp:wrapNone/>
                <wp:docPr id="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solidFill>
                          <a:srgbClr val="FFFFFF"/>
                        </a:solidFill>
                        <a:ln w="9525">
                          <a:solidFill>
                            <a:srgbClr val="000000"/>
                          </a:solidFill>
                          <a:miter lim="800000"/>
                          <a:headEnd/>
                          <a:tailEnd/>
                        </a:ln>
                      </wps:spPr>
                      <wps:txbx>
                        <w:txbxContent>
                          <w:p w14:paraId="08CB941D" w14:textId="77777777" w:rsidR="00F416DE" w:rsidRDefault="00F416DE" w:rsidP="00F416DE">
                            <w:pPr>
                              <w:rPr>
                                <w:rFonts w:ascii="Times New Roman" w:hAnsi="Times New Roman"/>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E3074" id="Text Box 30" o:spid="_x0000_s1047" type="#_x0000_t202" style="position:absolute;margin-left:362.7pt;margin-top:0;width:153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">
                <v:textbox>
                  <w:txbxContent>
                    <w:p w14:paraId="08CB941D" w14:textId="77777777" w:rsidR="00F416DE" w:rsidRDefault="00F416DE" w:rsidP="00F416DE">
                      <w:pPr>
                        <w:rPr>
                          <w:rFonts w:ascii="Times New Roman" w:hAnsi="Times New Roman"/>
                          <w:sz w:val="24"/>
                        </w:rPr>
                      </w:pPr>
                    </w:p>
                  </w:txbxContent>
                </v:textbox>
              </v:shape>
            </w:pict>
          </mc:Fallback>
        </mc:AlternateContent>
      </w:r>
      <w:r>
        <w:rPr>
          <w:rFonts w:ascii="Times New Roman" w:hAnsi="Times New Roman"/>
          <w:noProof/>
          <w:lang w:val="de-DE" w:eastAsia="de-DE"/>
        </w:rPr>
        <mc:AlternateContent>
          <mc:Choice Requires="wps">
            <w:drawing>
              <wp:anchor distT="0" distB="0" distL="114300" distR="114300" simplePos="0" relativeHeight="251687936" behindDoc="0" locked="0" layoutInCell="1" allowOverlap="1" wp14:anchorId="06E016A7" wp14:editId="5DD1C362">
                <wp:simplePos x="0" y="0"/>
                <wp:positionH relativeFrom="column">
                  <wp:posOffset>1062990</wp:posOffset>
                </wp:positionH>
                <wp:positionV relativeFrom="paragraph">
                  <wp:posOffset>0</wp:posOffset>
                </wp:positionV>
                <wp:extent cx="3086100" cy="268605"/>
                <wp:effectExtent l="5715" t="7620" r="13335" b="9525"/>
                <wp:wrapNone/>
                <wp:docPr id="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68605"/>
                        </a:xfrm>
                        <a:prstGeom prst="rect">
                          <a:avLst/>
                        </a:prstGeom>
                        <a:solidFill>
                          <a:srgbClr val="FFFFFF"/>
                        </a:solidFill>
                        <a:ln w="9525">
                          <a:solidFill>
                            <a:srgbClr val="000000"/>
                          </a:solidFill>
                          <a:miter lim="800000"/>
                          <a:headEnd/>
                          <a:tailEnd/>
                        </a:ln>
                      </wps:spPr>
                      <wps:txbx>
                        <w:txbxContent>
                          <w:p w14:paraId="1A01DF2B" w14:textId="77777777" w:rsidR="00F416DE" w:rsidRDefault="00F416DE" w:rsidP="00F416DE">
                            <w:pPr>
                              <w:rPr>
                                <w:rFonts w:ascii="Times New Roman" w:hAnsi="Times New Roman"/>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016A7" id="Text Box 29" o:spid="_x0000_s1048" type="#_x0000_t202" style="position:absolute;margin-left:83.7pt;margin-top:0;width:243pt;height:21.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">
                <v:textbox>
                  <w:txbxContent>
                    <w:p w14:paraId="1A01DF2B" w14:textId="77777777" w:rsidR="00F416DE" w:rsidRDefault="00F416DE" w:rsidP="00F416DE">
                      <w:pPr>
                        <w:rPr>
                          <w:rFonts w:ascii="Times New Roman" w:hAnsi="Times New Roman"/>
                          <w:sz w:val="22"/>
                        </w:rPr>
                      </w:pPr>
                    </w:p>
                  </w:txbxContent>
                </v:textbox>
              </v:shape>
            </w:pict>
          </mc:Fallback>
        </mc:AlternateContent>
      </w:r>
      <w:r w:rsidR="00F416DE">
        <w:rPr>
          <w:rFonts w:ascii="Times New Roman" w:hAnsi="Times New Roman"/>
          <w:b/>
          <w:bCs/>
          <w:sz w:val="24"/>
          <w:lang w:val="nl-NL"/>
        </w:rPr>
        <w:t>Opgemaakt te</w:t>
      </w:r>
      <w:r w:rsidR="00F416DE">
        <w:rPr>
          <w:rFonts w:ascii="Times New Roman" w:hAnsi="Times New Roman"/>
          <w:sz w:val="24"/>
          <w:lang w:val="nl-NL"/>
        </w:rPr>
        <w:t xml:space="preserve">                                                                                          </w:t>
      </w:r>
      <w:r w:rsidR="00F416DE">
        <w:rPr>
          <w:rFonts w:ascii="Times New Roman" w:hAnsi="Times New Roman"/>
          <w:b/>
          <w:bCs/>
          <w:sz w:val="24"/>
          <w:lang w:val="nl-NL"/>
        </w:rPr>
        <w:t>op</w:t>
      </w:r>
    </w:p>
    <w:p w14:paraId="28B4D677" w14:textId="77777777" w:rsidR="00F416DE" w:rsidRDefault="00F416DE" w:rsidP="00F416DE">
      <w:pPr>
        <w:spacing w:line="340" w:lineRule="atLeast"/>
        <w:rPr>
          <w:rFonts w:ascii="Times New Roman" w:hAnsi="Times New Roman"/>
          <w:sz w:val="24"/>
          <w:lang w:val="nl-NL"/>
        </w:rPr>
      </w:pPr>
    </w:p>
    <w:p w14:paraId="3C944A4E" w14:textId="77777777" w:rsidR="00F416DE" w:rsidRDefault="00F416DE" w:rsidP="00F416DE">
      <w:pPr>
        <w:spacing w:line="340" w:lineRule="atLeast"/>
        <w:rPr>
          <w:rFonts w:ascii="Times New Roman" w:hAnsi="Times New Roman"/>
          <w:b/>
          <w:bCs/>
          <w:sz w:val="24"/>
          <w:lang w:val="nl-NL"/>
        </w:rPr>
      </w:pPr>
      <w:r>
        <w:rPr>
          <w:rFonts w:ascii="Times New Roman" w:hAnsi="Times New Roman"/>
          <w:b/>
          <w:bCs/>
          <w:sz w:val="24"/>
          <w:lang w:val="nl-NL"/>
        </w:rPr>
        <w:t>Handtekeningen :</w:t>
      </w:r>
    </w:p>
    <w:p w14:paraId="1FF35938" w14:textId="77777777" w:rsidR="00F416DE" w:rsidRDefault="00F416DE" w:rsidP="00F416DE">
      <w:pPr>
        <w:spacing w:line="340" w:lineRule="atLeast"/>
        <w:rPr>
          <w:rFonts w:ascii="Times New Roman" w:hAnsi="Times New Roman"/>
          <w:sz w:val="24"/>
          <w:lang w:val="nl-NL"/>
        </w:rPr>
      </w:pPr>
      <w:r>
        <w:rPr>
          <w:rFonts w:ascii="Times New Roman" w:hAnsi="Times New Roman"/>
          <w:sz w:val="24"/>
          <w:lang w:val="nl-NL"/>
        </w:rPr>
        <w:t>Bedrijfspromotor</w:t>
      </w:r>
      <w:r>
        <w:rPr>
          <w:rFonts w:ascii="Times New Roman" w:hAnsi="Times New Roman"/>
          <w:sz w:val="24"/>
          <w:lang w:val="nl-NL"/>
        </w:rPr>
        <w:tab/>
      </w:r>
      <w:r>
        <w:rPr>
          <w:rFonts w:ascii="Times New Roman" w:hAnsi="Times New Roman"/>
          <w:sz w:val="24"/>
          <w:lang w:val="nl-NL"/>
        </w:rPr>
        <w:tab/>
        <w:t>Schoolpromotor</w:t>
      </w:r>
      <w:r>
        <w:rPr>
          <w:rFonts w:ascii="Times New Roman" w:hAnsi="Times New Roman"/>
          <w:sz w:val="24"/>
          <w:lang w:val="nl-NL"/>
        </w:rPr>
        <w:tab/>
      </w:r>
      <w:r>
        <w:rPr>
          <w:rFonts w:ascii="Times New Roman" w:hAnsi="Times New Roman"/>
          <w:sz w:val="24"/>
          <w:lang w:val="nl-NL"/>
        </w:rPr>
        <w:tab/>
        <w:t>Student 1</w:t>
      </w:r>
      <w:r>
        <w:rPr>
          <w:rFonts w:ascii="Times New Roman" w:hAnsi="Times New Roman"/>
          <w:sz w:val="24"/>
          <w:lang w:val="nl-NL"/>
        </w:rPr>
        <w:tab/>
      </w:r>
      <w:r>
        <w:rPr>
          <w:rFonts w:ascii="Times New Roman" w:hAnsi="Times New Roman"/>
          <w:sz w:val="24"/>
          <w:lang w:val="nl-NL"/>
        </w:rPr>
        <w:tab/>
        <w:t>Student 2</w:t>
      </w:r>
    </w:p>
    <w:p w14:paraId="55B28CBD" w14:textId="77777777" w:rsidR="00F416DE" w:rsidRPr="00626BFF" w:rsidRDefault="002535C5" w:rsidP="00F416DE">
      <w:pPr>
        <w:spacing w:line="340" w:lineRule="atLeast"/>
        <w:rPr>
          <w:lang w:val="nl-BE"/>
        </w:rPr>
      </w:pPr>
      <w:r>
        <w:rPr>
          <w:noProof/>
          <w:lang w:val="de-DE" w:eastAsia="de-DE"/>
        </w:rPr>
        <mc:AlternateContent>
          <mc:Choice Requires="wps">
            <w:drawing>
              <wp:anchor distT="0" distB="0" distL="0" distR="0" simplePos="0" relativeHeight="251660288" behindDoc="0" locked="0" layoutInCell="1" allowOverlap="0" wp14:anchorId="534161B7" wp14:editId="0E4E7E87">
                <wp:simplePos x="0" y="0"/>
                <wp:positionH relativeFrom="column">
                  <wp:posOffset>-788670</wp:posOffset>
                </wp:positionH>
                <wp:positionV relativeFrom="paragraph">
                  <wp:posOffset>1798320</wp:posOffset>
                </wp:positionV>
                <wp:extent cx="291465" cy="147320"/>
                <wp:effectExtent l="1905" t="2540" r="1905"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5F585" w14:textId="77777777" w:rsidR="00F416DE" w:rsidRPr="0046580B" w:rsidRDefault="00F416DE" w:rsidP="00F416DE">
                            <w:pPr>
                              <w:rPr>
                                <w:color w:val="BFBFBF"/>
                              </w:rPr>
                            </w:pPr>
                            <w:r w:rsidRPr="0046580B">
                              <w:rPr>
                                <w:color w:val="BFBFBF"/>
                              </w:rPr>
                              <w:t>__</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34161B7" id="Text Box 2" o:spid="_x0000_s1049" type="#_x0000_t202" style="position:absolute;margin-left:-62.1pt;margin-top:141.6pt;width:22.95pt;height:11.6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" o:allowoverlap="f" filled="f" stroked="f">
                <v:textbox style="mso-fit-shape-to-text:t" inset="0,0,0,0">
                  <w:txbxContent>
                    <w:p w14:paraId="76E5F585" w14:textId="77777777" w:rsidR="00F416DE" w:rsidRPr="0046580B" w:rsidRDefault="00F416DE" w:rsidP="00F416DE">
                      <w:pPr>
                        <w:rPr>
                          <w:color w:val="BFBFBF"/>
                        </w:rPr>
                      </w:pPr>
                      <w:r w:rsidRPr="0046580B">
                        <w:rPr>
                          <w:color w:val="BFBFBF"/>
                        </w:rPr>
                        <w:t>__</w:t>
                      </w:r>
                    </w:p>
                  </w:txbxContent>
                </v:textbox>
                <w10:wrap type="square"/>
              </v:shape>
            </w:pict>
          </mc:Fallback>
        </mc:AlternateContent>
      </w:r>
    </w:p>
    <w:p w14:paraId="3DCE0EDE" w14:textId="77777777" w:rsidR="00F416DE" w:rsidRPr="00626BFF" w:rsidRDefault="00F416DE" w:rsidP="00F416DE">
      <w:pPr>
        <w:tabs>
          <w:tab w:val="left" w:pos="9071"/>
        </w:tabs>
        <w:ind w:right="-29"/>
        <w:rPr>
          <w:lang w:val="nl-BE"/>
        </w:rPr>
      </w:pPr>
    </w:p>
    <w:p w14:paraId="251D3D2E" w14:textId="77777777" w:rsidR="00A1476A" w:rsidRPr="00F416DE" w:rsidRDefault="00A1476A" w:rsidP="00E30442">
      <w:pPr>
        <w:rPr>
          <w:lang w:val="nl-BE"/>
        </w:rPr>
      </w:pPr>
    </w:p>
    <w:sectPr w:rsidR="00A1476A" w:rsidRPr="00F416DE" w:rsidSect="00E16452">
      <w:headerReference w:type="default" r:id="rId9"/>
      <w:headerReference w:type="first" r:id="rId10"/>
      <w:pgSz w:w="11906" w:h="16838" w:code="9"/>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5" w:author="Philippe Crama" w:date="2018-02-26T12:34:00Z" w:initials="PC">
    <w:p w14:paraId="4E9CEBCF" w14:textId="77777777" w:rsidR="005B2E15" w:rsidRDefault="005B2E15">
      <w:pPr>
        <w:pStyle w:val="CommentText"/>
      </w:pPr>
      <w:r>
        <w:rPr>
          <w:rStyle w:val="CommentReference"/>
        </w:rPr>
        <w:annotationRef/>
      </w:r>
      <w:r>
        <w:t>Consider to start these two bullets with a verb in the active mode (like the two first) instead of a noun</w:t>
      </w:r>
      <w:proofErr w:type="gramStart"/>
      <w:r>
        <w:t>:</w:t>
      </w:r>
      <w:proofErr w:type="gramEnd"/>
      <w:r>
        <w:br/>
        <w:t>Migrate the existing suites to …</w:t>
      </w:r>
      <w:r>
        <w:br/>
        <w:t>Run these containerized suites on VASCO’s test infrastructure</w:t>
      </w:r>
    </w:p>
  </w:comment>
  <w:comment w:id="51" w:author="Philippe Crama" w:date="2018-02-26T12:36:00Z" w:initials="PC">
    <w:p w14:paraId="750F4202" w14:textId="77777777" w:rsidR="005B2E15" w:rsidRDefault="005B2E15">
      <w:pPr>
        <w:pStyle w:val="CommentText"/>
      </w:pPr>
      <w:r>
        <w:rPr>
          <w:rStyle w:val="CommentReference"/>
        </w:rPr>
        <w:annotationRef/>
      </w:r>
      <w:r>
        <w:t>Similar comment to previous: either start each bullet with an article and a noun (because the unfinished sentence before the bullet ends with a verb) or move the verb `document’ to the first bullet so that all bullets start with a verb and can read as a complete sentence with the introductory sentence</w:t>
      </w:r>
    </w:p>
  </w:comment>
  <w:comment w:id="56" w:author="Arno Willaert" w:date="2018-02-26T14:06:00Z" w:initials="AW">
    <w:p w14:paraId="155C160A" w14:textId="00013051" w:rsidR="00D2067E" w:rsidRDefault="00D2067E">
      <w:pPr>
        <w:pStyle w:val="CommentText"/>
      </w:pPr>
      <w:r>
        <w:rPr>
          <w:rStyle w:val="CommentReference"/>
        </w:rPr>
        <w:annotationRef/>
      </w:r>
      <w:r>
        <w:t>Just delete this?</w:t>
      </w:r>
      <w:r w:rsidR="00B41DC1">
        <w:t xml:space="preserve"> It looks pretty redundant to me.</w:t>
      </w:r>
    </w:p>
  </w:comment>
  <w:comment w:id="73" w:author="Arno Willaert" w:date="2018-02-26T13:58:00Z" w:initials="AW">
    <w:p w14:paraId="33245581" w14:textId="0E66E0A0" w:rsidR="00D2067E" w:rsidRDefault="00D2067E">
      <w:pPr>
        <w:pStyle w:val="CommentText"/>
      </w:pPr>
      <w:r>
        <w:rPr>
          <w:rStyle w:val="CommentReference"/>
        </w:rPr>
        <w:annotationRef/>
      </w:r>
      <w:r>
        <w:t>A bit redundant with the info above, but that may be necessary.</w:t>
      </w:r>
    </w:p>
  </w:comment>
  <w:comment w:id="96" w:author="Philippe Crama" w:date="2018-02-26T12:39:00Z" w:initials="PC">
    <w:p w14:paraId="65643073" w14:textId="77777777" w:rsidR="005B2E15" w:rsidRDefault="005B2E15">
      <w:pPr>
        <w:pStyle w:val="CommentText"/>
      </w:pPr>
      <w:r>
        <w:rPr>
          <w:rStyle w:val="CommentReference"/>
        </w:rPr>
        <w:annotationRef/>
      </w:r>
      <w:r>
        <w:t>Unclear.  I guess you mean</w:t>
      </w:r>
    </w:p>
    <w:p w14:paraId="4FA39101" w14:textId="77777777" w:rsidR="005B2E15" w:rsidRDefault="005B2E15">
      <w:pPr>
        <w:pStyle w:val="CommentText"/>
      </w:pPr>
      <w:r>
        <w:t xml:space="preserve">Setting up a </w:t>
      </w:r>
      <w:proofErr w:type="spellStart"/>
      <w:r>
        <w:t>docker</w:t>
      </w:r>
      <w:proofErr w:type="spellEnd"/>
      <w:r>
        <w:t xml:space="preserve"> container with SDTF</w:t>
      </w:r>
    </w:p>
    <w:p w14:paraId="50FEBC69" w14:textId="77777777" w:rsidR="005B2E15" w:rsidRDefault="005B2E15">
      <w:pPr>
        <w:pStyle w:val="CommentText"/>
      </w:pPr>
      <w:r>
        <w:t>Configuring Docker Compose to run Selenium Grid</w:t>
      </w:r>
    </w:p>
  </w:comment>
  <w:comment w:id="136" w:author="Philippe Crama" w:date="2018-02-26T12:40:00Z" w:initials="PC">
    <w:p w14:paraId="578EFB4F" w14:textId="77777777" w:rsidR="00B80935" w:rsidRDefault="00B80935">
      <w:pPr>
        <w:pStyle w:val="CommentText"/>
      </w:pPr>
      <w:r>
        <w:rPr>
          <w:rStyle w:val="CommentReference"/>
        </w:rPr>
        <w:annotationRef/>
      </w:r>
      <w:r>
        <w:rPr>
          <w:rStyle w:val="CommentReference"/>
        </w:rPr>
        <w:t>VASCO can’t be the first to need this kind of functionality.  Can you phrase this to make clear that this item is meant to research existing solutions to this problem first rather than implementing it from scratch?</w:t>
      </w:r>
    </w:p>
  </w:comment>
  <w:comment w:id="165" w:author="Philippe Crama" w:date="2018-02-26T12:40:00Z" w:initials="PC">
    <w:p w14:paraId="24A0E8E9" w14:textId="77777777" w:rsidR="008214A4" w:rsidRDefault="008214A4" w:rsidP="008214A4">
      <w:pPr>
        <w:pStyle w:val="CommentText"/>
      </w:pPr>
      <w:r>
        <w:rPr>
          <w:rStyle w:val="CommentReference"/>
        </w:rPr>
        <w:annotationRef/>
      </w:r>
      <w:r>
        <w:rPr>
          <w:rStyle w:val="CommentReference"/>
        </w:rPr>
        <w:t>VASCO can’t be the first to need this kind of functionality.  Can you phrase this to make clear that this item is meant to research existing solutions to this problem first rather than implementing it from scratch?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9CEBCF" w15:done="1"/>
  <w15:commentEx w15:paraId="750F4202" w15:done="1"/>
  <w15:commentEx w15:paraId="155C160A" w15:done="0"/>
  <w15:commentEx w15:paraId="33245581" w15:done="0"/>
  <w15:commentEx w15:paraId="50FEBC69" w15:done="0"/>
  <w15:commentEx w15:paraId="578EFB4F" w15:done="0"/>
  <w15:commentEx w15:paraId="24A0E8E9"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1BE25" w14:textId="77777777" w:rsidR="00627911" w:rsidRDefault="00627911" w:rsidP="00A1476A">
      <w:r>
        <w:separator/>
      </w:r>
    </w:p>
  </w:endnote>
  <w:endnote w:type="continuationSeparator" w:id="0">
    <w:p w14:paraId="66D928DE" w14:textId="77777777" w:rsidR="00627911" w:rsidRDefault="00627911" w:rsidP="00A14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4CB34" w14:textId="77777777" w:rsidR="00627911" w:rsidRDefault="00627911" w:rsidP="00A1476A">
      <w:r>
        <w:separator/>
      </w:r>
    </w:p>
  </w:footnote>
  <w:footnote w:type="continuationSeparator" w:id="0">
    <w:p w14:paraId="2E0FD3C8" w14:textId="77777777" w:rsidR="00627911" w:rsidRDefault="00627911" w:rsidP="00A14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BB345" w14:textId="77777777" w:rsidR="00E30442" w:rsidRDefault="00E30442">
    <w:pPr>
      <w:pStyle w:val="Header"/>
    </w:pPr>
    <w:r>
      <w:rPr>
        <w:noProof/>
        <w:lang w:val="de-DE" w:eastAsia="de-DE"/>
      </w:rPr>
      <w:drawing>
        <wp:anchor distT="0" distB="0" distL="0" distR="0" simplePos="0" relativeHeight="251659264" behindDoc="0" locked="0" layoutInCell="1" allowOverlap="1" wp14:anchorId="5B650A6B" wp14:editId="4E4D9AAA">
          <wp:simplePos x="0" y="0"/>
          <wp:positionH relativeFrom="page">
            <wp:posOffset>541655</wp:posOffset>
          </wp:positionH>
          <wp:positionV relativeFrom="page">
            <wp:posOffset>345440</wp:posOffset>
          </wp:positionV>
          <wp:extent cx="1524000" cy="1171575"/>
          <wp:effectExtent l="0" t="0" r="0" b="0"/>
          <wp:wrapTopAndBottom/>
          <wp:docPr id="3" name="Picture 2" descr="TM_blanco_kleur_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blanco_kleur_nl.png"/>
                  <pic:cNvPicPr/>
                </pic:nvPicPr>
                <pic:blipFill rotWithShape="1">
                  <a:blip r:embed="rId1"/>
                  <a:srcRect r="75117"/>
                  <a:stretch/>
                </pic:blipFill>
                <pic:spPr bwMode="auto">
                  <a:xfrm>
                    <a:off x="0" y="0"/>
                    <a:ext cx="1524000" cy="1171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56AC0" w14:textId="77777777" w:rsidR="00A1476A" w:rsidRDefault="00E30442">
    <w:pPr>
      <w:pStyle w:val="Header"/>
    </w:pPr>
    <w:r>
      <w:rPr>
        <w:noProof/>
        <w:lang w:val="de-DE" w:eastAsia="de-DE"/>
      </w:rPr>
      <w:drawing>
        <wp:anchor distT="0" distB="0" distL="0" distR="0" simplePos="0" relativeHeight="251658240" behindDoc="0" locked="0" layoutInCell="1" allowOverlap="1" wp14:anchorId="123345E6" wp14:editId="540D4FBC">
          <wp:simplePos x="923925" y="447675"/>
          <wp:positionH relativeFrom="page">
            <wp:align>center</wp:align>
          </wp:positionH>
          <wp:positionV relativeFrom="page">
            <wp:posOffset>450215</wp:posOffset>
          </wp:positionV>
          <wp:extent cx="6124575" cy="1171575"/>
          <wp:effectExtent l="19050" t="0" r="0" b="0"/>
          <wp:wrapSquare wrapText="bothSides"/>
          <wp:docPr id="1" name="Picture 0" descr="TM_blanco_kleur_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blanco_kleur_nl.png"/>
                  <pic:cNvPicPr/>
                </pic:nvPicPr>
                <pic:blipFill>
                  <a:blip r:embed="rId1"/>
                  <a:stretch>
                    <a:fillRect/>
                  </a:stretch>
                </pic:blipFill>
                <pic:spPr>
                  <a:xfrm>
                    <a:off x="0" y="0"/>
                    <a:ext cx="6124575" cy="11715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86C1D"/>
    <w:multiLevelType w:val="hybridMultilevel"/>
    <w:tmpl w:val="A72236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ED0BE0"/>
    <w:multiLevelType w:val="hybridMultilevel"/>
    <w:tmpl w:val="85AA5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8F30C0"/>
    <w:multiLevelType w:val="hybridMultilevel"/>
    <w:tmpl w:val="9DEE4C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317D53"/>
    <w:multiLevelType w:val="hybridMultilevel"/>
    <w:tmpl w:val="7F3A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5078C"/>
    <w:multiLevelType w:val="hybridMultilevel"/>
    <w:tmpl w:val="745A2CD4"/>
    <w:lvl w:ilvl="0" w:tplc="35101162">
      <w:start w:val="1"/>
      <w:numFmt w:val="bullet"/>
      <w:pStyle w:val="ListParagraph"/>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5B5A57BE"/>
    <w:multiLevelType w:val="hybridMultilevel"/>
    <w:tmpl w:val="BAF82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no Willaert">
    <w15:presenceInfo w15:providerId="AD" w15:userId="S-1-5-21-789336058-113007714-842925246-65120"/>
  </w15:person>
  <w15:person w15:author="Philippe Crama">
    <w15:presenceInfo w15:providerId="AD" w15:userId="S-1-5-21-789336058-113007714-842925246-408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F6"/>
    <w:rsid w:val="00015351"/>
    <w:rsid w:val="00017E1D"/>
    <w:rsid w:val="00051037"/>
    <w:rsid w:val="000613BF"/>
    <w:rsid w:val="00061F7F"/>
    <w:rsid w:val="0008699E"/>
    <w:rsid w:val="0009001F"/>
    <w:rsid w:val="00110BF3"/>
    <w:rsid w:val="00126D3C"/>
    <w:rsid w:val="001366B3"/>
    <w:rsid w:val="001454BF"/>
    <w:rsid w:val="00166401"/>
    <w:rsid w:val="00170BB3"/>
    <w:rsid w:val="001725B6"/>
    <w:rsid w:val="001802EF"/>
    <w:rsid w:val="001811A4"/>
    <w:rsid w:val="001C6048"/>
    <w:rsid w:val="001E563B"/>
    <w:rsid w:val="00203901"/>
    <w:rsid w:val="0022086A"/>
    <w:rsid w:val="002534CE"/>
    <w:rsid w:val="002535C5"/>
    <w:rsid w:val="002D26ED"/>
    <w:rsid w:val="002D3762"/>
    <w:rsid w:val="0034188F"/>
    <w:rsid w:val="0035113D"/>
    <w:rsid w:val="00372075"/>
    <w:rsid w:val="003760F6"/>
    <w:rsid w:val="00380B66"/>
    <w:rsid w:val="003B044C"/>
    <w:rsid w:val="003D35EF"/>
    <w:rsid w:val="003F30F4"/>
    <w:rsid w:val="003F4AE0"/>
    <w:rsid w:val="003F6779"/>
    <w:rsid w:val="004430C1"/>
    <w:rsid w:val="004463EA"/>
    <w:rsid w:val="004B4477"/>
    <w:rsid w:val="004B5804"/>
    <w:rsid w:val="004B7F77"/>
    <w:rsid w:val="004D34AE"/>
    <w:rsid w:val="004D60A4"/>
    <w:rsid w:val="004D73FA"/>
    <w:rsid w:val="00515D96"/>
    <w:rsid w:val="00542A99"/>
    <w:rsid w:val="005435B9"/>
    <w:rsid w:val="00566646"/>
    <w:rsid w:val="005B2E15"/>
    <w:rsid w:val="005E7179"/>
    <w:rsid w:val="005F2021"/>
    <w:rsid w:val="00616BC9"/>
    <w:rsid w:val="00626BAF"/>
    <w:rsid w:val="00627911"/>
    <w:rsid w:val="006309C6"/>
    <w:rsid w:val="00632F32"/>
    <w:rsid w:val="00646E2B"/>
    <w:rsid w:val="006778E6"/>
    <w:rsid w:val="006948DB"/>
    <w:rsid w:val="006A26DE"/>
    <w:rsid w:val="006C270B"/>
    <w:rsid w:val="006C3AFA"/>
    <w:rsid w:val="006D170E"/>
    <w:rsid w:val="006E34CD"/>
    <w:rsid w:val="007022B9"/>
    <w:rsid w:val="0071620C"/>
    <w:rsid w:val="00734737"/>
    <w:rsid w:val="00746C27"/>
    <w:rsid w:val="007639F3"/>
    <w:rsid w:val="00765526"/>
    <w:rsid w:val="00786EFC"/>
    <w:rsid w:val="007905A9"/>
    <w:rsid w:val="00811CE9"/>
    <w:rsid w:val="008143A7"/>
    <w:rsid w:val="008214A4"/>
    <w:rsid w:val="0084455D"/>
    <w:rsid w:val="008A1CB9"/>
    <w:rsid w:val="008B124D"/>
    <w:rsid w:val="008C79D5"/>
    <w:rsid w:val="008D486E"/>
    <w:rsid w:val="008F6E67"/>
    <w:rsid w:val="00903F3B"/>
    <w:rsid w:val="009116CA"/>
    <w:rsid w:val="00940BF9"/>
    <w:rsid w:val="00955833"/>
    <w:rsid w:val="0095675F"/>
    <w:rsid w:val="00970915"/>
    <w:rsid w:val="009A053C"/>
    <w:rsid w:val="00A1476A"/>
    <w:rsid w:val="00A23750"/>
    <w:rsid w:val="00A310D9"/>
    <w:rsid w:val="00A4739B"/>
    <w:rsid w:val="00A75E64"/>
    <w:rsid w:val="00A8373D"/>
    <w:rsid w:val="00A947AA"/>
    <w:rsid w:val="00AC2C3E"/>
    <w:rsid w:val="00AC7D5C"/>
    <w:rsid w:val="00AE653B"/>
    <w:rsid w:val="00AF1A52"/>
    <w:rsid w:val="00B40537"/>
    <w:rsid w:val="00B41DC1"/>
    <w:rsid w:val="00B42A95"/>
    <w:rsid w:val="00B42D28"/>
    <w:rsid w:val="00B52DAB"/>
    <w:rsid w:val="00B71A53"/>
    <w:rsid w:val="00B80935"/>
    <w:rsid w:val="00BA28C3"/>
    <w:rsid w:val="00BA7F3F"/>
    <w:rsid w:val="00BC0B7F"/>
    <w:rsid w:val="00BC2E12"/>
    <w:rsid w:val="00BF2299"/>
    <w:rsid w:val="00C02E63"/>
    <w:rsid w:val="00C21399"/>
    <w:rsid w:val="00C67BB6"/>
    <w:rsid w:val="00CA7531"/>
    <w:rsid w:val="00CB63C7"/>
    <w:rsid w:val="00CC53FE"/>
    <w:rsid w:val="00CF371C"/>
    <w:rsid w:val="00CF3C5E"/>
    <w:rsid w:val="00CF417F"/>
    <w:rsid w:val="00CF6499"/>
    <w:rsid w:val="00D0186C"/>
    <w:rsid w:val="00D03B07"/>
    <w:rsid w:val="00D2067E"/>
    <w:rsid w:val="00D47EF3"/>
    <w:rsid w:val="00D632E4"/>
    <w:rsid w:val="00D911F6"/>
    <w:rsid w:val="00D933E8"/>
    <w:rsid w:val="00DA19AD"/>
    <w:rsid w:val="00DC01DA"/>
    <w:rsid w:val="00DC4DB5"/>
    <w:rsid w:val="00DD20B7"/>
    <w:rsid w:val="00DF0B32"/>
    <w:rsid w:val="00E00A35"/>
    <w:rsid w:val="00E16452"/>
    <w:rsid w:val="00E30442"/>
    <w:rsid w:val="00E309C1"/>
    <w:rsid w:val="00E30B9E"/>
    <w:rsid w:val="00E43A5B"/>
    <w:rsid w:val="00E70A9B"/>
    <w:rsid w:val="00E813C5"/>
    <w:rsid w:val="00E86925"/>
    <w:rsid w:val="00EA3ED1"/>
    <w:rsid w:val="00EC14B6"/>
    <w:rsid w:val="00EC6196"/>
    <w:rsid w:val="00ED050E"/>
    <w:rsid w:val="00EE39CA"/>
    <w:rsid w:val="00EE4DBA"/>
    <w:rsid w:val="00F32DF5"/>
    <w:rsid w:val="00F362E2"/>
    <w:rsid w:val="00F416DE"/>
    <w:rsid w:val="00F56940"/>
    <w:rsid w:val="00F67C8D"/>
    <w:rsid w:val="00F74530"/>
    <w:rsid w:val="00F81D21"/>
    <w:rsid w:val="00FB4434"/>
    <w:rsid w:val="00FC74BB"/>
    <w:rsid w:val="00FC7891"/>
    <w:rsid w:val="00FE648A"/>
    <w:rsid w:val="00FF5E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3CAC76"/>
  <w15:docId w15:val="{CCD51DC2-29CE-4A65-9EF8-E1974B2CC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heme="minorHAnsi" w:hAnsi="Trebuchet MS" w:cstheme="minorBidi"/>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442"/>
    <w:rPr>
      <w:szCs w:val="22"/>
      <w:lang w:val="en-US"/>
    </w:rPr>
  </w:style>
  <w:style w:type="paragraph" w:styleId="Heading1">
    <w:name w:val="heading 1"/>
    <w:basedOn w:val="Normal"/>
    <w:next w:val="Normal"/>
    <w:link w:val="Heading1Char"/>
    <w:uiPriority w:val="9"/>
    <w:qFormat/>
    <w:rsid w:val="00E30442"/>
    <w:pPr>
      <w:pBdr>
        <w:top w:val="single" w:sz="4" w:space="2" w:color="7F7F7F" w:themeColor="text1" w:themeTint="80"/>
        <w:left w:val="single" w:sz="4" w:space="10" w:color="7F7F7F" w:themeColor="text1" w:themeTint="80"/>
        <w:bottom w:val="single" w:sz="4" w:space="2" w:color="7F7F7F" w:themeColor="text1" w:themeTint="80"/>
        <w:right w:val="single" w:sz="4" w:space="10" w:color="7F7F7F" w:themeColor="text1" w:themeTint="80"/>
      </w:pBdr>
      <w:shd w:val="clear" w:color="auto" w:fill="808080" w:themeFill="background1" w:themeFillShade="80"/>
      <w:spacing w:before="480"/>
      <w:outlineLvl w:val="0"/>
    </w:pPr>
    <w:rPr>
      <w:b/>
      <w:color w:val="FFFFFF" w:themeColor="background1"/>
      <w:sz w:val="22"/>
    </w:rPr>
  </w:style>
  <w:style w:type="paragraph" w:styleId="Heading2">
    <w:name w:val="heading 2"/>
    <w:basedOn w:val="Normal"/>
    <w:next w:val="Normal"/>
    <w:link w:val="Heading2Char"/>
    <w:uiPriority w:val="9"/>
    <w:unhideWhenUsed/>
    <w:qFormat/>
    <w:rsid w:val="00E30442"/>
    <w:pPr>
      <w:pBdr>
        <w:top w:val="single" w:sz="4" w:space="2" w:color="F2F2F2" w:themeColor="background1" w:themeShade="F2"/>
        <w:left w:val="single" w:sz="4" w:space="10" w:color="F2F2F2" w:themeColor="background1" w:themeShade="F2"/>
        <w:bottom w:val="single" w:sz="4" w:space="2" w:color="F2F2F2" w:themeColor="background1" w:themeShade="F2"/>
        <w:right w:val="single" w:sz="4" w:space="10" w:color="F2F2F2" w:themeColor="background1" w:themeShade="F2"/>
      </w:pBdr>
      <w:shd w:val="clear" w:color="auto" w:fill="D9D9D9" w:themeFill="background1" w:themeFillShade="D9"/>
      <w:spacing w:before="320" w:after="240"/>
      <w:outlineLvl w:val="1"/>
    </w:pPr>
    <w:rPr>
      <w:b/>
      <w:sz w:val="22"/>
      <w:lang w:val="nl-BE"/>
    </w:rPr>
  </w:style>
  <w:style w:type="paragraph" w:styleId="Heading6">
    <w:name w:val="heading 6"/>
    <w:basedOn w:val="Normal"/>
    <w:next w:val="Normal"/>
    <w:link w:val="Heading6Char"/>
    <w:uiPriority w:val="9"/>
    <w:semiHidden/>
    <w:unhideWhenUsed/>
    <w:qFormat/>
    <w:rsid w:val="00F416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6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6DE"/>
    <w:pPr>
      <w:keepNext/>
      <w:keepLines/>
      <w:spacing w:before="200"/>
      <w:outlineLvl w:val="7"/>
    </w:pPr>
    <w:rPr>
      <w:rFonts w:asciiTheme="majorHAnsi" w:eastAsiaTheme="majorEastAsia" w:hAnsiTheme="majorHAnsi" w:cstheme="majorBidi"/>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1476A"/>
    <w:pPr>
      <w:tabs>
        <w:tab w:val="center" w:pos="4513"/>
        <w:tab w:val="right" w:pos="9026"/>
      </w:tabs>
    </w:pPr>
  </w:style>
  <w:style w:type="character" w:customStyle="1" w:styleId="HeaderChar">
    <w:name w:val="Header Char"/>
    <w:basedOn w:val="DefaultParagraphFont"/>
    <w:link w:val="Header"/>
    <w:uiPriority w:val="99"/>
    <w:semiHidden/>
    <w:rsid w:val="00A1476A"/>
  </w:style>
  <w:style w:type="paragraph" w:styleId="Footer">
    <w:name w:val="footer"/>
    <w:basedOn w:val="Normal"/>
    <w:link w:val="FooterChar"/>
    <w:uiPriority w:val="99"/>
    <w:unhideWhenUsed/>
    <w:rsid w:val="00A1476A"/>
    <w:pPr>
      <w:tabs>
        <w:tab w:val="center" w:pos="4513"/>
        <w:tab w:val="right" w:pos="9026"/>
      </w:tabs>
    </w:pPr>
  </w:style>
  <w:style w:type="character" w:customStyle="1" w:styleId="FooterChar">
    <w:name w:val="Footer Char"/>
    <w:basedOn w:val="DefaultParagraphFont"/>
    <w:link w:val="Footer"/>
    <w:uiPriority w:val="99"/>
    <w:rsid w:val="00A1476A"/>
  </w:style>
  <w:style w:type="character" w:styleId="PageNumber">
    <w:name w:val="page number"/>
    <w:basedOn w:val="DefaultParagraphFont"/>
    <w:uiPriority w:val="99"/>
    <w:semiHidden/>
    <w:unhideWhenUsed/>
    <w:rsid w:val="00A1476A"/>
  </w:style>
  <w:style w:type="paragraph" w:styleId="ListParagraph">
    <w:name w:val="List Paragraph"/>
    <w:basedOn w:val="Normal"/>
    <w:uiPriority w:val="34"/>
    <w:qFormat/>
    <w:rsid w:val="00A1476A"/>
    <w:pPr>
      <w:numPr>
        <w:numId w:val="1"/>
      </w:numPr>
      <w:contextualSpacing/>
    </w:pPr>
  </w:style>
  <w:style w:type="paragraph" w:styleId="BalloonText">
    <w:name w:val="Balloon Text"/>
    <w:basedOn w:val="Normal"/>
    <w:link w:val="BalloonTextChar"/>
    <w:uiPriority w:val="99"/>
    <w:semiHidden/>
    <w:unhideWhenUsed/>
    <w:rsid w:val="00FC7891"/>
    <w:rPr>
      <w:rFonts w:ascii="Tahoma" w:hAnsi="Tahoma" w:cs="Tahoma"/>
      <w:sz w:val="16"/>
      <w:szCs w:val="16"/>
    </w:rPr>
  </w:style>
  <w:style w:type="character" w:customStyle="1" w:styleId="BalloonTextChar">
    <w:name w:val="Balloon Text Char"/>
    <w:basedOn w:val="DefaultParagraphFont"/>
    <w:link w:val="BalloonText"/>
    <w:uiPriority w:val="99"/>
    <w:semiHidden/>
    <w:rsid w:val="00FC7891"/>
    <w:rPr>
      <w:rFonts w:ascii="Tahoma" w:hAnsi="Tahoma" w:cs="Tahoma"/>
      <w:sz w:val="16"/>
      <w:szCs w:val="16"/>
    </w:rPr>
  </w:style>
  <w:style w:type="character" w:customStyle="1" w:styleId="Heading1Char">
    <w:name w:val="Heading 1 Char"/>
    <w:basedOn w:val="DefaultParagraphFont"/>
    <w:link w:val="Heading1"/>
    <w:uiPriority w:val="9"/>
    <w:rsid w:val="00E30442"/>
    <w:rPr>
      <w:b/>
      <w:color w:val="FFFFFF" w:themeColor="background1"/>
      <w:sz w:val="22"/>
      <w:szCs w:val="22"/>
      <w:shd w:val="clear" w:color="auto" w:fill="808080" w:themeFill="background1" w:themeFillShade="80"/>
      <w:lang w:val="en-US"/>
    </w:rPr>
  </w:style>
  <w:style w:type="character" w:customStyle="1" w:styleId="Heading2Char">
    <w:name w:val="Heading 2 Char"/>
    <w:basedOn w:val="DefaultParagraphFont"/>
    <w:link w:val="Heading2"/>
    <w:uiPriority w:val="9"/>
    <w:rsid w:val="00E30442"/>
    <w:rPr>
      <w:b/>
      <w:sz w:val="22"/>
      <w:szCs w:val="22"/>
      <w:shd w:val="clear" w:color="auto" w:fill="D9D9D9" w:themeFill="background1" w:themeFillShade="D9"/>
    </w:rPr>
  </w:style>
  <w:style w:type="table" w:styleId="TableGrid">
    <w:name w:val="Table Grid"/>
    <w:basedOn w:val="TableNormal"/>
    <w:uiPriority w:val="59"/>
    <w:rsid w:val="00E30442"/>
    <w:rPr>
      <w:rFonts w:asciiTheme="minorHAnsi" w:hAnsi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F416DE"/>
    <w:rPr>
      <w:rFonts w:asciiTheme="majorHAnsi" w:eastAsiaTheme="majorEastAsia" w:hAnsiTheme="majorHAnsi" w:cstheme="majorBidi"/>
      <w:i/>
      <w:iCs/>
      <w:color w:val="243F60" w:themeColor="accent1" w:themeShade="7F"/>
      <w:szCs w:val="22"/>
      <w:lang w:val="en-US"/>
    </w:rPr>
  </w:style>
  <w:style w:type="character" w:customStyle="1" w:styleId="Heading7Char">
    <w:name w:val="Heading 7 Char"/>
    <w:basedOn w:val="DefaultParagraphFont"/>
    <w:link w:val="Heading7"/>
    <w:uiPriority w:val="9"/>
    <w:semiHidden/>
    <w:rsid w:val="00F416DE"/>
    <w:rPr>
      <w:rFonts w:asciiTheme="majorHAnsi" w:eastAsiaTheme="majorEastAsia" w:hAnsiTheme="majorHAnsi" w:cstheme="majorBidi"/>
      <w:i/>
      <w:iCs/>
      <w:color w:val="404040" w:themeColor="text1" w:themeTint="BF"/>
      <w:szCs w:val="22"/>
      <w:lang w:val="en-US"/>
    </w:rPr>
  </w:style>
  <w:style w:type="character" w:customStyle="1" w:styleId="Heading8Char">
    <w:name w:val="Heading 8 Char"/>
    <w:basedOn w:val="DefaultParagraphFont"/>
    <w:link w:val="Heading8"/>
    <w:uiPriority w:val="9"/>
    <w:semiHidden/>
    <w:rsid w:val="00F416DE"/>
    <w:rPr>
      <w:rFonts w:asciiTheme="majorHAnsi" w:eastAsiaTheme="majorEastAsia" w:hAnsiTheme="majorHAnsi" w:cstheme="majorBidi"/>
      <w:color w:val="404040" w:themeColor="text1" w:themeTint="BF"/>
      <w:lang w:val="en-US"/>
    </w:rPr>
  </w:style>
  <w:style w:type="character" w:styleId="CommentReference">
    <w:name w:val="annotation reference"/>
    <w:basedOn w:val="DefaultParagraphFont"/>
    <w:uiPriority w:val="99"/>
    <w:semiHidden/>
    <w:unhideWhenUsed/>
    <w:rsid w:val="005B2E15"/>
    <w:rPr>
      <w:sz w:val="16"/>
      <w:szCs w:val="16"/>
    </w:rPr>
  </w:style>
  <w:style w:type="paragraph" w:styleId="CommentText">
    <w:name w:val="annotation text"/>
    <w:basedOn w:val="Normal"/>
    <w:link w:val="CommentTextChar"/>
    <w:uiPriority w:val="99"/>
    <w:semiHidden/>
    <w:unhideWhenUsed/>
    <w:rsid w:val="005B2E15"/>
    <w:rPr>
      <w:szCs w:val="20"/>
    </w:rPr>
  </w:style>
  <w:style w:type="character" w:customStyle="1" w:styleId="CommentTextChar">
    <w:name w:val="Comment Text Char"/>
    <w:basedOn w:val="DefaultParagraphFont"/>
    <w:link w:val="CommentText"/>
    <w:uiPriority w:val="99"/>
    <w:semiHidden/>
    <w:rsid w:val="005B2E15"/>
    <w:rPr>
      <w:lang w:val="en-US"/>
    </w:rPr>
  </w:style>
  <w:style w:type="paragraph" w:styleId="CommentSubject">
    <w:name w:val="annotation subject"/>
    <w:basedOn w:val="CommentText"/>
    <w:next w:val="CommentText"/>
    <w:link w:val="CommentSubjectChar"/>
    <w:uiPriority w:val="99"/>
    <w:semiHidden/>
    <w:unhideWhenUsed/>
    <w:rsid w:val="005B2E15"/>
    <w:rPr>
      <w:b/>
      <w:bCs/>
    </w:rPr>
  </w:style>
  <w:style w:type="character" w:customStyle="1" w:styleId="CommentSubjectChar">
    <w:name w:val="Comment Subject Char"/>
    <w:basedOn w:val="CommentTextChar"/>
    <w:link w:val="CommentSubject"/>
    <w:uiPriority w:val="99"/>
    <w:semiHidden/>
    <w:rsid w:val="005B2E15"/>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671</Words>
  <Characters>4234</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Lessius hogeschool</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dc:creator>
  <cp:keywords/>
  <dc:description/>
  <cp:lastModifiedBy>Arno Willaert</cp:lastModifiedBy>
  <cp:revision>10</cp:revision>
  <cp:lastPrinted>2012-10-18T09:27:00Z</cp:lastPrinted>
  <dcterms:created xsi:type="dcterms:W3CDTF">2018-02-26T11:23:00Z</dcterms:created>
  <dcterms:modified xsi:type="dcterms:W3CDTF">2018-02-26T13:19:00Z</dcterms:modified>
</cp:coreProperties>
</file>