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DD7" w:rsidRPr="00DC677F" w:rsidRDefault="00F76DD7" w:rsidP="007A03F8">
      <w:pPr>
        <w:pStyle w:val="Heading1NoNumber"/>
      </w:pPr>
    </w:p>
    <w:p w:rsidR="00F76DD7" w:rsidRPr="00DC677F" w:rsidRDefault="00F76DD7" w:rsidP="007A03F8">
      <w:pPr>
        <w:pStyle w:val="Heading1NoNumber"/>
      </w:pPr>
    </w:p>
    <w:p w:rsidR="00F76DD7" w:rsidRPr="00DC677F" w:rsidRDefault="00F76DD7" w:rsidP="007A03F8">
      <w:pPr>
        <w:pStyle w:val="Heading1NoNumber"/>
      </w:pPr>
    </w:p>
    <w:p w:rsidR="00EC4DC5" w:rsidRPr="00DC677F" w:rsidRDefault="00984E4B" w:rsidP="007A03F8">
      <w:pPr>
        <w:pStyle w:val="Heading1NoNumber"/>
      </w:pPr>
      <w:r>
        <w:fldChar w:fldCharType="begin"/>
      </w:r>
      <w:r>
        <w:instrText xml:space="preserve"> DOCPROPERTY  Title  \* MERGEFORMAT </w:instrText>
      </w:r>
      <w:r>
        <w:fldChar w:fldCharType="separate"/>
      </w:r>
      <w:bookmarkStart w:id="0" w:name="_Toc373159834"/>
      <w:r w:rsidR="0089759B">
        <w:t>IAS 3.5.0</w:t>
      </w:r>
      <w:bookmarkEnd w:id="0"/>
      <w:r>
        <w:fldChar w:fldCharType="end"/>
      </w:r>
    </w:p>
    <w:p w:rsidR="005022F2" w:rsidRPr="00DC677F" w:rsidRDefault="00B462C2" w:rsidP="009A35C1">
      <w:pPr>
        <w:pStyle w:val="NormalBold"/>
      </w:pPr>
      <w:r w:rsidRPr="00120BD2">
        <w:rPr>
          <w:noProof/>
          <w:lang w:val="en-CA" w:eastAsia="en-CA"/>
        </w:rPr>
        <mc:AlternateContent>
          <mc:Choice Requires="wps">
            <w:drawing>
              <wp:anchor distT="0" distB="0" distL="114300" distR="114300" simplePos="0" relativeHeight="251657728" behindDoc="0" locked="0" layoutInCell="1" allowOverlap="1" wp14:anchorId="21EFB767" wp14:editId="21EFB768">
                <wp:simplePos x="0" y="0"/>
                <wp:positionH relativeFrom="column">
                  <wp:posOffset>-1257300</wp:posOffset>
                </wp:positionH>
                <wp:positionV relativeFrom="paragraph">
                  <wp:posOffset>233045</wp:posOffset>
                </wp:positionV>
                <wp:extent cx="8001000" cy="0"/>
                <wp:effectExtent l="22860" t="19050" r="24765" b="19050"/>
                <wp:wrapNone/>
                <wp:docPr id="1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0" cy="0"/>
                        </a:xfrm>
                        <a:prstGeom prst="line">
                          <a:avLst/>
                        </a:prstGeom>
                        <a:noFill/>
                        <a:ln w="38100">
                          <a:solidFill>
                            <a:srgbClr val="0055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1F4B7"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8.35pt" to="531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" strokecolor="#005596" strokeweight="3pt"/>
            </w:pict>
          </mc:Fallback>
        </mc:AlternateContent>
      </w:r>
    </w:p>
    <w:p w:rsidR="0095047A" w:rsidRPr="00DC677F" w:rsidRDefault="00223ACE" w:rsidP="009A35C1">
      <w:pPr>
        <w:pStyle w:val="NormalBold"/>
      </w:pPr>
      <w:r w:rsidRPr="00120BD2">
        <w:fldChar w:fldCharType="begin"/>
      </w:r>
      <w:r w:rsidRPr="00DC677F">
        <w:instrText xml:space="preserve"> DOCPROPERTY  Category  \* MERGEFORMAT </w:instrText>
      </w:r>
      <w:r w:rsidRPr="00120BD2">
        <w:fldChar w:fldCharType="separate"/>
      </w:r>
      <w:r w:rsidR="0089759B">
        <w:t>Test Automation Proposal</w:t>
      </w:r>
      <w:r w:rsidRPr="00120BD2">
        <w:fldChar w:fldCharType="end"/>
      </w:r>
    </w:p>
    <w:p w:rsidR="0095047A" w:rsidRPr="00DC677F" w:rsidRDefault="0095047A"/>
    <w:p w:rsidR="000B69D3" w:rsidRPr="00DC677F" w:rsidRDefault="000B69D3"/>
    <w:tbl>
      <w:tblPr>
        <w:tblW w:w="0" w:type="auto"/>
        <w:tblBorders>
          <w:top w:val="single" w:sz="12" w:space="0" w:color="000000"/>
          <w:bottom w:val="single" w:sz="12" w:space="0" w:color="000000"/>
        </w:tblBorders>
        <w:tblLook w:val="01E0" w:firstRow="1" w:lastRow="1" w:firstColumn="1" w:lastColumn="1" w:noHBand="0" w:noVBand="0"/>
      </w:tblPr>
      <w:tblGrid>
        <w:gridCol w:w="2628"/>
        <w:gridCol w:w="6376"/>
      </w:tblGrid>
      <w:tr w:rsidR="000B69D3" w:rsidRPr="00DC677F" w:rsidTr="000B5BFC">
        <w:trPr>
          <w:trHeight w:val="558"/>
        </w:trPr>
        <w:tc>
          <w:tcPr>
            <w:tcW w:w="2628" w:type="dxa"/>
            <w:tcBorders>
              <w:bottom w:val="single" w:sz="6" w:space="0" w:color="000000"/>
              <w:right w:val="single" w:sz="6" w:space="0" w:color="000000"/>
            </w:tcBorders>
            <w:shd w:val="clear" w:color="auto" w:fill="auto"/>
          </w:tcPr>
          <w:p w:rsidR="000B69D3" w:rsidRPr="00DC677F" w:rsidRDefault="000B69D3" w:rsidP="00F37986">
            <w:pPr>
              <w:pStyle w:val="tablenormal0"/>
              <w:framePr w:wrap="around"/>
              <w:rPr>
                <w:i/>
                <w:iCs/>
              </w:rPr>
            </w:pPr>
            <w:r w:rsidRPr="00DC677F">
              <w:rPr>
                <w:i/>
                <w:iCs/>
              </w:rPr>
              <w:t>Published by:</w:t>
            </w:r>
          </w:p>
        </w:tc>
        <w:tc>
          <w:tcPr>
            <w:tcW w:w="6376" w:type="dxa"/>
            <w:tcBorders>
              <w:bottom w:val="single" w:sz="6" w:space="0" w:color="000000"/>
            </w:tcBorders>
            <w:shd w:val="clear" w:color="auto" w:fill="auto"/>
          </w:tcPr>
          <w:p w:rsidR="000B69D3" w:rsidRPr="00DC677F" w:rsidRDefault="000B69D3" w:rsidP="00F37986">
            <w:pPr>
              <w:pStyle w:val="tablenormal0"/>
              <w:framePr w:wrap="around"/>
              <w:rPr>
                <w:i/>
                <w:iCs/>
              </w:rPr>
            </w:pPr>
            <w:r w:rsidRPr="00120BD2">
              <w:rPr>
                <w:i/>
                <w:iCs/>
              </w:rPr>
              <w:fldChar w:fldCharType="begin"/>
            </w:r>
            <w:r w:rsidRPr="00DC677F">
              <w:rPr>
                <w:i/>
                <w:iCs/>
              </w:rPr>
              <w:instrText xml:space="preserve"> DOCPROPERTY  Company  \* MERGEFORMAT </w:instrText>
            </w:r>
            <w:r w:rsidRPr="00120BD2">
              <w:rPr>
                <w:i/>
                <w:iCs/>
              </w:rPr>
              <w:fldChar w:fldCharType="separate"/>
            </w:r>
            <w:r w:rsidR="0089759B">
              <w:rPr>
                <w:i/>
                <w:iCs/>
              </w:rPr>
              <w:t>VASCO Data Security</w:t>
            </w:r>
            <w:r w:rsidRPr="00120BD2">
              <w:rPr>
                <w:i/>
                <w:iCs/>
              </w:rPr>
              <w:fldChar w:fldCharType="end"/>
            </w:r>
          </w:p>
          <w:p w:rsidR="000B69D3" w:rsidRPr="00DC677F" w:rsidRDefault="000B69D3" w:rsidP="00F37986">
            <w:pPr>
              <w:pStyle w:val="tablenormal0"/>
              <w:framePr w:wrap="around"/>
              <w:rPr>
                <w:i/>
                <w:iCs/>
              </w:rPr>
            </w:pPr>
          </w:p>
        </w:tc>
      </w:tr>
      <w:tr w:rsidR="000B69D3" w:rsidRPr="00DC677F" w:rsidTr="000B5BFC">
        <w:trPr>
          <w:trHeight w:val="545"/>
        </w:trPr>
        <w:tc>
          <w:tcPr>
            <w:tcW w:w="2628" w:type="dxa"/>
            <w:tcBorders>
              <w:right w:val="single" w:sz="6" w:space="0" w:color="000000"/>
            </w:tcBorders>
            <w:shd w:val="clear" w:color="auto" w:fill="auto"/>
          </w:tcPr>
          <w:p w:rsidR="000B69D3" w:rsidRPr="00DC677F" w:rsidRDefault="000B69D3" w:rsidP="00F37986">
            <w:pPr>
              <w:pStyle w:val="tablenormal0"/>
              <w:framePr w:wrap="around"/>
            </w:pPr>
            <w:r w:rsidRPr="00DC677F">
              <w:t>Author:</w:t>
            </w:r>
          </w:p>
        </w:tc>
        <w:tc>
          <w:tcPr>
            <w:tcW w:w="6376" w:type="dxa"/>
            <w:shd w:val="clear" w:color="auto" w:fill="auto"/>
          </w:tcPr>
          <w:p w:rsidR="000B69D3" w:rsidRPr="00DC677F" w:rsidRDefault="00223ACE" w:rsidP="005A011A">
            <w:pPr>
              <w:pStyle w:val="tablenormal0"/>
              <w:framePr w:wrap="around"/>
            </w:pPr>
            <w:r w:rsidRPr="00120BD2">
              <w:fldChar w:fldCharType="begin"/>
            </w:r>
            <w:r w:rsidRPr="00DC677F">
              <w:instrText xml:space="preserve"> DOCPROPERTY  Author  \* MERGEFORMAT </w:instrText>
            </w:r>
            <w:r w:rsidRPr="00120BD2">
              <w:fldChar w:fldCharType="separate"/>
            </w:r>
            <w:r w:rsidR="0089759B">
              <w:t>[Author]</w:t>
            </w:r>
            <w:r w:rsidRPr="00120BD2">
              <w:fldChar w:fldCharType="end"/>
            </w:r>
            <w:r w:rsidR="005A011A" w:rsidRPr="00DC677F">
              <w:t xml:space="preserve"> </w:t>
            </w:r>
          </w:p>
        </w:tc>
      </w:tr>
      <w:tr w:rsidR="000B69D3" w:rsidRPr="00DC677F" w:rsidTr="000B5BFC">
        <w:trPr>
          <w:trHeight w:val="718"/>
        </w:trPr>
        <w:tc>
          <w:tcPr>
            <w:tcW w:w="2628" w:type="dxa"/>
            <w:tcBorders>
              <w:right w:val="single" w:sz="6" w:space="0" w:color="000000"/>
            </w:tcBorders>
            <w:shd w:val="clear" w:color="auto" w:fill="auto"/>
          </w:tcPr>
          <w:p w:rsidR="000B69D3" w:rsidRPr="00DC677F" w:rsidRDefault="000B69D3" w:rsidP="00F37986">
            <w:pPr>
              <w:pStyle w:val="tablenormal0"/>
              <w:framePr w:wrap="around"/>
            </w:pPr>
            <w:r w:rsidRPr="00DC677F">
              <w:t>Date of Issue:</w:t>
            </w:r>
          </w:p>
          <w:p w:rsidR="000B69D3" w:rsidRPr="00DC677F" w:rsidRDefault="000B69D3" w:rsidP="00F37986">
            <w:pPr>
              <w:pStyle w:val="tablenormal0"/>
              <w:framePr w:wrap="around"/>
            </w:pPr>
            <w:r w:rsidRPr="00DC677F">
              <w:t>Version:</w:t>
            </w:r>
          </w:p>
        </w:tc>
        <w:tc>
          <w:tcPr>
            <w:tcW w:w="6376" w:type="dxa"/>
            <w:shd w:val="clear" w:color="auto" w:fill="auto"/>
          </w:tcPr>
          <w:p w:rsidR="000B69D3" w:rsidRPr="00DC677F" w:rsidRDefault="0005706D" w:rsidP="00F37986">
            <w:pPr>
              <w:pStyle w:val="tablenormal0"/>
              <w:framePr w:wrap="around"/>
            </w:pPr>
            <w:r w:rsidRPr="00DC677F">
              <w:t>6/11/2008</w:t>
            </w:r>
          </w:p>
          <w:p w:rsidR="000B69D3" w:rsidRPr="00DC677F" w:rsidRDefault="00EF6C00" w:rsidP="00F76B6F">
            <w:pPr>
              <w:pStyle w:val="tablenormal0"/>
              <w:framePr w:wrap="around"/>
            </w:pPr>
            <w:r w:rsidRPr="00120BD2">
              <w:fldChar w:fldCharType="begin"/>
            </w:r>
            <w:r w:rsidRPr="00DC677F">
              <w:instrText xml:space="preserve"> DOCPROPERTY  "Version Number"  \* MERGEFORMAT </w:instrText>
            </w:r>
            <w:r w:rsidRPr="00120BD2">
              <w:fldChar w:fldCharType="separate"/>
            </w:r>
            <w:r w:rsidR="0089759B">
              <w:t>[version x.y]</w:t>
            </w:r>
            <w:r w:rsidRPr="00120BD2">
              <w:fldChar w:fldCharType="end"/>
            </w:r>
          </w:p>
        </w:tc>
      </w:tr>
      <w:tr w:rsidR="000B69D3" w:rsidRPr="00DC677F" w:rsidTr="000B5BFC">
        <w:tc>
          <w:tcPr>
            <w:tcW w:w="2628" w:type="dxa"/>
            <w:tcBorders>
              <w:top w:val="single" w:sz="6" w:space="0" w:color="000000"/>
              <w:right w:val="single" w:sz="6" w:space="0" w:color="000000"/>
            </w:tcBorders>
            <w:shd w:val="clear" w:color="auto" w:fill="auto"/>
          </w:tcPr>
          <w:p w:rsidR="000B69D3" w:rsidRPr="00DC677F" w:rsidRDefault="000B69D3" w:rsidP="00F37986">
            <w:pPr>
              <w:pStyle w:val="tablenormal0"/>
              <w:framePr w:wrap="around"/>
              <w:rPr>
                <w:b/>
                <w:bCs/>
              </w:rPr>
            </w:pPr>
            <w:r w:rsidRPr="00DC677F">
              <w:rPr>
                <w:b/>
                <w:bCs/>
              </w:rPr>
              <w:t>Status:</w:t>
            </w:r>
          </w:p>
        </w:tc>
        <w:tc>
          <w:tcPr>
            <w:tcW w:w="6376" w:type="dxa"/>
            <w:tcBorders>
              <w:top w:val="single" w:sz="6" w:space="0" w:color="000000"/>
            </w:tcBorders>
            <w:shd w:val="clear" w:color="auto" w:fill="auto"/>
          </w:tcPr>
          <w:p w:rsidR="000B69D3" w:rsidRPr="00DC677F" w:rsidRDefault="00223ACE" w:rsidP="00F37986">
            <w:pPr>
              <w:pStyle w:val="tablenormal0"/>
              <w:framePr w:wrap="around"/>
            </w:pPr>
            <w:r w:rsidRPr="00120BD2">
              <w:fldChar w:fldCharType="begin"/>
            </w:r>
            <w:r w:rsidRPr="00DC677F">
              <w:instrText xml:space="preserve"> DOCPROPERTY  Status  \* MERGEFORMAT </w:instrText>
            </w:r>
            <w:r w:rsidRPr="00120BD2">
              <w:fldChar w:fldCharType="separate"/>
            </w:r>
            <w:r w:rsidR="0089759B">
              <w:t>[Status]</w:t>
            </w:r>
            <w:r w:rsidRPr="00120BD2">
              <w:fldChar w:fldCharType="end"/>
            </w:r>
          </w:p>
        </w:tc>
      </w:tr>
    </w:tbl>
    <w:p w:rsidR="000B69D3" w:rsidRPr="00DC677F" w:rsidRDefault="000B69D3"/>
    <w:p w:rsidR="000B69D3" w:rsidRPr="00DC677F" w:rsidRDefault="000B69D3"/>
    <w:p w:rsidR="0095047A" w:rsidRPr="00DC677F" w:rsidRDefault="0095047A"/>
    <w:p w:rsidR="0095047A" w:rsidRPr="00DC677F" w:rsidRDefault="0095047A"/>
    <w:p w:rsidR="008743E8" w:rsidRPr="00120BD2" w:rsidRDefault="00F37986" w:rsidP="00120BD2">
      <w:r w:rsidRPr="00120BD2">
        <w:br w:type="page"/>
      </w:r>
    </w:p>
    <w:p w:rsidR="008743E8" w:rsidRPr="00120BD2" w:rsidRDefault="008743E8" w:rsidP="00120BD2"/>
    <w:p w:rsidR="005A5C7B" w:rsidRPr="00120BD2" w:rsidRDefault="0095047A" w:rsidP="00120BD2">
      <w:pPr>
        <w:pStyle w:val="genheading"/>
        <w:pageBreakBefore w:val="0"/>
      </w:pPr>
      <w:bookmarkStart w:id="1" w:name="_Toc373159835"/>
      <w:r w:rsidRPr="00120BD2">
        <w:t>Release history</w:t>
      </w:r>
      <w:bookmarkEnd w:id="1"/>
    </w:p>
    <w:tbl>
      <w:tblPr>
        <w:tblpPr w:leftFromText="180" w:rightFromText="180" w:vertAnchor="text" w:horzAnchor="margin" w:tblpY="293"/>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188"/>
        <w:gridCol w:w="1980"/>
        <w:gridCol w:w="2340"/>
        <w:gridCol w:w="3496"/>
      </w:tblGrid>
      <w:tr w:rsidR="00F76DD7" w:rsidRPr="00DC677F" w:rsidTr="000B5BFC">
        <w:tc>
          <w:tcPr>
            <w:tcW w:w="1188" w:type="dxa"/>
            <w:shd w:val="solid" w:color="000080" w:fill="FFFFFF"/>
          </w:tcPr>
          <w:p w:rsidR="00F76DD7" w:rsidRPr="00DC677F" w:rsidRDefault="00F76DD7" w:rsidP="00F37986">
            <w:pPr>
              <w:pStyle w:val="tablebold"/>
              <w:framePr w:hSpace="0" w:wrap="auto" w:vAnchor="margin" w:hAnchor="text" w:yAlign="inline"/>
              <w:rPr>
                <w:b w:val="0"/>
                <w:bCs/>
                <w:color w:val="FFFFFF"/>
              </w:rPr>
            </w:pPr>
            <w:r w:rsidRPr="00DC677F">
              <w:rPr>
                <w:b w:val="0"/>
                <w:bCs/>
                <w:color w:val="FFFFFF"/>
              </w:rPr>
              <w:t>Version</w:t>
            </w:r>
          </w:p>
        </w:tc>
        <w:tc>
          <w:tcPr>
            <w:tcW w:w="1980" w:type="dxa"/>
            <w:shd w:val="solid" w:color="000080" w:fill="FFFFFF"/>
          </w:tcPr>
          <w:p w:rsidR="00F76DD7" w:rsidRPr="00DC677F" w:rsidRDefault="00F76DD7" w:rsidP="00F37986">
            <w:pPr>
              <w:pStyle w:val="tablebold"/>
              <w:framePr w:hSpace="0" w:wrap="auto" w:vAnchor="margin" w:hAnchor="text" w:yAlign="inline"/>
              <w:rPr>
                <w:b w:val="0"/>
                <w:bCs/>
                <w:color w:val="FFFFFF"/>
              </w:rPr>
            </w:pPr>
            <w:r w:rsidRPr="00DC677F">
              <w:rPr>
                <w:b w:val="0"/>
                <w:bCs/>
                <w:color w:val="FFFFFF"/>
              </w:rPr>
              <w:t>Date</w:t>
            </w:r>
          </w:p>
        </w:tc>
        <w:tc>
          <w:tcPr>
            <w:tcW w:w="2340" w:type="dxa"/>
            <w:shd w:val="solid" w:color="000080" w:fill="FFFFFF"/>
          </w:tcPr>
          <w:p w:rsidR="00F76DD7" w:rsidRPr="00DC677F" w:rsidRDefault="00F76DD7" w:rsidP="00F37986">
            <w:pPr>
              <w:pStyle w:val="tablebold"/>
              <w:framePr w:hSpace="0" w:wrap="auto" w:vAnchor="margin" w:hAnchor="text" w:yAlign="inline"/>
              <w:rPr>
                <w:b w:val="0"/>
                <w:bCs/>
                <w:color w:val="FFFFFF"/>
              </w:rPr>
            </w:pPr>
            <w:r w:rsidRPr="00DC677F">
              <w:rPr>
                <w:b w:val="0"/>
                <w:bCs/>
                <w:color w:val="FFFFFF"/>
              </w:rPr>
              <w:t>Name</w:t>
            </w:r>
          </w:p>
        </w:tc>
        <w:tc>
          <w:tcPr>
            <w:tcW w:w="3496" w:type="dxa"/>
            <w:shd w:val="solid" w:color="000080" w:fill="FFFFFF"/>
          </w:tcPr>
          <w:p w:rsidR="00F76DD7" w:rsidRPr="00DC677F" w:rsidRDefault="00F76DD7" w:rsidP="00F37986">
            <w:pPr>
              <w:pStyle w:val="tablebold"/>
              <w:framePr w:hSpace="0" w:wrap="auto" w:vAnchor="margin" w:hAnchor="text" w:yAlign="inline"/>
              <w:rPr>
                <w:b w:val="0"/>
                <w:bCs/>
                <w:color w:val="FFFFFF"/>
              </w:rPr>
            </w:pPr>
            <w:r w:rsidRPr="00DC677F">
              <w:rPr>
                <w:b w:val="0"/>
                <w:bCs/>
                <w:color w:val="FFFFFF"/>
              </w:rPr>
              <w:t>Comment</w:t>
            </w:r>
          </w:p>
        </w:tc>
      </w:tr>
      <w:tr w:rsidR="00F76DD7" w:rsidRPr="00DC677F" w:rsidTr="000B5BFC">
        <w:tc>
          <w:tcPr>
            <w:tcW w:w="1188" w:type="dxa"/>
            <w:shd w:val="clear" w:color="auto" w:fill="auto"/>
          </w:tcPr>
          <w:p w:rsidR="00F76DD7" w:rsidRPr="00DC677F" w:rsidRDefault="00F76DD7" w:rsidP="00F37986">
            <w:pPr>
              <w:pStyle w:val="tablenormal0"/>
              <w:framePr w:hSpace="0" w:wrap="auto" w:vAnchor="margin" w:hAnchor="text" w:yAlign="inline"/>
            </w:pPr>
          </w:p>
        </w:tc>
        <w:tc>
          <w:tcPr>
            <w:tcW w:w="1980" w:type="dxa"/>
            <w:shd w:val="clear" w:color="auto" w:fill="auto"/>
          </w:tcPr>
          <w:p w:rsidR="00F76DD7" w:rsidRPr="00DC677F" w:rsidRDefault="00F76DD7" w:rsidP="00F37986">
            <w:pPr>
              <w:pStyle w:val="tablenormal0"/>
              <w:framePr w:hSpace="0" w:wrap="auto" w:vAnchor="margin" w:hAnchor="text" w:yAlign="inline"/>
            </w:pPr>
          </w:p>
        </w:tc>
        <w:tc>
          <w:tcPr>
            <w:tcW w:w="2340" w:type="dxa"/>
            <w:shd w:val="clear" w:color="auto" w:fill="auto"/>
          </w:tcPr>
          <w:p w:rsidR="00F76DD7" w:rsidRPr="00DC677F" w:rsidRDefault="00F76DD7" w:rsidP="00F37986">
            <w:pPr>
              <w:pStyle w:val="tablenormal0"/>
              <w:framePr w:hSpace="0" w:wrap="auto" w:vAnchor="margin" w:hAnchor="text" w:yAlign="inline"/>
            </w:pPr>
          </w:p>
        </w:tc>
        <w:tc>
          <w:tcPr>
            <w:tcW w:w="3496" w:type="dxa"/>
            <w:shd w:val="clear" w:color="auto" w:fill="auto"/>
          </w:tcPr>
          <w:p w:rsidR="00F76DD7" w:rsidRPr="00DC677F" w:rsidRDefault="00F76DD7" w:rsidP="00F37986">
            <w:pPr>
              <w:pStyle w:val="tablenormal0"/>
              <w:framePr w:hSpace="0" w:wrap="auto" w:vAnchor="margin" w:hAnchor="text" w:yAlign="inline"/>
            </w:pPr>
          </w:p>
        </w:tc>
      </w:tr>
      <w:tr w:rsidR="00F76DD7" w:rsidRPr="00DC677F" w:rsidTr="000B5BFC">
        <w:tc>
          <w:tcPr>
            <w:tcW w:w="1188" w:type="dxa"/>
            <w:shd w:val="clear" w:color="auto" w:fill="auto"/>
          </w:tcPr>
          <w:p w:rsidR="00F76DD7" w:rsidRPr="00DC677F" w:rsidRDefault="00F76DD7" w:rsidP="00F37986">
            <w:pPr>
              <w:pStyle w:val="tablenormal0"/>
              <w:framePr w:hSpace="0" w:wrap="auto" w:vAnchor="margin" w:hAnchor="text" w:yAlign="inline"/>
            </w:pPr>
          </w:p>
        </w:tc>
        <w:tc>
          <w:tcPr>
            <w:tcW w:w="1980" w:type="dxa"/>
            <w:shd w:val="clear" w:color="auto" w:fill="auto"/>
          </w:tcPr>
          <w:p w:rsidR="00F76DD7" w:rsidRPr="00DC677F" w:rsidRDefault="00F76DD7" w:rsidP="00F37986">
            <w:pPr>
              <w:pStyle w:val="tablenormal0"/>
              <w:framePr w:hSpace="0" w:wrap="auto" w:vAnchor="margin" w:hAnchor="text" w:yAlign="inline"/>
            </w:pPr>
          </w:p>
        </w:tc>
        <w:tc>
          <w:tcPr>
            <w:tcW w:w="2340" w:type="dxa"/>
            <w:shd w:val="clear" w:color="auto" w:fill="auto"/>
          </w:tcPr>
          <w:p w:rsidR="00F76DD7" w:rsidRPr="00DC677F" w:rsidRDefault="00F76DD7" w:rsidP="00F37986">
            <w:pPr>
              <w:pStyle w:val="tablenormal0"/>
              <w:framePr w:hSpace="0" w:wrap="auto" w:vAnchor="margin" w:hAnchor="text" w:yAlign="inline"/>
            </w:pPr>
          </w:p>
        </w:tc>
        <w:tc>
          <w:tcPr>
            <w:tcW w:w="3496" w:type="dxa"/>
            <w:shd w:val="clear" w:color="auto" w:fill="auto"/>
          </w:tcPr>
          <w:p w:rsidR="00F76DD7" w:rsidRPr="00DC677F" w:rsidRDefault="00F76DD7" w:rsidP="00F37986">
            <w:pPr>
              <w:pStyle w:val="tablenormal0"/>
              <w:framePr w:hSpace="0" w:wrap="auto" w:vAnchor="margin" w:hAnchor="text" w:yAlign="inline"/>
            </w:pPr>
          </w:p>
        </w:tc>
      </w:tr>
      <w:tr w:rsidR="00F76DD7" w:rsidRPr="00DC677F" w:rsidTr="000B5BFC">
        <w:tc>
          <w:tcPr>
            <w:tcW w:w="1188" w:type="dxa"/>
            <w:shd w:val="clear" w:color="auto" w:fill="auto"/>
          </w:tcPr>
          <w:p w:rsidR="00F76DD7" w:rsidRPr="00DC677F" w:rsidRDefault="00F76DD7" w:rsidP="00F37986">
            <w:pPr>
              <w:pStyle w:val="tablenormal0"/>
              <w:framePr w:hSpace="0" w:wrap="auto" w:vAnchor="margin" w:hAnchor="text" w:yAlign="inline"/>
            </w:pPr>
          </w:p>
        </w:tc>
        <w:tc>
          <w:tcPr>
            <w:tcW w:w="1980" w:type="dxa"/>
            <w:shd w:val="clear" w:color="auto" w:fill="auto"/>
          </w:tcPr>
          <w:p w:rsidR="00F76DD7" w:rsidRPr="00DC677F" w:rsidRDefault="00F76DD7" w:rsidP="00F37986">
            <w:pPr>
              <w:pStyle w:val="tablenormal0"/>
              <w:framePr w:hSpace="0" w:wrap="auto" w:vAnchor="margin" w:hAnchor="text" w:yAlign="inline"/>
            </w:pPr>
          </w:p>
        </w:tc>
        <w:tc>
          <w:tcPr>
            <w:tcW w:w="2340" w:type="dxa"/>
            <w:shd w:val="clear" w:color="auto" w:fill="auto"/>
          </w:tcPr>
          <w:p w:rsidR="00F76DD7" w:rsidRPr="00DC677F" w:rsidRDefault="00F76DD7" w:rsidP="00F37986">
            <w:pPr>
              <w:pStyle w:val="tablenormal0"/>
              <w:framePr w:hSpace="0" w:wrap="auto" w:vAnchor="margin" w:hAnchor="text" w:yAlign="inline"/>
            </w:pPr>
          </w:p>
        </w:tc>
        <w:tc>
          <w:tcPr>
            <w:tcW w:w="3496" w:type="dxa"/>
            <w:shd w:val="clear" w:color="auto" w:fill="auto"/>
          </w:tcPr>
          <w:p w:rsidR="00F76DD7" w:rsidRPr="00DC677F" w:rsidRDefault="00F76DD7" w:rsidP="00F37986">
            <w:pPr>
              <w:pStyle w:val="tablenormal0"/>
              <w:framePr w:hSpace="0" w:wrap="auto" w:vAnchor="margin" w:hAnchor="text" w:yAlign="inline"/>
            </w:pPr>
          </w:p>
        </w:tc>
      </w:tr>
      <w:tr w:rsidR="00F76DD7" w:rsidRPr="00DC677F" w:rsidTr="000B5BFC">
        <w:tc>
          <w:tcPr>
            <w:tcW w:w="1188" w:type="dxa"/>
            <w:shd w:val="clear" w:color="auto" w:fill="auto"/>
          </w:tcPr>
          <w:p w:rsidR="00F76DD7" w:rsidRPr="00DC677F" w:rsidRDefault="00F76DD7" w:rsidP="00F37986">
            <w:pPr>
              <w:pStyle w:val="tablenormal0"/>
              <w:framePr w:hSpace="0" w:wrap="auto" w:vAnchor="margin" w:hAnchor="text" w:yAlign="inline"/>
            </w:pPr>
          </w:p>
        </w:tc>
        <w:tc>
          <w:tcPr>
            <w:tcW w:w="1980" w:type="dxa"/>
            <w:shd w:val="clear" w:color="auto" w:fill="auto"/>
          </w:tcPr>
          <w:p w:rsidR="00F76DD7" w:rsidRPr="00DC677F" w:rsidRDefault="00F76DD7" w:rsidP="00F37986">
            <w:pPr>
              <w:pStyle w:val="tablenormal0"/>
              <w:framePr w:hSpace="0" w:wrap="auto" w:vAnchor="margin" w:hAnchor="text" w:yAlign="inline"/>
            </w:pPr>
          </w:p>
        </w:tc>
        <w:tc>
          <w:tcPr>
            <w:tcW w:w="2340" w:type="dxa"/>
            <w:shd w:val="clear" w:color="auto" w:fill="auto"/>
          </w:tcPr>
          <w:p w:rsidR="00F76DD7" w:rsidRPr="00DC677F" w:rsidRDefault="00F76DD7" w:rsidP="00F37986">
            <w:pPr>
              <w:pStyle w:val="tablenormal0"/>
              <w:framePr w:hSpace="0" w:wrap="auto" w:vAnchor="margin" w:hAnchor="text" w:yAlign="inline"/>
            </w:pPr>
          </w:p>
        </w:tc>
        <w:tc>
          <w:tcPr>
            <w:tcW w:w="3496" w:type="dxa"/>
            <w:shd w:val="clear" w:color="auto" w:fill="auto"/>
          </w:tcPr>
          <w:p w:rsidR="00F76DD7" w:rsidRPr="00DC677F" w:rsidRDefault="00F76DD7" w:rsidP="00F37986">
            <w:pPr>
              <w:pStyle w:val="tablenormal0"/>
              <w:framePr w:hSpace="0" w:wrap="auto" w:vAnchor="margin" w:hAnchor="text" w:yAlign="inline"/>
            </w:pPr>
          </w:p>
        </w:tc>
      </w:tr>
    </w:tbl>
    <w:p w:rsidR="008E0608" w:rsidRPr="00120BD2" w:rsidRDefault="008E0608" w:rsidP="00120BD2">
      <w:pPr>
        <w:pStyle w:val="genheading"/>
        <w:pageBreakBefore w:val="0"/>
      </w:pPr>
      <w:bookmarkStart w:id="2" w:name="_Toc150246898"/>
      <w:bookmarkStart w:id="3" w:name="_Toc373159836"/>
      <w:r w:rsidRPr="00120BD2">
        <w:t>Related documents</w:t>
      </w:r>
      <w:bookmarkEnd w:id="2"/>
      <w:bookmarkEnd w:id="3"/>
    </w:p>
    <w:p w:rsidR="008E0608" w:rsidRPr="00DC677F" w:rsidRDefault="008E0608" w:rsidP="008E0608">
      <w:r w:rsidRPr="00DC677F">
        <w:t xml:space="preserve">Below the relevant project documents and other documents are listed. </w:t>
      </w:r>
    </w:p>
    <w:tbl>
      <w:tblPr>
        <w:tblW w:w="903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518"/>
        <w:gridCol w:w="1559"/>
        <w:gridCol w:w="1418"/>
        <w:gridCol w:w="1134"/>
        <w:gridCol w:w="1134"/>
        <w:gridCol w:w="1276"/>
      </w:tblGrid>
      <w:tr w:rsidR="008E0608" w:rsidRPr="00DC677F" w:rsidTr="000B5BFC">
        <w:tc>
          <w:tcPr>
            <w:tcW w:w="2518" w:type="dxa"/>
            <w:shd w:val="solid" w:color="000080" w:fill="FFFFFF"/>
          </w:tcPr>
          <w:p w:rsidR="008E0608" w:rsidRPr="00DC677F" w:rsidRDefault="008E0608" w:rsidP="000B5BFC">
            <w:pPr>
              <w:pStyle w:val="tablebold"/>
              <w:framePr w:hSpace="0" w:wrap="auto" w:vAnchor="margin" w:hAnchor="text" w:yAlign="inline"/>
              <w:rPr>
                <w:b w:val="0"/>
                <w:bCs/>
                <w:color w:val="FFFFFF"/>
                <w:szCs w:val="20"/>
              </w:rPr>
            </w:pPr>
            <w:r w:rsidRPr="00DC677F">
              <w:rPr>
                <w:b w:val="0"/>
                <w:bCs/>
                <w:color w:val="FFFFFF"/>
                <w:szCs w:val="20"/>
              </w:rPr>
              <w:t>Title</w:t>
            </w:r>
          </w:p>
        </w:tc>
        <w:tc>
          <w:tcPr>
            <w:tcW w:w="1559" w:type="dxa"/>
            <w:shd w:val="solid" w:color="000080" w:fill="FFFFFF"/>
          </w:tcPr>
          <w:p w:rsidR="008E0608" w:rsidRPr="00DC677F" w:rsidRDefault="008E0608" w:rsidP="000B5BFC">
            <w:pPr>
              <w:pStyle w:val="tablebold"/>
              <w:framePr w:hSpace="0" w:wrap="auto" w:vAnchor="margin" w:hAnchor="text" w:yAlign="inline"/>
              <w:rPr>
                <w:b w:val="0"/>
                <w:bCs/>
                <w:color w:val="FFFFFF"/>
                <w:szCs w:val="20"/>
              </w:rPr>
            </w:pPr>
            <w:r w:rsidRPr="00DC677F">
              <w:rPr>
                <w:b w:val="0"/>
                <w:bCs/>
                <w:color w:val="FFFFFF"/>
                <w:szCs w:val="20"/>
              </w:rPr>
              <w:t>Author</w:t>
            </w:r>
          </w:p>
        </w:tc>
        <w:tc>
          <w:tcPr>
            <w:tcW w:w="1418" w:type="dxa"/>
            <w:shd w:val="solid" w:color="000080" w:fill="FFFFFF"/>
          </w:tcPr>
          <w:p w:rsidR="008E0608" w:rsidRPr="00DC677F" w:rsidRDefault="008E0608" w:rsidP="000B5BFC">
            <w:pPr>
              <w:pStyle w:val="tablebold"/>
              <w:framePr w:hSpace="0" w:wrap="auto" w:vAnchor="margin" w:hAnchor="text" w:yAlign="inline"/>
              <w:rPr>
                <w:b w:val="0"/>
                <w:bCs/>
                <w:color w:val="FFFFFF"/>
                <w:szCs w:val="20"/>
              </w:rPr>
            </w:pPr>
            <w:r w:rsidRPr="00DC677F">
              <w:rPr>
                <w:b w:val="0"/>
                <w:bCs/>
                <w:color w:val="FFFFFF"/>
                <w:szCs w:val="20"/>
              </w:rPr>
              <w:t>publisher</w:t>
            </w:r>
          </w:p>
        </w:tc>
        <w:tc>
          <w:tcPr>
            <w:tcW w:w="1134" w:type="dxa"/>
            <w:shd w:val="solid" w:color="000080" w:fill="FFFFFF"/>
          </w:tcPr>
          <w:p w:rsidR="008E0608" w:rsidRPr="00DC677F" w:rsidRDefault="008E0608" w:rsidP="000B5BFC">
            <w:pPr>
              <w:pStyle w:val="tablebold"/>
              <w:framePr w:hSpace="0" w:wrap="auto" w:vAnchor="margin" w:hAnchor="text" w:yAlign="inline"/>
              <w:rPr>
                <w:b w:val="0"/>
                <w:bCs/>
                <w:color w:val="FFFFFF"/>
                <w:szCs w:val="20"/>
              </w:rPr>
            </w:pPr>
            <w:r w:rsidRPr="00DC677F">
              <w:rPr>
                <w:b w:val="0"/>
                <w:bCs/>
                <w:color w:val="FFFFFF"/>
                <w:szCs w:val="20"/>
              </w:rPr>
              <w:t>date of issue</w:t>
            </w:r>
          </w:p>
        </w:tc>
        <w:tc>
          <w:tcPr>
            <w:tcW w:w="1134" w:type="dxa"/>
            <w:shd w:val="solid" w:color="000080" w:fill="FFFFFF"/>
          </w:tcPr>
          <w:p w:rsidR="008E0608" w:rsidRPr="00DC677F" w:rsidRDefault="008E0608" w:rsidP="000B5BFC">
            <w:pPr>
              <w:pStyle w:val="tablebold"/>
              <w:framePr w:hSpace="0" w:wrap="auto" w:vAnchor="margin" w:hAnchor="text" w:yAlign="inline"/>
              <w:rPr>
                <w:b w:val="0"/>
                <w:bCs/>
                <w:color w:val="FFFFFF"/>
                <w:szCs w:val="20"/>
              </w:rPr>
            </w:pPr>
            <w:r w:rsidRPr="00DC677F">
              <w:rPr>
                <w:b w:val="0"/>
                <w:bCs/>
                <w:color w:val="FFFFFF"/>
                <w:szCs w:val="20"/>
              </w:rPr>
              <w:t>version</w:t>
            </w:r>
          </w:p>
        </w:tc>
        <w:tc>
          <w:tcPr>
            <w:tcW w:w="1276" w:type="dxa"/>
            <w:shd w:val="solid" w:color="000080" w:fill="FFFFFF"/>
          </w:tcPr>
          <w:p w:rsidR="008E0608" w:rsidRPr="00DC677F" w:rsidRDefault="008E0608" w:rsidP="000B5BFC">
            <w:pPr>
              <w:pStyle w:val="tablebold"/>
              <w:framePr w:hSpace="0" w:wrap="auto" w:vAnchor="margin" w:hAnchor="text" w:yAlign="inline"/>
              <w:rPr>
                <w:b w:val="0"/>
                <w:bCs/>
                <w:color w:val="FFFFFF"/>
                <w:szCs w:val="20"/>
              </w:rPr>
            </w:pPr>
            <w:r w:rsidRPr="00DC677F">
              <w:rPr>
                <w:b w:val="0"/>
                <w:bCs/>
                <w:color w:val="FFFFFF"/>
                <w:szCs w:val="20"/>
              </w:rPr>
              <w:t>ISBN</w:t>
            </w:r>
          </w:p>
        </w:tc>
      </w:tr>
      <w:tr w:rsidR="008E0608" w:rsidRPr="00DC677F" w:rsidTr="000B5BFC">
        <w:tc>
          <w:tcPr>
            <w:tcW w:w="2518" w:type="dxa"/>
            <w:shd w:val="clear" w:color="auto" w:fill="auto"/>
          </w:tcPr>
          <w:p w:rsidR="008E0608" w:rsidRPr="00DC677F" w:rsidRDefault="008E0608" w:rsidP="000B5BFC">
            <w:pPr>
              <w:pStyle w:val="tablebold"/>
              <w:framePr w:hSpace="0" w:wrap="auto" w:vAnchor="margin" w:hAnchor="text" w:yAlign="inline"/>
            </w:pPr>
          </w:p>
        </w:tc>
        <w:tc>
          <w:tcPr>
            <w:tcW w:w="1559" w:type="dxa"/>
            <w:shd w:val="clear" w:color="auto" w:fill="auto"/>
          </w:tcPr>
          <w:p w:rsidR="008E0608" w:rsidRPr="00DC677F" w:rsidRDefault="008E0608" w:rsidP="000B5BFC">
            <w:pPr>
              <w:pStyle w:val="tablenormal0"/>
              <w:framePr w:hSpace="0" w:wrap="auto" w:vAnchor="margin" w:hAnchor="text" w:yAlign="inline"/>
            </w:pPr>
          </w:p>
        </w:tc>
        <w:tc>
          <w:tcPr>
            <w:tcW w:w="1418" w:type="dxa"/>
            <w:shd w:val="clear" w:color="auto" w:fill="auto"/>
          </w:tcPr>
          <w:p w:rsidR="008E0608" w:rsidRPr="00DC677F" w:rsidRDefault="008E0608" w:rsidP="000B5BFC">
            <w:pPr>
              <w:pStyle w:val="tablenormal0"/>
              <w:framePr w:hSpace="0" w:wrap="auto" w:vAnchor="margin" w:hAnchor="text" w:yAlign="inline"/>
            </w:pPr>
          </w:p>
        </w:tc>
        <w:tc>
          <w:tcPr>
            <w:tcW w:w="1134" w:type="dxa"/>
            <w:shd w:val="clear" w:color="auto" w:fill="auto"/>
          </w:tcPr>
          <w:p w:rsidR="008E0608" w:rsidRPr="00DC677F" w:rsidRDefault="008E0608" w:rsidP="000B5BFC">
            <w:pPr>
              <w:pStyle w:val="tablenormal0"/>
              <w:framePr w:hSpace="0" w:wrap="auto" w:vAnchor="margin" w:hAnchor="text" w:yAlign="inline"/>
            </w:pPr>
          </w:p>
        </w:tc>
        <w:tc>
          <w:tcPr>
            <w:tcW w:w="1134" w:type="dxa"/>
            <w:shd w:val="clear" w:color="auto" w:fill="auto"/>
          </w:tcPr>
          <w:p w:rsidR="008E0608" w:rsidRPr="00DC677F" w:rsidRDefault="008E0608" w:rsidP="000B5BFC">
            <w:pPr>
              <w:pStyle w:val="tablenormal0"/>
              <w:framePr w:hSpace="0" w:wrap="auto" w:vAnchor="margin" w:hAnchor="text" w:yAlign="inline"/>
            </w:pPr>
          </w:p>
        </w:tc>
        <w:tc>
          <w:tcPr>
            <w:tcW w:w="1276" w:type="dxa"/>
            <w:shd w:val="clear" w:color="auto" w:fill="auto"/>
          </w:tcPr>
          <w:p w:rsidR="008E0608" w:rsidRPr="00DC677F" w:rsidRDefault="008E0608" w:rsidP="000B5BFC">
            <w:pPr>
              <w:pStyle w:val="tablenormal0"/>
              <w:framePr w:hSpace="0" w:wrap="auto" w:vAnchor="margin" w:hAnchor="text" w:yAlign="inline"/>
            </w:pPr>
          </w:p>
        </w:tc>
      </w:tr>
      <w:tr w:rsidR="008E0608" w:rsidRPr="00DC677F" w:rsidTr="000B5BFC">
        <w:tc>
          <w:tcPr>
            <w:tcW w:w="2518" w:type="dxa"/>
            <w:shd w:val="clear" w:color="auto" w:fill="auto"/>
          </w:tcPr>
          <w:p w:rsidR="008E0608" w:rsidRPr="00DC677F" w:rsidRDefault="008E0608" w:rsidP="000B5BFC">
            <w:pPr>
              <w:pStyle w:val="tablebold"/>
              <w:framePr w:hSpace="0" w:wrap="auto" w:vAnchor="margin" w:hAnchor="text" w:yAlign="inline"/>
            </w:pPr>
          </w:p>
        </w:tc>
        <w:tc>
          <w:tcPr>
            <w:tcW w:w="1559" w:type="dxa"/>
            <w:shd w:val="clear" w:color="auto" w:fill="auto"/>
          </w:tcPr>
          <w:p w:rsidR="008E0608" w:rsidRPr="00DC677F" w:rsidRDefault="008E0608" w:rsidP="000B5BFC">
            <w:pPr>
              <w:pStyle w:val="tablenormal0"/>
              <w:framePr w:hSpace="0" w:wrap="auto" w:vAnchor="margin" w:hAnchor="text" w:yAlign="inline"/>
            </w:pPr>
          </w:p>
        </w:tc>
        <w:tc>
          <w:tcPr>
            <w:tcW w:w="1418" w:type="dxa"/>
            <w:shd w:val="clear" w:color="auto" w:fill="auto"/>
          </w:tcPr>
          <w:p w:rsidR="008E0608" w:rsidRPr="00DC677F" w:rsidRDefault="008E0608" w:rsidP="000B5BFC">
            <w:pPr>
              <w:pStyle w:val="tablenormal0"/>
              <w:framePr w:hSpace="0" w:wrap="auto" w:vAnchor="margin" w:hAnchor="text" w:yAlign="inline"/>
            </w:pPr>
          </w:p>
        </w:tc>
        <w:tc>
          <w:tcPr>
            <w:tcW w:w="1134" w:type="dxa"/>
            <w:shd w:val="clear" w:color="auto" w:fill="auto"/>
          </w:tcPr>
          <w:p w:rsidR="008E0608" w:rsidRPr="00DC677F" w:rsidRDefault="008E0608" w:rsidP="000B5BFC">
            <w:pPr>
              <w:pStyle w:val="tablenormal0"/>
              <w:framePr w:hSpace="0" w:wrap="auto" w:vAnchor="margin" w:hAnchor="text" w:yAlign="inline"/>
            </w:pPr>
          </w:p>
        </w:tc>
        <w:tc>
          <w:tcPr>
            <w:tcW w:w="1134" w:type="dxa"/>
            <w:shd w:val="clear" w:color="auto" w:fill="auto"/>
          </w:tcPr>
          <w:p w:rsidR="008E0608" w:rsidRPr="00DC677F" w:rsidRDefault="008E0608" w:rsidP="000B5BFC">
            <w:pPr>
              <w:pStyle w:val="tablenormal0"/>
              <w:framePr w:hSpace="0" w:wrap="auto" w:vAnchor="margin" w:hAnchor="text" w:yAlign="inline"/>
            </w:pPr>
          </w:p>
        </w:tc>
        <w:tc>
          <w:tcPr>
            <w:tcW w:w="1276" w:type="dxa"/>
            <w:shd w:val="clear" w:color="auto" w:fill="auto"/>
          </w:tcPr>
          <w:p w:rsidR="008E0608" w:rsidRPr="00DC677F" w:rsidRDefault="008E0608" w:rsidP="000B5BFC">
            <w:pPr>
              <w:pStyle w:val="tablenormal0"/>
              <w:framePr w:hSpace="0" w:wrap="auto" w:vAnchor="margin" w:hAnchor="text" w:yAlign="inline"/>
            </w:pPr>
          </w:p>
        </w:tc>
      </w:tr>
    </w:tbl>
    <w:p w:rsidR="00785D21" w:rsidRPr="00120BD2" w:rsidRDefault="00785D21" w:rsidP="00120BD2">
      <w:pPr>
        <w:pStyle w:val="genheading"/>
        <w:pageBreakBefore w:val="0"/>
      </w:pPr>
      <w:bookmarkStart w:id="4" w:name="_Toc373159837"/>
      <w:bookmarkStart w:id="5" w:name="_Toc527177114"/>
      <w:bookmarkStart w:id="6" w:name="_Toc150246897"/>
      <w:r w:rsidRPr="00120BD2">
        <w:t>Audience</w:t>
      </w:r>
      <w:bookmarkEnd w:id="4"/>
    </w:p>
    <w:p w:rsidR="00785D21" w:rsidRPr="00DC677F" w:rsidRDefault="00785D21" w:rsidP="00785D21">
      <w:r w:rsidRPr="00DC677F">
        <w:t>This document is an internal Vasco document intended to:</w:t>
      </w:r>
    </w:p>
    <w:p w:rsidR="00BD7FC9" w:rsidRPr="00120BD2" w:rsidRDefault="00BD7FC9" w:rsidP="00120BD2">
      <w:pPr>
        <w:pStyle w:val="genheading"/>
        <w:pageBreakBefore w:val="0"/>
      </w:pPr>
      <w:bookmarkStart w:id="7" w:name="_Toc373159838"/>
      <w:r w:rsidRPr="00120BD2">
        <w:t>Terms and Abbreviations</w:t>
      </w:r>
      <w:bookmarkEnd w:id="5"/>
      <w:bookmarkEnd w:id="6"/>
      <w:bookmarkEnd w:id="7"/>
    </w:p>
    <w:p w:rsidR="00BD7FC9" w:rsidRPr="00DC677F" w:rsidRDefault="00BD7FC9" w:rsidP="00BD7FC9">
      <w:r w:rsidRPr="00DC677F">
        <w:t>This paragraph contains a list of terms and abbreviations used in this document.</w:t>
      </w:r>
    </w:p>
    <w:tbl>
      <w:tblPr>
        <w:tblW w:w="889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518"/>
        <w:gridCol w:w="6379"/>
      </w:tblGrid>
      <w:tr w:rsidR="00BD7FC9" w:rsidRPr="00DC677F" w:rsidTr="000B5BFC">
        <w:tc>
          <w:tcPr>
            <w:tcW w:w="2518" w:type="dxa"/>
            <w:shd w:val="solid" w:color="000080" w:fill="FFFFFF"/>
          </w:tcPr>
          <w:p w:rsidR="00BD7FC9" w:rsidRPr="00DC677F" w:rsidRDefault="00BD7FC9" w:rsidP="000B5BFC">
            <w:pPr>
              <w:pStyle w:val="tablebold"/>
              <w:framePr w:hSpace="0" w:wrap="auto" w:vAnchor="margin" w:hAnchor="text" w:yAlign="inline"/>
              <w:rPr>
                <w:b w:val="0"/>
                <w:bCs/>
                <w:color w:val="FFFFFF"/>
              </w:rPr>
            </w:pPr>
            <w:r w:rsidRPr="00DC677F">
              <w:rPr>
                <w:b w:val="0"/>
                <w:bCs/>
                <w:color w:val="FFFFFF"/>
              </w:rPr>
              <w:t>Term</w:t>
            </w:r>
          </w:p>
        </w:tc>
        <w:tc>
          <w:tcPr>
            <w:tcW w:w="6379" w:type="dxa"/>
            <w:shd w:val="solid" w:color="000080" w:fill="FFFFFF"/>
          </w:tcPr>
          <w:p w:rsidR="00BD7FC9" w:rsidRPr="00DC677F" w:rsidRDefault="00BD7FC9" w:rsidP="000B5BFC">
            <w:pPr>
              <w:pStyle w:val="tablebold"/>
              <w:framePr w:hSpace="0" w:wrap="auto" w:vAnchor="margin" w:hAnchor="text" w:yAlign="inline"/>
              <w:rPr>
                <w:b w:val="0"/>
                <w:bCs/>
                <w:color w:val="FFFFFF"/>
              </w:rPr>
            </w:pPr>
            <w:r w:rsidRPr="00DC677F">
              <w:rPr>
                <w:b w:val="0"/>
                <w:bCs/>
                <w:color w:val="FFFFFF"/>
              </w:rPr>
              <w:t>Explanation</w:t>
            </w:r>
          </w:p>
        </w:tc>
      </w:tr>
      <w:tr w:rsidR="00BD7FC9" w:rsidRPr="00DC677F" w:rsidTr="000B5BFC">
        <w:tc>
          <w:tcPr>
            <w:tcW w:w="2518" w:type="dxa"/>
            <w:shd w:val="clear" w:color="auto" w:fill="auto"/>
          </w:tcPr>
          <w:p w:rsidR="00BD7FC9" w:rsidRPr="00120BD2" w:rsidRDefault="00BD7FC9" w:rsidP="00E73A45">
            <w:pPr>
              <w:pStyle w:val="tablesmall"/>
              <w:rPr>
                <w:lang w:val="en-US"/>
              </w:rPr>
            </w:pPr>
          </w:p>
        </w:tc>
        <w:tc>
          <w:tcPr>
            <w:tcW w:w="6379" w:type="dxa"/>
            <w:shd w:val="clear" w:color="auto" w:fill="auto"/>
          </w:tcPr>
          <w:p w:rsidR="00BD7FC9" w:rsidRPr="00120BD2" w:rsidRDefault="00BD7FC9" w:rsidP="00E73A45">
            <w:pPr>
              <w:pStyle w:val="tablesmall"/>
              <w:rPr>
                <w:lang w:val="en-US"/>
              </w:rPr>
            </w:pPr>
          </w:p>
        </w:tc>
      </w:tr>
      <w:tr w:rsidR="00BD7FC9" w:rsidRPr="00DC677F" w:rsidTr="000B5BFC">
        <w:tc>
          <w:tcPr>
            <w:tcW w:w="2518" w:type="dxa"/>
            <w:shd w:val="clear" w:color="auto" w:fill="auto"/>
          </w:tcPr>
          <w:p w:rsidR="00BD7FC9" w:rsidRPr="00120BD2" w:rsidRDefault="00BD7FC9" w:rsidP="00E73A45">
            <w:pPr>
              <w:pStyle w:val="tablesmall"/>
              <w:rPr>
                <w:lang w:val="en-US"/>
              </w:rPr>
            </w:pPr>
          </w:p>
        </w:tc>
        <w:tc>
          <w:tcPr>
            <w:tcW w:w="6379" w:type="dxa"/>
            <w:shd w:val="clear" w:color="auto" w:fill="auto"/>
          </w:tcPr>
          <w:p w:rsidR="00BD7FC9" w:rsidRPr="00120BD2" w:rsidRDefault="00BD7FC9" w:rsidP="00E73A45">
            <w:pPr>
              <w:pStyle w:val="tablesmall"/>
              <w:rPr>
                <w:lang w:val="en-US"/>
              </w:rPr>
            </w:pPr>
          </w:p>
        </w:tc>
      </w:tr>
      <w:tr w:rsidR="00BD7FC9" w:rsidRPr="00DC677F" w:rsidTr="000B5BFC">
        <w:tc>
          <w:tcPr>
            <w:tcW w:w="2518" w:type="dxa"/>
            <w:shd w:val="clear" w:color="auto" w:fill="auto"/>
          </w:tcPr>
          <w:p w:rsidR="00BD7FC9" w:rsidRPr="00120BD2" w:rsidRDefault="00BD7FC9" w:rsidP="00E73A45">
            <w:pPr>
              <w:pStyle w:val="tablesmall"/>
              <w:rPr>
                <w:lang w:val="en-US"/>
              </w:rPr>
            </w:pPr>
          </w:p>
        </w:tc>
        <w:tc>
          <w:tcPr>
            <w:tcW w:w="6379" w:type="dxa"/>
            <w:shd w:val="clear" w:color="auto" w:fill="auto"/>
          </w:tcPr>
          <w:p w:rsidR="00BD7FC9" w:rsidRPr="00120BD2" w:rsidRDefault="00BD7FC9" w:rsidP="00E73A45">
            <w:pPr>
              <w:pStyle w:val="tablesmall"/>
              <w:rPr>
                <w:lang w:val="en-US"/>
              </w:rPr>
            </w:pPr>
          </w:p>
        </w:tc>
      </w:tr>
    </w:tbl>
    <w:p w:rsidR="00F76DD7" w:rsidRPr="00DC677F" w:rsidRDefault="00F76DD7" w:rsidP="00F76DD7"/>
    <w:p w:rsidR="0095047A" w:rsidRPr="00DC677F" w:rsidRDefault="00F37986" w:rsidP="00F37986">
      <w:pPr>
        <w:pStyle w:val="Heading1NoNumber"/>
      </w:pPr>
      <w:r w:rsidRPr="00DC677F">
        <w:br w:type="page"/>
      </w:r>
      <w:bookmarkStart w:id="8" w:name="_Toc373159839"/>
      <w:r w:rsidR="00C301CB" w:rsidRPr="00DC677F">
        <w:t>Table of Contents</w:t>
      </w:r>
      <w:bookmarkEnd w:id="8"/>
    </w:p>
    <w:p w:rsidR="0095047A" w:rsidRPr="00DC677F" w:rsidRDefault="0095047A"/>
    <w:p w:rsidR="0089759B" w:rsidRDefault="001E1187">
      <w:pPr>
        <w:pStyle w:val="TOC1"/>
        <w:tabs>
          <w:tab w:val="right" w:leader="dot" w:pos="8778"/>
        </w:tabs>
        <w:rPr>
          <w:rFonts w:asciiTheme="minorHAnsi" w:eastAsiaTheme="minorEastAsia" w:hAnsiTheme="minorHAnsi" w:cstheme="minorBidi"/>
          <w:b w:val="0"/>
          <w:noProof/>
          <w:sz w:val="22"/>
          <w:szCs w:val="22"/>
          <w:lang w:val="de-AT" w:eastAsia="de-AT"/>
        </w:rPr>
      </w:pPr>
      <w:r w:rsidRPr="00120BD2">
        <w:fldChar w:fldCharType="begin"/>
      </w:r>
      <w:r w:rsidRPr="00DC677F">
        <w:instrText xml:space="preserve"> TOC \o "1-4" \h \z \t "Heading 1 No Number;1" </w:instrText>
      </w:r>
      <w:r w:rsidRPr="00120BD2">
        <w:fldChar w:fldCharType="separate"/>
      </w:r>
      <w:hyperlink w:anchor="_Toc373159834" w:history="1">
        <w:r w:rsidR="0089759B" w:rsidRPr="003A0A2E">
          <w:rPr>
            <w:rStyle w:val="Hyperlink"/>
            <w:noProof/>
          </w:rPr>
          <w:t>IAS 3.5.0</w:t>
        </w:r>
        <w:r w:rsidR="0089759B">
          <w:rPr>
            <w:noProof/>
            <w:webHidden/>
          </w:rPr>
          <w:tab/>
        </w:r>
        <w:r w:rsidR="0089759B">
          <w:rPr>
            <w:noProof/>
            <w:webHidden/>
          </w:rPr>
          <w:fldChar w:fldCharType="begin"/>
        </w:r>
        <w:r w:rsidR="0089759B">
          <w:rPr>
            <w:noProof/>
            <w:webHidden/>
          </w:rPr>
          <w:instrText xml:space="preserve"> PAGEREF _Toc373159834 \h </w:instrText>
        </w:r>
        <w:r w:rsidR="0089759B">
          <w:rPr>
            <w:noProof/>
            <w:webHidden/>
          </w:rPr>
        </w:r>
        <w:r w:rsidR="0089759B">
          <w:rPr>
            <w:noProof/>
            <w:webHidden/>
          </w:rPr>
          <w:fldChar w:fldCharType="separate"/>
        </w:r>
        <w:r w:rsidR="0089759B">
          <w:rPr>
            <w:noProof/>
            <w:webHidden/>
          </w:rPr>
          <w:t>1</w:t>
        </w:r>
        <w:r w:rsidR="0089759B">
          <w:rPr>
            <w:noProof/>
            <w:webHidden/>
          </w:rPr>
          <w:fldChar w:fldCharType="end"/>
        </w:r>
      </w:hyperlink>
    </w:p>
    <w:p w:rsidR="0089759B" w:rsidRDefault="00984E4B">
      <w:pPr>
        <w:pStyle w:val="TOC1"/>
        <w:tabs>
          <w:tab w:val="right" w:leader="dot" w:pos="8778"/>
        </w:tabs>
        <w:rPr>
          <w:rFonts w:asciiTheme="minorHAnsi" w:eastAsiaTheme="minorEastAsia" w:hAnsiTheme="minorHAnsi" w:cstheme="minorBidi"/>
          <w:b w:val="0"/>
          <w:noProof/>
          <w:sz w:val="22"/>
          <w:szCs w:val="22"/>
          <w:lang w:val="de-AT" w:eastAsia="de-AT"/>
        </w:rPr>
      </w:pPr>
      <w:hyperlink w:anchor="_Toc373159835" w:history="1">
        <w:r w:rsidR="0089759B" w:rsidRPr="003A0A2E">
          <w:rPr>
            <w:rStyle w:val="Hyperlink"/>
            <w:noProof/>
          </w:rPr>
          <w:t>Release history</w:t>
        </w:r>
        <w:r w:rsidR="0089759B">
          <w:rPr>
            <w:noProof/>
            <w:webHidden/>
          </w:rPr>
          <w:tab/>
        </w:r>
        <w:r w:rsidR="0089759B">
          <w:rPr>
            <w:noProof/>
            <w:webHidden/>
          </w:rPr>
          <w:fldChar w:fldCharType="begin"/>
        </w:r>
        <w:r w:rsidR="0089759B">
          <w:rPr>
            <w:noProof/>
            <w:webHidden/>
          </w:rPr>
          <w:instrText xml:space="preserve"> PAGEREF _Toc373159835 \h </w:instrText>
        </w:r>
        <w:r w:rsidR="0089759B">
          <w:rPr>
            <w:noProof/>
            <w:webHidden/>
          </w:rPr>
        </w:r>
        <w:r w:rsidR="0089759B">
          <w:rPr>
            <w:noProof/>
            <w:webHidden/>
          </w:rPr>
          <w:fldChar w:fldCharType="separate"/>
        </w:r>
        <w:r w:rsidR="0089759B">
          <w:rPr>
            <w:noProof/>
            <w:webHidden/>
          </w:rPr>
          <w:t>2</w:t>
        </w:r>
        <w:r w:rsidR="0089759B">
          <w:rPr>
            <w:noProof/>
            <w:webHidden/>
          </w:rPr>
          <w:fldChar w:fldCharType="end"/>
        </w:r>
      </w:hyperlink>
    </w:p>
    <w:p w:rsidR="0089759B" w:rsidRDefault="00984E4B">
      <w:pPr>
        <w:pStyle w:val="TOC1"/>
        <w:tabs>
          <w:tab w:val="right" w:leader="dot" w:pos="8778"/>
        </w:tabs>
        <w:rPr>
          <w:rFonts w:asciiTheme="minorHAnsi" w:eastAsiaTheme="minorEastAsia" w:hAnsiTheme="minorHAnsi" w:cstheme="minorBidi"/>
          <w:b w:val="0"/>
          <w:noProof/>
          <w:sz w:val="22"/>
          <w:szCs w:val="22"/>
          <w:lang w:val="de-AT" w:eastAsia="de-AT"/>
        </w:rPr>
      </w:pPr>
      <w:hyperlink w:anchor="_Toc373159836" w:history="1">
        <w:r w:rsidR="0089759B" w:rsidRPr="003A0A2E">
          <w:rPr>
            <w:rStyle w:val="Hyperlink"/>
            <w:noProof/>
          </w:rPr>
          <w:t>Related documents</w:t>
        </w:r>
        <w:r w:rsidR="0089759B">
          <w:rPr>
            <w:noProof/>
            <w:webHidden/>
          </w:rPr>
          <w:tab/>
        </w:r>
        <w:r w:rsidR="0089759B">
          <w:rPr>
            <w:noProof/>
            <w:webHidden/>
          </w:rPr>
          <w:fldChar w:fldCharType="begin"/>
        </w:r>
        <w:r w:rsidR="0089759B">
          <w:rPr>
            <w:noProof/>
            <w:webHidden/>
          </w:rPr>
          <w:instrText xml:space="preserve"> PAGEREF _Toc373159836 \h </w:instrText>
        </w:r>
        <w:r w:rsidR="0089759B">
          <w:rPr>
            <w:noProof/>
            <w:webHidden/>
          </w:rPr>
        </w:r>
        <w:r w:rsidR="0089759B">
          <w:rPr>
            <w:noProof/>
            <w:webHidden/>
          </w:rPr>
          <w:fldChar w:fldCharType="separate"/>
        </w:r>
        <w:r w:rsidR="0089759B">
          <w:rPr>
            <w:noProof/>
            <w:webHidden/>
          </w:rPr>
          <w:t>2</w:t>
        </w:r>
        <w:r w:rsidR="0089759B">
          <w:rPr>
            <w:noProof/>
            <w:webHidden/>
          </w:rPr>
          <w:fldChar w:fldCharType="end"/>
        </w:r>
      </w:hyperlink>
    </w:p>
    <w:p w:rsidR="0089759B" w:rsidRDefault="00984E4B">
      <w:pPr>
        <w:pStyle w:val="TOC1"/>
        <w:tabs>
          <w:tab w:val="right" w:leader="dot" w:pos="8778"/>
        </w:tabs>
        <w:rPr>
          <w:rFonts w:asciiTheme="minorHAnsi" w:eastAsiaTheme="minorEastAsia" w:hAnsiTheme="minorHAnsi" w:cstheme="minorBidi"/>
          <w:b w:val="0"/>
          <w:noProof/>
          <w:sz w:val="22"/>
          <w:szCs w:val="22"/>
          <w:lang w:val="de-AT" w:eastAsia="de-AT"/>
        </w:rPr>
      </w:pPr>
      <w:hyperlink w:anchor="_Toc373159837" w:history="1">
        <w:r w:rsidR="0089759B" w:rsidRPr="003A0A2E">
          <w:rPr>
            <w:rStyle w:val="Hyperlink"/>
            <w:noProof/>
          </w:rPr>
          <w:t>Audience</w:t>
        </w:r>
        <w:r w:rsidR="0089759B">
          <w:rPr>
            <w:noProof/>
            <w:webHidden/>
          </w:rPr>
          <w:tab/>
        </w:r>
        <w:r w:rsidR="0089759B">
          <w:rPr>
            <w:noProof/>
            <w:webHidden/>
          </w:rPr>
          <w:fldChar w:fldCharType="begin"/>
        </w:r>
        <w:r w:rsidR="0089759B">
          <w:rPr>
            <w:noProof/>
            <w:webHidden/>
          </w:rPr>
          <w:instrText xml:space="preserve"> PAGEREF _Toc373159837 \h </w:instrText>
        </w:r>
        <w:r w:rsidR="0089759B">
          <w:rPr>
            <w:noProof/>
            <w:webHidden/>
          </w:rPr>
        </w:r>
        <w:r w:rsidR="0089759B">
          <w:rPr>
            <w:noProof/>
            <w:webHidden/>
          </w:rPr>
          <w:fldChar w:fldCharType="separate"/>
        </w:r>
        <w:r w:rsidR="0089759B">
          <w:rPr>
            <w:noProof/>
            <w:webHidden/>
          </w:rPr>
          <w:t>2</w:t>
        </w:r>
        <w:r w:rsidR="0089759B">
          <w:rPr>
            <w:noProof/>
            <w:webHidden/>
          </w:rPr>
          <w:fldChar w:fldCharType="end"/>
        </w:r>
      </w:hyperlink>
    </w:p>
    <w:p w:rsidR="0089759B" w:rsidRDefault="00984E4B">
      <w:pPr>
        <w:pStyle w:val="TOC1"/>
        <w:tabs>
          <w:tab w:val="right" w:leader="dot" w:pos="8778"/>
        </w:tabs>
        <w:rPr>
          <w:rFonts w:asciiTheme="minorHAnsi" w:eastAsiaTheme="minorEastAsia" w:hAnsiTheme="minorHAnsi" w:cstheme="minorBidi"/>
          <w:b w:val="0"/>
          <w:noProof/>
          <w:sz w:val="22"/>
          <w:szCs w:val="22"/>
          <w:lang w:val="de-AT" w:eastAsia="de-AT"/>
        </w:rPr>
      </w:pPr>
      <w:hyperlink w:anchor="_Toc373159838" w:history="1">
        <w:r w:rsidR="0089759B" w:rsidRPr="003A0A2E">
          <w:rPr>
            <w:rStyle w:val="Hyperlink"/>
            <w:noProof/>
          </w:rPr>
          <w:t>Terms and Abbreviations</w:t>
        </w:r>
        <w:r w:rsidR="0089759B">
          <w:rPr>
            <w:noProof/>
            <w:webHidden/>
          </w:rPr>
          <w:tab/>
        </w:r>
        <w:r w:rsidR="0089759B">
          <w:rPr>
            <w:noProof/>
            <w:webHidden/>
          </w:rPr>
          <w:fldChar w:fldCharType="begin"/>
        </w:r>
        <w:r w:rsidR="0089759B">
          <w:rPr>
            <w:noProof/>
            <w:webHidden/>
          </w:rPr>
          <w:instrText xml:space="preserve"> PAGEREF _Toc373159838 \h </w:instrText>
        </w:r>
        <w:r w:rsidR="0089759B">
          <w:rPr>
            <w:noProof/>
            <w:webHidden/>
          </w:rPr>
        </w:r>
        <w:r w:rsidR="0089759B">
          <w:rPr>
            <w:noProof/>
            <w:webHidden/>
          </w:rPr>
          <w:fldChar w:fldCharType="separate"/>
        </w:r>
        <w:r w:rsidR="0089759B">
          <w:rPr>
            <w:noProof/>
            <w:webHidden/>
          </w:rPr>
          <w:t>2</w:t>
        </w:r>
        <w:r w:rsidR="0089759B">
          <w:rPr>
            <w:noProof/>
            <w:webHidden/>
          </w:rPr>
          <w:fldChar w:fldCharType="end"/>
        </w:r>
      </w:hyperlink>
    </w:p>
    <w:p w:rsidR="0089759B" w:rsidRDefault="00984E4B">
      <w:pPr>
        <w:pStyle w:val="TOC1"/>
        <w:tabs>
          <w:tab w:val="right" w:leader="dot" w:pos="8778"/>
        </w:tabs>
        <w:rPr>
          <w:rFonts w:asciiTheme="minorHAnsi" w:eastAsiaTheme="minorEastAsia" w:hAnsiTheme="minorHAnsi" w:cstheme="minorBidi"/>
          <w:b w:val="0"/>
          <w:noProof/>
          <w:sz w:val="22"/>
          <w:szCs w:val="22"/>
          <w:lang w:val="de-AT" w:eastAsia="de-AT"/>
        </w:rPr>
      </w:pPr>
      <w:hyperlink w:anchor="_Toc373159839" w:history="1">
        <w:r w:rsidR="0089759B" w:rsidRPr="003A0A2E">
          <w:rPr>
            <w:rStyle w:val="Hyperlink"/>
            <w:noProof/>
          </w:rPr>
          <w:t>Table of Contents</w:t>
        </w:r>
        <w:r w:rsidR="0089759B">
          <w:rPr>
            <w:noProof/>
            <w:webHidden/>
          </w:rPr>
          <w:tab/>
        </w:r>
        <w:r w:rsidR="0089759B">
          <w:rPr>
            <w:noProof/>
            <w:webHidden/>
          </w:rPr>
          <w:fldChar w:fldCharType="begin"/>
        </w:r>
        <w:r w:rsidR="0089759B">
          <w:rPr>
            <w:noProof/>
            <w:webHidden/>
          </w:rPr>
          <w:instrText xml:space="preserve"> PAGEREF _Toc373159839 \h </w:instrText>
        </w:r>
        <w:r w:rsidR="0089759B">
          <w:rPr>
            <w:noProof/>
            <w:webHidden/>
          </w:rPr>
        </w:r>
        <w:r w:rsidR="0089759B">
          <w:rPr>
            <w:noProof/>
            <w:webHidden/>
          </w:rPr>
          <w:fldChar w:fldCharType="separate"/>
        </w:r>
        <w:r w:rsidR="0089759B">
          <w:rPr>
            <w:noProof/>
            <w:webHidden/>
          </w:rPr>
          <w:t>3</w:t>
        </w:r>
        <w:r w:rsidR="0089759B">
          <w:rPr>
            <w:noProof/>
            <w:webHidden/>
          </w:rPr>
          <w:fldChar w:fldCharType="end"/>
        </w:r>
      </w:hyperlink>
    </w:p>
    <w:p w:rsidR="0089759B" w:rsidRDefault="00984E4B">
      <w:pPr>
        <w:pStyle w:val="TOC1"/>
        <w:tabs>
          <w:tab w:val="left" w:pos="400"/>
          <w:tab w:val="right" w:leader="dot" w:pos="8778"/>
        </w:tabs>
        <w:rPr>
          <w:rFonts w:asciiTheme="minorHAnsi" w:eastAsiaTheme="minorEastAsia" w:hAnsiTheme="minorHAnsi" w:cstheme="minorBidi"/>
          <w:b w:val="0"/>
          <w:noProof/>
          <w:sz w:val="22"/>
          <w:szCs w:val="22"/>
          <w:lang w:val="de-AT" w:eastAsia="de-AT"/>
        </w:rPr>
      </w:pPr>
      <w:hyperlink w:anchor="_Toc373159840" w:history="1">
        <w:r w:rsidR="0089759B" w:rsidRPr="003A0A2E">
          <w:rPr>
            <w:rStyle w:val="Hyperlink"/>
            <w:noProof/>
          </w:rPr>
          <w:t>1</w:t>
        </w:r>
        <w:r w:rsidR="0089759B">
          <w:rPr>
            <w:rFonts w:asciiTheme="minorHAnsi" w:eastAsiaTheme="minorEastAsia" w:hAnsiTheme="minorHAnsi" w:cstheme="minorBidi"/>
            <w:b w:val="0"/>
            <w:noProof/>
            <w:sz w:val="22"/>
            <w:szCs w:val="22"/>
            <w:lang w:val="de-AT" w:eastAsia="de-AT"/>
          </w:rPr>
          <w:tab/>
        </w:r>
        <w:r w:rsidR="0089759B" w:rsidRPr="003A0A2E">
          <w:rPr>
            <w:rStyle w:val="Hyperlink"/>
            <w:noProof/>
          </w:rPr>
          <w:t>Proposed Automation Solution</w:t>
        </w:r>
        <w:r w:rsidR="0089759B">
          <w:rPr>
            <w:noProof/>
            <w:webHidden/>
          </w:rPr>
          <w:tab/>
        </w:r>
        <w:r w:rsidR="0089759B">
          <w:rPr>
            <w:noProof/>
            <w:webHidden/>
          </w:rPr>
          <w:fldChar w:fldCharType="begin"/>
        </w:r>
        <w:r w:rsidR="0089759B">
          <w:rPr>
            <w:noProof/>
            <w:webHidden/>
          </w:rPr>
          <w:instrText xml:space="preserve"> PAGEREF _Toc373159840 \h </w:instrText>
        </w:r>
        <w:r w:rsidR="0089759B">
          <w:rPr>
            <w:noProof/>
            <w:webHidden/>
          </w:rPr>
        </w:r>
        <w:r w:rsidR="0089759B">
          <w:rPr>
            <w:noProof/>
            <w:webHidden/>
          </w:rPr>
          <w:fldChar w:fldCharType="separate"/>
        </w:r>
        <w:r w:rsidR="0089759B">
          <w:rPr>
            <w:noProof/>
            <w:webHidden/>
          </w:rPr>
          <w:t>7</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41" w:history="1">
        <w:r w:rsidR="0089759B" w:rsidRPr="003A0A2E">
          <w:rPr>
            <w:rStyle w:val="Hyperlink"/>
            <w:noProof/>
          </w:rPr>
          <w:t>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Jenkins</w:t>
        </w:r>
        <w:r w:rsidR="0089759B">
          <w:rPr>
            <w:noProof/>
            <w:webHidden/>
          </w:rPr>
          <w:tab/>
        </w:r>
        <w:r w:rsidR="0089759B">
          <w:rPr>
            <w:noProof/>
            <w:webHidden/>
          </w:rPr>
          <w:fldChar w:fldCharType="begin"/>
        </w:r>
        <w:r w:rsidR="0089759B">
          <w:rPr>
            <w:noProof/>
            <w:webHidden/>
          </w:rPr>
          <w:instrText xml:space="preserve"> PAGEREF _Toc373159841 \h </w:instrText>
        </w:r>
        <w:r w:rsidR="0089759B">
          <w:rPr>
            <w:noProof/>
            <w:webHidden/>
          </w:rPr>
        </w:r>
        <w:r w:rsidR="0089759B">
          <w:rPr>
            <w:noProof/>
            <w:webHidden/>
          </w:rPr>
          <w:fldChar w:fldCharType="separate"/>
        </w:r>
        <w:r w:rsidR="0089759B">
          <w:rPr>
            <w:noProof/>
            <w:webHidden/>
          </w:rPr>
          <w:t>7</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42" w:history="1">
        <w:r w:rsidR="0089759B" w:rsidRPr="003A0A2E">
          <w:rPr>
            <w:rStyle w:val="Hyperlink"/>
            <w:noProof/>
          </w:rPr>
          <w:t>1.1.1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IAS build job</w:t>
        </w:r>
        <w:r w:rsidR="0089759B">
          <w:rPr>
            <w:noProof/>
            <w:webHidden/>
          </w:rPr>
          <w:tab/>
        </w:r>
        <w:r w:rsidR="0089759B">
          <w:rPr>
            <w:noProof/>
            <w:webHidden/>
          </w:rPr>
          <w:fldChar w:fldCharType="begin"/>
        </w:r>
        <w:r w:rsidR="0089759B">
          <w:rPr>
            <w:noProof/>
            <w:webHidden/>
          </w:rPr>
          <w:instrText xml:space="preserve"> PAGEREF _Toc373159842 \h </w:instrText>
        </w:r>
        <w:r w:rsidR="0089759B">
          <w:rPr>
            <w:noProof/>
            <w:webHidden/>
          </w:rPr>
        </w:r>
        <w:r w:rsidR="0089759B">
          <w:rPr>
            <w:noProof/>
            <w:webHidden/>
          </w:rPr>
          <w:fldChar w:fldCharType="separate"/>
        </w:r>
        <w:r w:rsidR="0089759B">
          <w:rPr>
            <w:noProof/>
            <w:webHidden/>
          </w:rPr>
          <w:t>7</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43" w:history="1">
        <w:r w:rsidR="0089759B" w:rsidRPr="003A0A2E">
          <w:rPr>
            <w:rStyle w:val="Hyperlink"/>
            <w:noProof/>
          </w:rPr>
          <w:t>1.1.2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Regression test job</w:t>
        </w:r>
        <w:r w:rsidR="0089759B">
          <w:rPr>
            <w:noProof/>
            <w:webHidden/>
          </w:rPr>
          <w:tab/>
        </w:r>
        <w:r w:rsidR="0089759B">
          <w:rPr>
            <w:noProof/>
            <w:webHidden/>
          </w:rPr>
          <w:fldChar w:fldCharType="begin"/>
        </w:r>
        <w:r w:rsidR="0089759B">
          <w:rPr>
            <w:noProof/>
            <w:webHidden/>
          </w:rPr>
          <w:instrText xml:space="preserve"> PAGEREF _Toc373159843 \h </w:instrText>
        </w:r>
        <w:r w:rsidR="0089759B">
          <w:rPr>
            <w:noProof/>
            <w:webHidden/>
          </w:rPr>
        </w:r>
        <w:r w:rsidR="0089759B">
          <w:rPr>
            <w:noProof/>
            <w:webHidden/>
          </w:rPr>
          <w:fldChar w:fldCharType="separate"/>
        </w:r>
        <w:r w:rsidR="0089759B">
          <w:rPr>
            <w:noProof/>
            <w:webHidden/>
          </w:rPr>
          <w:t>8</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44" w:history="1">
        <w:r w:rsidR="0089759B" w:rsidRPr="003A0A2E">
          <w:rPr>
            <w:rStyle w:val="Hyperlink"/>
            <w:noProof/>
          </w:rPr>
          <w:t>1.1.2.1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Dedicated regression test job</w:t>
        </w:r>
        <w:r w:rsidR="0089759B">
          <w:rPr>
            <w:noProof/>
            <w:webHidden/>
          </w:rPr>
          <w:tab/>
        </w:r>
        <w:r w:rsidR="0089759B">
          <w:rPr>
            <w:noProof/>
            <w:webHidden/>
          </w:rPr>
          <w:fldChar w:fldCharType="begin"/>
        </w:r>
        <w:r w:rsidR="0089759B">
          <w:rPr>
            <w:noProof/>
            <w:webHidden/>
          </w:rPr>
          <w:instrText xml:space="preserve"> PAGEREF _Toc373159844 \h </w:instrText>
        </w:r>
        <w:r w:rsidR="0089759B">
          <w:rPr>
            <w:noProof/>
            <w:webHidden/>
          </w:rPr>
        </w:r>
        <w:r w:rsidR="0089759B">
          <w:rPr>
            <w:noProof/>
            <w:webHidden/>
          </w:rPr>
          <w:fldChar w:fldCharType="separate"/>
        </w:r>
        <w:r w:rsidR="0089759B">
          <w:rPr>
            <w:noProof/>
            <w:webHidden/>
          </w:rPr>
          <w:t>8</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45" w:history="1">
        <w:r w:rsidR="0089759B" w:rsidRPr="003A0A2E">
          <w:rPr>
            <w:rStyle w:val="Hyperlink"/>
            <w:noProof/>
          </w:rPr>
          <w:t>1.1.2.2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Dynamic regression test job</w:t>
        </w:r>
        <w:r w:rsidR="0089759B">
          <w:rPr>
            <w:noProof/>
            <w:webHidden/>
          </w:rPr>
          <w:tab/>
        </w:r>
        <w:r w:rsidR="0089759B">
          <w:rPr>
            <w:noProof/>
            <w:webHidden/>
          </w:rPr>
          <w:fldChar w:fldCharType="begin"/>
        </w:r>
        <w:r w:rsidR="0089759B">
          <w:rPr>
            <w:noProof/>
            <w:webHidden/>
          </w:rPr>
          <w:instrText xml:space="preserve"> PAGEREF _Toc373159845 \h </w:instrText>
        </w:r>
        <w:r w:rsidR="0089759B">
          <w:rPr>
            <w:noProof/>
            <w:webHidden/>
          </w:rPr>
        </w:r>
        <w:r w:rsidR="0089759B">
          <w:rPr>
            <w:noProof/>
            <w:webHidden/>
          </w:rPr>
          <w:fldChar w:fldCharType="separate"/>
        </w:r>
        <w:r w:rsidR="0089759B">
          <w:rPr>
            <w:noProof/>
            <w:webHidden/>
          </w:rPr>
          <w:t>8</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46" w:history="1">
        <w:r w:rsidR="0089759B" w:rsidRPr="003A0A2E">
          <w:rPr>
            <w:rStyle w:val="Hyperlink"/>
            <w:noProof/>
          </w:rPr>
          <w:t>1.1.3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SDTF Continuous Integration job</w:t>
        </w:r>
        <w:r w:rsidR="0089759B">
          <w:rPr>
            <w:noProof/>
            <w:webHidden/>
          </w:rPr>
          <w:tab/>
        </w:r>
        <w:r w:rsidR="0089759B">
          <w:rPr>
            <w:noProof/>
            <w:webHidden/>
          </w:rPr>
          <w:fldChar w:fldCharType="begin"/>
        </w:r>
        <w:r w:rsidR="0089759B">
          <w:rPr>
            <w:noProof/>
            <w:webHidden/>
          </w:rPr>
          <w:instrText xml:space="preserve"> PAGEREF _Toc373159846 \h </w:instrText>
        </w:r>
        <w:r w:rsidR="0089759B">
          <w:rPr>
            <w:noProof/>
            <w:webHidden/>
          </w:rPr>
        </w:r>
        <w:r w:rsidR="0089759B">
          <w:rPr>
            <w:noProof/>
            <w:webHidden/>
          </w:rPr>
          <w:fldChar w:fldCharType="separate"/>
        </w:r>
        <w:r w:rsidR="0089759B">
          <w:rPr>
            <w:noProof/>
            <w:webHidden/>
          </w:rPr>
          <w:t>8</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47" w:history="1">
        <w:r w:rsidR="0089759B" w:rsidRPr="003A0A2E">
          <w:rPr>
            <w:rStyle w:val="Hyperlink"/>
            <w:noProof/>
          </w:rPr>
          <w:t>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Python-based framework - SDTF</w:t>
        </w:r>
        <w:r w:rsidR="0089759B">
          <w:rPr>
            <w:noProof/>
            <w:webHidden/>
          </w:rPr>
          <w:tab/>
        </w:r>
        <w:r w:rsidR="0089759B">
          <w:rPr>
            <w:noProof/>
            <w:webHidden/>
          </w:rPr>
          <w:fldChar w:fldCharType="begin"/>
        </w:r>
        <w:r w:rsidR="0089759B">
          <w:rPr>
            <w:noProof/>
            <w:webHidden/>
          </w:rPr>
          <w:instrText xml:space="preserve"> PAGEREF _Toc373159847 \h </w:instrText>
        </w:r>
        <w:r w:rsidR="0089759B">
          <w:rPr>
            <w:noProof/>
            <w:webHidden/>
          </w:rPr>
        </w:r>
        <w:r w:rsidR="0089759B">
          <w:rPr>
            <w:noProof/>
            <w:webHidden/>
          </w:rPr>
          <w:fldChar w:fldCharType="separate"/>
        </w:r>
        <w:r w:rsidR="0089759B">
          <w:rPr>
            <w:noProof/>
            <w:webHidden/>
          </w:rPr>
          <w:t>10</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48" w:history="1">
        <w:r w:rsidR="0089759B" w:rsidRPr="003A0A2E">
          <w:rPr>
            <w:rStyle w:val="Hyperlink"/>
            <w:noProof/>
          </w:rPr>
          <w:t>1.2.1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SystemTest</w:t>
        </w:r>
        <w:r w:rsidR="0089759B">
          <w:rPr>
            <w:noProof/>
            <w:webHidden/>
          </w:rPr>
          <w:tab/>
        </w:r>
        <w:r w:rsidR="0089759B">
          <w:rPr>
            <w:noProof/>
            <w:webHidden/>
          </w:rPr>
          <w:fldChar w:fldCharType="begin"/>
        </w:r>
        <w:r w:rsidR="0089759B">
          <w:rPr>
            <w:noProof/>
            <w:webHidden/>
          </w:rPr>
          <w:instrText xml:space="preserve"> PAGEREF _Toc373159848 \h </w:instrText>
        </w:r>
        <w:r w:rsidR="0089759B">
          <w:rPr>
            <w:noProof/>
            <w:webHidden/>
          </w:rPr>
        </w:r>
        <w:r w:rsidR="0089759B">
          <w:rPr>
            <w:noProof/>
            <w:webHidden/>
          </w:rPr>
          <w:fldChar w:fldCharType="separate"/>
        </w:r>
        <w:r w:rsidR="0089759B">
          <w:rPr>
            <w:noProof/>
            <w:webHidden/>
          </w:rPr>
          <w:t>10</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49" w:history="1">
        <w:r w:rsidR="0089759B" w:rsidRPr="003A0A2E">
          <w:rPr>
            <w:rStyle w:val="Hyperlink"/>
            <w:noProof/>
          </w:rPr>
          <w:t>1.2.1.1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SystemTestCase</w:t>
        </w:r>
        <w:r w:rsidR="0089759B">
          <w:rPr>
            <w:noProof/>
            <w:webHidden/>
          </w:rPr>
          <w:tab/>
        </w:r>
        <w:r w:rsidR="0089759B">
          <w:rPr>
            <w:noProof/>
            <w:webHidden/>
          </w:rPr>
          <w:fldChar w:fldCharType="begin"/>
        </w:r>
        <w:r w:rsidR="0089759B">
          <w:rPr>
            <w:noProof/>
            <w:webHidden/>
          </w:rPr>
          <w:instrText xml:space="preserve"> PAGEREF _Toc373159849 \h </w:instrText>
        </w:r>
        <w:r w:rsidR="0089759B">
          <w:rPr>
            <w:noProof/>
            <w:webHidden/>
          </w:rPr>
        </w:r>
        <w:r w:rsidR="0089759B">
          <w:rPr>
            <w:noProof/>
            <w:webHidden/>
          </w:rPr>
          <w:fldChar w:fldCharType="separate"/>
        </w:r>
        <w:r w:rsidR="0089759B">
          <w:rPr>
            <w:noProof/>
            <w:webHidden/>
          </w:rPr>
          <w:t>11</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50" w:history="1">
        <w:r w:rsidR="0089759B" w:rsidRPr="003A0A2E">
          <w:rPr>
            <w:rStyle w:val="Hyperlink"/>
            <w:noProof/>
          </w:rPr>
          <w:t>1.2.1.2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SystemTestSuite</w:t>
        </w:r>
        <w:r w:rsidR="0089759B">
          <w:rPr>
            <w:noProof/>
            <w:webHidden/>
          </w:rPr>
          <w:tab/>
        </w:r>
        <w:r w:rsidR="0089759B">
          <w:rPr>
            <w:noProof/>
            <w:webHidden/>
          </w:rPr>
          <w:fldChar w:fldCharType="begin"/>
        </w:r>
        <w:r w:rsidR="0089759B">
          <w:rPr>
            <w:noProof/>
            <w:webHidden/>
          </w:rPr>
          <w:instrText xml:space="preserve"> PAGEREF _Toc373159850 \h </w:instrText>
        </w:r>
        <w:r w:rsidR="0089759B">
          <w:rPr>
            <w:noProof/>
            <w:webHidden/>
          </w:rPr>
        </w:r>
        <w:r w:rsidR="0089759B">
          <w:rPr>
            <w:noProof/>
            <w:webHidden/>
          </w:rPr>
          <w:fldChar w:fldCharType="separate"/>
        </w:r>
        <w:r w:rsidR="0089759B">
          <w:rPr>
            <w:noProof/>
            <w:webHidden/>
          </w:rPr>
          <w:t>12</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51" w:history="1">
        <w:r w:rsidR="0089759B" w:rsidRPr="003A0A2E">
          <w:rPr>
            <w:rStyle w:val="Hyperlink"/>
            <w:noProof/>
          </w:rPr>
          <w:t>1.2.1.3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SystemTextTestResult</w:t>
        </w:r>
        <w:r w:rsidR="0089759B">
          <w:rPr>
            <w:noProof/>
            <w:webHidden/>
          </w:rPr>
          <w:tab/>
        </w:r>
        <w:r w:rsidR="0089759B">
          <w:rPr>
            <w:noProof/>
            <w:webHidden/>
          </w:rPr>
          <w:fldChar w:fldCharType="begin"/>
        </w:r>
        <w:r w:rsidR="0089759B">
          <w:rPr>
            <w:noProof/>
            <w:webHidden/>
          </w:rPr>
          <w:instrText xml:space="preserve"> PAGEREF _Toc373159851 \h </w:instrText>
        </w:r>
        <w:r w:rsidR="0089759B">
          <w:rPr>
            <w:noProof/>
            <w:webHidden/>
          </w:rPr>
        </w:r>
        <w:r w:rsidR="0089759B">
          <w:rPr>
            <w:noProof/>
            <w:webHidden/>
          </w:rPr>
          <w:fldChar w:fldCharType="separate"/>
        </w:r>
        <w:r w:rsidR="0089759B">
          <w:rPr>
            <w:noProof/>
            <w:webHidden/>
          </w:rPr>
          <w:t>12</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52" w:history="1">
        <w:r w:rsidR="0089759B" w:rsidRPr="003A0A2E">
          <w:rPr>
            <w:rStyle w:val="Hyperlink"/>
            <w:noProof/>
          </w:rPr>
          <w:t>1.2.1.4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SystemTestLoader</w:t>
        </w:r>
        <w:r w:rsidR="0089759B">
          <w:rPr>
            <w:noProof/>
            <w:webHidden/>
          </w:rPr>
          <w:tab/>
        </w:r>
        <w:r w:rsidR="0089759B">
          <w:rPr>
            <w:noProof/>
            <w:webHidden/>
          </w:rPr>
          <w:fldChar w:fldCharType="begin"/>
        </w:r>
        <w:r w:rsidR="0089759B">
          <w:rPr>
            <w:noProof/>
            <w:webHidden/>
          </w:rPr>
          <w:instrText xml:space="preserve"> PAGEREF _Toc373159852 \h </w:instrText>
        </w:r>
        <w:r w:rsidR="0089759B">
          <w:rPr>
            <w:noProof/>
            <w:webHidden/>
          </w:rPr>
        </w:r>
        <w:r w:rsidR="0089759B">
          <w:rPr>
            <w:noProof/>
            <w:webHidden/>
          </w:rPr>
          <w:fldChar w:fldCharType="separate"/>
        </w:r>
        <w:r w:rsidR="0089759B">
          <w:rPr>
            <w:noProof/>
            <w:webHidden/>
          </w:rPr>
          <w:t>12</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53" w:history="1">
        <w:r w:rsidR="0089759B" w:rsidRPr="003A0A2E">
          <w:rPr>
            <w:rStyle w:val="Hyperlink"/>
            <w:noProof/>
          </w:rPr>
          <w:t>1.2.2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Logging</w:t>
        </w:r>
        <w:r w:rsidR="0089759B">
          <w:rPr>
            <w:noProof/>
            <w:webHidden/>
          </w:rPr>
          <w:tab/>
        </w:r>
        <w:r w:rsidR="0089759B">
          <w:rPr>
            <w:noProof/>
            <w:webHidden/>
          </w:rPr>
          <w:fldChar w:fldCharType="begin"/>
        </w:r>
        <w:r w:rsidR="0089759B">
          <w:rPr>
            <w:noProof/>
            <w:webHidden/>
          </w:rPr>
          <w:instrText xml:space="preserve"> PAGEREF _Toc373159853 \h </w:instrText>
        </w:r>
        <w:r w:rsidR="0089759B">
          <w:rPr>
            <w:noProof/>
            <w:webHidden/>
          </w:rPr>
        </w:r>
        <w:r w:rsidR="0089759B">
          <w:rPr>
            <w:noProof/>
            <w:webHidden/>
          </w:rPr>
          <w:fldChar w:fldCharType="separate"/>
        </w:r>
        <w:r w:rsidR="0089759B">
          <w:rPr>
            <w:noProof/>
            <w:webHidden/>
          </w:rPr>
          <w:t>13</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54" w:history="1">
        <w:r w:rsidR="0089759B" w:rsidRPr="003A0A2E">
          <w:rPr>
            <w:rStyle w:val="Hyperlink"/>
            <w:noProof/>
          </w:rPr>
          <w:t>1.2.3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Configuration</w:t>
        </w:r>
        <w:r w:rsidR="0089759B">
          <w:rPr>
            <w:noProof/>
            <w:webHidden/>
          </w:rPr>
          <w:tab/>
        </w:r>
        <w:r w:rsidR="0089759B">
          <w:rPr>
            <w:noProof/>
            <w:webHidden/>
          </w:rPr>
          <w:fldChar w:fldCharType="begin"/>
        </w:r>
        <w:r w:rsidR="0089759B">
          <w:rPr>
            <w:noProof/>
            <w:webHidden/>
          </w:rPr>
          <w:instrText xml:space="preserve"> PAGEREF _Toc373159854 \h </w:instrText>
        </w:r>
        <w:r w:rsidR="0089759B">
          <w:rPr>
            <w:noProof/>
            <w:webHidden/>
          </w:rPr>
        </w:r>
        <w:r w:rsidR="0089759B">
          <w:rPr>
            <w:noProof/>
            <w:webHidden/>
          </w:rPr>
          <w:fldChar w:fldCharType="separate"/>
        </w:r>
        <w:r w:rsidR="0089759B">
          <w:rPr>
            <w:noProof/>
            <w:webHidden/>
          </w:rPr>
          <w:t>13</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55" w:history="1">
        <w:r w:rsidR="0089759B" w:rsidRPr="003A0A2E">
          <w:rPr>
            <w:rStyle w:val="Hyperlink"/>
            <w:noProof/>
          </w:rPr>
          <w:t>1.2.4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Main: program execution</w:t>
        </w:r>
        <w:r w:rsidR="0089759B">
          <w:rPr>
            <w:noProof/>
            <w:webHidden/>
          </w:rPr>
          <w:tab/>
        </w:r>
        <w:r w:rsidR="0089759B">
          <w:rPr>
            <w:noProof/>
            <w:webHidden/>
          </w:rPr>
          <w:fldChar w:fldCharType="begin"/>
        </w:r>
        <w:r w:rsidR="0089759B">
          <w:rPr>
            <w:noProof/>
            <w:webHidden/>
          </w:rPr>
          <w:instrText xml:space="preserve"> PAGEREF _Toc373159855 \h </w:instrText>
        </w:r>
        <w:r w:rsidR="0089759B">
          <w:rPr>
            <w:noProof/>
            <w:webHidden/>
          </w:rPr>
        </w:r>
        <w:r w:rsidR="0089759B">
          <w:rPr>
            <w:noProof/>
            <w:webHidden/>
          </w:rPr>
          <w:fldChar w:fldCharType="separate"/>
        </w:r>
        <w:r w:rsidR="0089759B">
          <w:rPr>
            <w:noProof/>
            <w:webHidden/>
          </w:rPr>
          <w:t>14</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56" w:history="1">
        <w:r w:rsidR="0089759B" w:rsidRPr="003A0A2E">
          <w:rPr>
            <w:rStyle w:val="Hyperlink"/>
            <w:noProof/>
          </w:rPr>
          <w:t>1.2.5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Support for automated deployment and install</w:t>
        </w:r>
        <w:r w:rsidR="0089759B">
          <w:rPr>
            <w:noProof/>
            <w:webHidden/>
          </w:rPr>
          <w:tab/>
        </w:r>
        <w:r w:rsidR="0089759B">
          <w:rPr>
            <w:noProof/>
            <w:webHidden/>
          </w:rPr>
          <w:fldChar w:fldCharType="begin"/>
        </w:r>
        <w:r w:rsidR="0089759B">
          <w:rPr>
            <w:noProof/>
            <w:webHidden/>
          </w:rPr>
          <w:instrText xml:space="preserve"> PAGEREF _Toc373159856 \h </w:instrText>
        </w:r>
        <w:r w:rsidR="0089759B">
          <w:rPr>
            <w:noProof/>
            <w:webHidden/>
          </w:rPr>
        </w:r>
        <w:r w:rsidR="0089759B">
          <w:rPr>
            <w:noProof/>
            <w:webHidden/>
          </w:rPr>
          <w:fldChar w:fldCharType="separate"/>
        </w:r>
        <w:r w:rsidR="0089759B">
          <w:rPr>
            <w:noProof/>
            <w:webHidden/>
          </w:rPr>
          <w:t>14</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57" w:history="1">
        <w:r w:rsidR="0089759B" w:rsidRPr="003A0A2E">
          <w:rPr>
            <w:rStyle w:val="Hyperlink"/>
            <w:noProof/>
          </w:rPr>
          <w:t>1.2.6</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Utilities</w:t>
        </w:r>
        <w:r w:rsidR="0089759B">
          <w:rPr>
            <w:noProof/>
            <w:webHidden/>
          </w:rPr>
          <w:tab/>
        </w:r>
        <w:r w:rsidR="0089759B">
          <w:rPr>
            <w:noProof/>
            <w:webHidden/>
          </w:rPr>
          <w:fldChar w:fldCharType="begin"/>
        </w:r>
        <w:r w:rsidR="0089759B">
          <w:rPr>
            <w:noProof/>
            <w:webHidden/>
          </w:rPr>
          <w:instrText xml:space="preserve"> PAGEREF _Toc373159857 \h </w:instrText>
        </w:r>
        <w:r w:rsidR="0089759B">
          <w:rPr>
            <w:noProof/>
            <w:webHidden/>
          </w:rPr>
        </w:r>
        <w:r w:rsidR="0089759B">
          <w:rPr>
            <w:noProof/>
            <w:webHidden/>
          </w:rPr>
          <w:fldChar w:fldCharType="separate"/>
        </w:r>
        <w:r w:rsidR="0089759B">
          <w:rPr>
            <w:noProof/>
            <w:webHidden/>
          </w:rPr>
          <w:t>15</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58" w:history="1">
        <w:r w:rsidR="0089759B" w:rsidRPr="003A0A2E">
          <w:rPr>
            <w:rStyle w:val="Hyperlink"/>
            <w:noProof/>
          </w:rPr>
          <w:t>1.2.7</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Remarks and discussion about the SDTF</w:t>
        </w:r>
        <w:r w:rsidR="0089759B">
          <w:rPr>
            <w:noProof/>
            <w:webHidden/>
          </w:rPr>
          <w:tab/>
        </w:r>
        <w:r w:rsidR="0089759B">
          <w:rPr>
            <w:noProof/>
            <w:webHidden/>
          </w:rPr>
          <w:fldChar w:fldCharType="begin"/>
        </w:r>
        <w:r w:rsidR="0089759B">
          <w:rPr>
            <w:noProof/>
            <w:webHidden/>
          </w:rPr>
          <w:instrText xml:space="preserve"> PAGEREF _Toc373159858 \h </w:instrText>
        </w:r>
        <w:r w:rsidR="0089759B">
          <w:rPr>
            <w:noProof/>
            <w:webHidden/>
          </w:rPr>
        </w:r>
        <w:r w:rsidR="0089759B">
          <w:rPr>
            <w:noProof/>
            <w:webHidden/>
          </w:rPr>
          <w:fldChar w:fldCharType="separate"/>
        </w:r>
        <w:r w:rsidR="0089759B">
          <w:rPr>
            <w:noProof/>
            <w:webHidden/>
          </w:rPr>
          <w:t>15</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59" w:history="1">
        <w:r w:rsidR="0089759B" w:rsidRPr="003A0A2E">
          <w:rPr>
            <w:rStyle w:val="Hyperlink"/>
            <w:noProof/>
          </w:rPr>
          <w:t>1.2.7.1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Dynamic remapping of test case classes to concrete IDs in the Test Management System</w:t>
        </w:r>
        <w:r w:rsidR="0089759B">
          <w:rPr>
            <w:noProof/>
            <w:webHidden/>
          </w:rPr>
          <w:tab/>
        </w:r>
        <w:r w:rsidR="0089759B">
          <w:rPr>
            <w:noProof/>
            <w:webHidden/>
          </w:rPr>
          <w:fldChar w:fldCharType="begin"/>
        </w:r>
        <w:r w:rsidR="0089759B">
          <w:rPr>
            <w:noProof/>
            <w:webHidden/>
          </w:rPr>
          <w:instrText xml:space="preserve"> PAGEREF _Toc373159859 \h </w:instrText>
        </w:r>
        <w:r w:rsidR="0089759B">
          <w:rPr>
            <w:noProof/>
            <w:webHidden/>
          </w:rPr>
        </w:r>
        <w:r w:rsidR="0089759B">
          <w:rPr>
            <w:noProof/>
            <w:webHidden/>
          </w:rPr>
          <w:fldChar w:fldCharType="separate"/>
        </w:r>
        <w:r w:rsidR="0089759B">
          <w:rPr>
            <w:noProof/>
            <w:webHidden/>
          </w:rPr>
          <w:t>15</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60" w:history="1">
        <w:r w:rsidR="0089759B" w:rsidRPr="003A0A2E">
          <w:rPr>
            <w:rStyle w:val="Hyperlink"/>
            <w:noProof/>
          </w:rPr>
          <w:t>1.2.7.2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The sample doesn’t demonstrate the need for a special suite class</w:t>
        </w:r>
        <w:r w:rsidR="0089759B">
          <w:rPr>
            <w:noProof/>
            <w:webHidden/>
          </w:rPr>
          <w:tab/>
        </w:r>
        <w:r w:rsidR="0089759B">
          <w:rPr>
            <w:noProof/>
            <w:webHidden/>
          </w:rPr>
          <w:fldChar w:fldCharType="begin"/>
        </w:r>
        <w:r w:rsidR="0089759B">
          <w:rPr>
            <w:noProof/>
            <w:webHidden/>
          </w:rPr>
          <w:instrText xml:space="preserve"> PAGEREF _Toc373159860 \h </w:instrText>
        </w:r>
        <w:r w:rsidR="0089759B">
          <w:rPr>
            <w:noProof/>
            <w:webHidden/>
          </w:rPr>
        </w:r>
        <w:r w:rsidR="0089759B">
          <w:rPr>
            <w:noProof/>
            <w:webHidden/>
          </w:rPr>
          <w:fldChar w:fldCharType="separate"/>
        </w:r>
        <w:r w:rsidR="0089759B">
          <w:rPr>
            <w:noProof/>
            <w:webHidden/>
          </w:rPr>
          <w:t>15</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61" w:history="1">
        <w:r w:rsidR="0089759B" w:rsidRPr="003A0A2E">
          <w:rPr>
            <w:rStyle w:val="Hyperlink"/>
            <w:noProof/>
          </w:rPr>
          <w:t>1.2.7.3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Load more configuration files?</w:t>
        </w:r>
        <w:r w:rsidR="0089759B">
          <w:rPr>
            <w:noProof/>
            <w:webHidden/>
          </w:rPr>
          <w:tab/>
        </w:r>
        <w:r w:rsidR="0089759B">
          <w:rPr>
            <w:noProof/>
            <w:webHidden/>
          </w:rPr>
          <w:fldChar w:fldCharType="begin"/>
        </w:r>
        <w:r w:rsidR="0089759B">
          <w:rPr>
            <w:noProof/>
            <w:webHidden/>
          </w:rPr>
          <w:instrText xml:space="preserve"> PAGEREF _Toc373159861 \h </w:instrText>
        </w:r>
        <w:r w:rsidR="0089759B">
          <w:rPr>
            <w:noProof/>
            <w:webHidden/>
          </w:rPr>
        </w:r>
        <w:r w:rsidR="0089759B">
          <w:rPr>
            <w:noProof/>
            <w:webHidden/>
          </w:rPr>
          <w:fldChar w:fldCharType="separate"/>
        </w:r>
        <w:r w:rsidR="0089759B">
          <w:rPr>
            <w:noProof/>
            <w:webHidden/>
          </w:rPr>
          <w:t>16</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62" w:history="1">
        <w:r w:rsidR="0089759B" w:rsidRPr="003A0A2E">
          <w:rPr>
            <w:rStyle w:val="Hyperlink"/>
            <w:noProof/>
          </w:rPr>
          <w:t>1.2.7.4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Deployment</w:t>
        </w:r>
        <w:r w:rsidR="0089759B">
          <w:rPr>
            <w:noProof/>
            <w:webHidden/>
          </w:rPr>
          <w:tab/>
        </w:r>
        <w:r w:rsidR="0089759B">
          <w:rPr>
            <w:noProof/>
            <w:webHidden/>
          </w:rPr>
          <w:fldChar w:fldCharType="begin"/>
        </w:r>
        <w:r w:rsidR="0089759B">
          <w:rPr>
            <w:noProof/>
            <w:webHidden/>
          </w:rPr>
          <w:instrText xml:space="preserve"> PAGEREF _Toc373159862 \h </w:instrText>
        </w:r>
        <w:r w:rsidR="0089759B">
          <w:rPr>
            <w:noProof/>
            <w:webHidden/>
          </w:rPr>
        </w:r>
        <w:r w:rsidR="0089759B">
          <w:rPr>
            <w:noProof/>
            <w:webHidden/>
          </w:rPr>
          <w:fldChar w:fldCharType="separate"/>
        </w:r>
        <w:r w:rsidR="0089759B">
          <w:rPr>
            <w:noProof/>
            <w:webHidden/>
          </w:rPr>
          <w:t>16</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63" w:history="1">
        <w:r w:rsidR="0089759B" w:rsidRPr="003A0A2E">
          <w:rPr>
            <w:rStyle w:val="Hyperlink"/>
            <w:noProof/>
          </w:rPr>
          <w:t>1.2.8</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STAF</w:t>
        </w:r>
        <w:r w:rsidR="0089759B">
          <w:rPr>
            <w:noProof/>
            <w:webHidden/>
          </w:rPr>
          <w:tab/>
        </w:r>
        <w:r w:rsidR="0089759B">
          <w:rPr>
            <w:noProof/>
            <w:webHidden/>
          </w:rPr>
          <w:fldChar w:fldCharType="begin"/>
        </w:r>
        <w:r w:rsidR="0089759B">
          <w:rPr>
            <w:noProof/>
            <w:webHidden/>
          </w:rPr>
          <w:instrText xml:space="preserve"> PAGEREF _Toc373159863 \h </w:instrText>
        </w:r>
        <w:r w:rsidR="0089759B">
          <w:rPr>
            <w:noProof/>
            <w:webHidden/>
          </w:rPr>
        </w:r>
        <w:r w:rsidR="0089759B">
          <w:rPr>
            <w:noProof/>
            <w:webHidden/>
          </w:rPr>
          <w:fldChar w:fldCharType="separate"/>
        </w:r>
        <w:r w:rsidR="0089759B">
          <w:rPr>
            <w:noProof/>
            <w:webHidden/>
          </w:rPr>
          <w:t>16</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64" w:history="1">
        <w:r w:rsidR="0089759B" w:rsidRPr="003A0A2E">
          <w:rPr>
            <w:rStyle w:val="Hyperlink"/>
            <w:noProof/>
          </w:rPr>
          <w:t>1.2.8.1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Requirements</w:t>
        </w:r>
        <w:r w:rsidR="0089759B">
          <w:rPr>
            <w:noProof/>
            <w:webHidden/>
          </w:rPr>
          <w:tab/>
        </w:r>
        <w:r w:rsidR="0089759B">
          <w:rPr>
            <w:noProof/>
            <w:webHidden/>
          </w:rPr>
          <w:fldChar w:fldCharType="begin"/>
        </w:r>
        <w:r w:rsidR="0089759B">
          <w:rPr>
            <w:noProof/>
            <w:webHidden/>
          </w:rPr>
          <w:instrText xml:space="preserve"> PAGEREF _Toc373159864 \h </w:instrText>
        </w:r>
        <w:r w:rsidR="0089759B">
          <w:rPr>
            <w:noProof/>
            <w:webHidden/>
          </w:rPr>
        </w:r>
        <w:r w:rsidR="0089759B">
          <w:rPr>
            <w:noProof/>
            <w:webHidden/>
          </w:rPr>
          <w:fldChar w:fldCharType="separate"/>
        </w:r>
        <w:r w:rsidR="0089759B">
          <w:rPr>
            <w:noProof/>
            <w:webHidden/>
          </w:rPr>
          <w:t>16</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65" w:history="1">
        <w:r w:rsidR="0089759B" w:rsidRPr="003A0A2E">
          <w:rPr>
            <w:rStyle w:val="Hyperlink"/>
            <w:noProof/>
          </w:rPr>
          <w:t>1.2.9</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Coding guidelines</w:t>
        </w:r>
        <w:r w:rsidR="0089759B">
          <w:rPr>
            <w:noProof/>
            <w:webHidden/>
          </w:rPr>
          <w:tab/>
        </w:r>
        <w:r w:rsidR="0089759B">
          <w:rPr>
            <w:noProof/>
            <w:webHidden/>
          </w:rPr>
          <w:fldChar w:fldCharType="begin"/>
        </w:r>
        <w:r w:rsidR="0089759B">
          <w:rPr>
            <w:noProof/>
            <w:webHidden/>
          </w:rPr>
          <w:instrText xml:space="preserve"> PAGEREF _Toc373159865 \h </w:instrText>
        </w:r>
        <w:r w:rsidR="0089759B">
          <w:rPr>
            <w:noProof/>
            <w:webHidden/>
          </w:rPr>
        </w:r>
        <w:r w:rsidR="0089759B">
          <w:rPr>
            <w:noProof/>
            <w:webHidden/>
          </w:rPr>
          <w:fldChar w:fldCharType="separate"/>
        </w:r>
        <w:r w:rsidR="0089759B">
          <w:rPr>
            <w:noProof/>
            <w:webHidden/>
          </w:rPr>
          <w:t>17</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66" w:history="1">
        <w:r w:rsidR="0089759B" w:rsidRPr="003A0A2E">
          <w:rPr>
            <w:rStyle w:val="Hyperlink"/>
            <w:noProof/>
          </w:rPr>
          <w:t>1.2.10</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 and disadvantages</w:t>
        </w:r>
        <w:r w:rsidR="0089759B">
          <w:rPr>
            <w:noProof/>
            <w:webHidden/>
          </w:rPr>
          <w:tab/>
        </w:r>
        <w:r w:rsidR="0089759B">
          <w:rPr>
            <w:noProof/>
            <w:webHidden/>
          </w:rPr>
          <w:fldChar w:fldCharType="begin"/>
        </w:r>
        <w:r w:rsidR="0089759B">
          <w:rPr>
            <w:noProof/>
            <w:webHidden/>
          </w:rPr>
          <w:instrText xml:space="preserve"> PAGEREF _Toc373159866 \h </w:instrText>
        </w:r>
        <w:r w:rsidR="0089759B">
          <w:rPr>
            <w:noProof/>
            <w:webHidden/>
          </w:rPr>
        </w:r>
        <w:r w:rsidR="0089759B">
          <w:rPr>
            <w:noProof/>
            <w:webHidden/>
          </w:rPr>
          <w:fldChar w:fldCharType="separate"/>
        </w:r>
        <w:r w:rsidR="0089759B">
          <w:rPr>
            <w:noProof/>
            <w:webHidden/>
          </w:rPr>
          <w:t>18</w:t>
        </w:r>
        <w:r w:rsidR="0089759B">
          <w:rPr>
            <w:noProof/>
            <w:webHidden/>
          </w:rPr>
          <w:fldChar w:fldCharType="end"/>
        </w:r>
      </w:hyperlink>
    </w:p>
    <w:p w:rsidR="0089759B" w:rsidRDefault="00984E4B">
      <w:pPr>
        <w:pStyle w:val="TOC1"/>
        <w:tabs>
          <w:tab w:val="left" w:pos="400"/>
          <w:tab w:val="right" w:leader="dot" w:pos="8778"/>
        </w:tabs>
        <w:rPr>
          <w:rFonts w:asciiTheme="minorHAnsi" w:eastAsiaTheme="minorEastAsia" w:hAnsiTheme="minorHAnsi" w:cstheme="minorBidi"/>
          <w:b w:val="0"/>
          <w:noProof/>
          <w:sz w:val="22"/>
          <w:szCs w:val="22"/>
          <w:lang w:val="de-AT" w:eastAsia="de-AT"/>
        </w:rPr>
      </w:pPr>
      <w:hyperlink w:anchor="_Toc373159867" w:history="1">
        <w:r w:rsidR="0089759B" w:rsidRPr="003A0A2E">
          <w:rPr>
            <w:rStyle w:val="Hyperlink"/>
            <w:noProof/>
          </w:rPr>
          <w:t>2</w:t>
        </w:r>
        <w:r w:rsidR="0089759B">
          <w:rPr>
            <w:rFonts w:asciiTheme="minorHAnsi" w:eastAsiaTheme="minorEastAsia" w:hAnsiTheme="minorHAnsi" w:cstheme="minorBidi"/>
            <w:b w:val="0"/>
            <w:noProof/>
            <w:sz w:val="22"/>
            <w:szCs w:val="22"/>
            <w:lang w:val="de-AT" w:eastAsia="de-AT"/>
          </w:rPr>
          <w:tab/>
        </w:r>
        <w:r w:rsidR="0089759B" w:rsidRPr="003A0A2E">
          <w:rPr>
            <w:rStyle w:val="Hyperlink"/>
            <w:noProof/>
          </w:rPr>
          <w:t>Appendix: SDTF software setup</w:t>
        </w:r>
        <w:r w:rsidR="0089759B">
          <w:rPr>
            <w:noProof/>
            <w:webHidden/>
          </w:rPr>
          <w:tab/>
        </w:r>
        <w:r w:rsidR="0089759B">
          <w:rPr>
            <w:noProof/>
            <w:webHidden/>
          </w:rPr>
          <w:fldChar w:fldCharType="begin"/>
        </w:r>
        <w:r w:rsidR="0089759B">
          <w:rPr>
            <w:noProof/>
            <w:webHidden/>
          </w:rPr>
          <w:instrText xml:space="preserve"> PAGEREF _Toc373159867 \h </w:instrText>
        </w:r>
        <w:r w:rsidR="0089759B">
          <w:rPr>
            <w:noProof/>
            <w:webHidden/>
          </w:rPr>
        </w:r>
        <w:r w:rsidR="0089759B">
          <w:rPr>
            <w:noProof/>
            <w:webHidden/>
          </w:rPr>
          <w:fldChar w:fldCharType="separate"/>
        </w:r>
        <w:r w:rsidR="0089759B">
          <w:rPr>
            <w:noProof/>
            <w:webHidden/>
          </w:rPr>
          <w:t>19</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68" w:history="1">
        <w:r w:rsidR="0089759B" w:rsidRPr="003A0A2E">
          <w:rPr>
            <w:rStyle w:val="Hyperlink"/>
            <w:noProof/>
          </w:rPr>
          <w:t>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Virtual Machine Template</w:t>
        </w:r>
        <w:r w:rsidR="0089759B">
          <w:rPr>
            <w:noProof/>
            <w:webHidden/>
          </w:rPr>
          <w:tab/>
        </w:r>
        <w:r w:rsidR="0089759B">
          <w:rPr>
            <w:noProof/>
            <w:webHidden/>
          </w:rPr>
          <w:fldChar w:fldCharType="begin"/>
        </w:r>
        <w:r w:rsidR="0089759B">
          <w:rPr>
            <w:noProof/>
            <w:webHidden/>
          </w:rPr>
          <w:instrText xml:space="preserve"> PAGEREF _Toc373159868 \h </w:instrText>
        </w:r>
        <w:r w:rsidR="0089759B">
          <w:rPr>
            <w:noProof/>
            <w:webHidden/>
          </w:rPr>
        </w:r>
        <w:r w:rsidR="0089759B">
          <w:rPr>
            <w:noProof/>
            <w:webHidden/>
          </w:rPr>
          <w:fldChar w:fldCharType="separate"/>
        </w:r>
        <w:r w:rsidR="0089759B">
          <w:rPr>
            <w:noProof/>
            <w:webHidden/>
          </w:rPr>
          <w:t>19</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69" w:history="1">
        <w:r w:rsidR="0089759B" w:rsidRPr="003A0A2E">
          <w:rPr>
            <w:rStyle w:val="Hyperlink"/>
            <w:noProof/>
          </w:rPr>
          <w:t>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Revision control</w:t>
        </w:r>
        <w:r w:rsidR="0089759B">
          <w:rPr>
            <w:noProof/>
            <w:webHidden/>
          </w:rPr>
          <w:tab/>
        </w:r>
        <w:r w:rsidR="0089759B">
          <w:rPr>
            <w:noProof/>
            <w:webHidden/>
          </w:rPr>
          <w:fldChar w:fldCharType="begin"/>
        </w:r>
        <w:r w:rsidR="0089759B">
          <w:rPr>
            <w:noProof/>
            <w:webHidden/>
          </w:rPr>
          <w:instrText xml:space="preserve"> PAGEREF _Toc373159869 \h </w:instrText>
        </w:r>
        <w:r w:rsidR="0089759B">
          <w:rPr>
            <w:noProof/>
            <w:webHidden/>
          </w:rPr>
        </w:r>
        <w:r w:rsidR="0089759B">
          <w:rPr>
            <w:noProof/>
            <w:webHidden/>
          </w:rPr>
          <w:fldChar w:fldCharType="separate"/>
        </w:r>
        <w:r w:rsidR="0089759B">
          <w:rPr>
            <w:noProof/>
            <w:webHidden/>
          </w:rPr>
          <w:t>19</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70" w:history="1">
        <w:r w:rsidR="0089759B" w:rsidRPr="003A0A2E">
          <w:rPr>
            <w:rStyle w:val="Hyperlink"/>
            <w:noProof/>
          </w:rPr>
          <w:t>2.3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Python</w:t>
        </w:r>
        <w:r w:rsidR="0089759B">
          <w:rPr>
            <w:noProof/>
            <w:webHidden/>
          </w:rPr>
          <w:tab/>
        </w:r>
        <w:r w:rsidR="0089759B">
          <w:rPr>
            <w:noProof/>
            <w:webHidden/>
          </w:rPr>
          <w:fldChar w:fldCharType="begin"/>
        </w:r>
        <w:r w:rsidR="0089759B">
          <w:rPr>
            <w:noProof/>
            <w:webHidden/>
          </w:rPr>
          <w:instrText xml:space="preserve"> PAGEREF _Toc373159870 \h </w:instrText>
        </w:r>
        <w:r w:rsidR="0089759B">
          <w:rPr>
            <w:noProof/>
            <w:webHidden/>
          </w:rPr>
        </w:r>
        <w:r w:rsidR="0089759B">
          <w:rPr>
            <w:noProof/>
            <w:webHidden/>
          </w:rPr>
          <w:fldChar w:fldCharType="separate"/>
        </w:r>
        <w:r w:rsidR="0089759B">
          <w:rPr>
            <w:noProof/>
            <w:webHidden/>
          </w:rPr>
          <w:t>20</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71" w:history="1">
        <w:r w:rsidR="0089759B" w:rsidRPr="003A0A2E">
          <w:rPr>
            <w:rStyle w:val="Hyperlink"/>
            <w:noProof/>
          </w:rPr>
          <w:t>2.4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Eclipse</w:t>
        </w:r>
        <w:r w:rsidR="0089759B">
          <w:rPr>
            <w:noProof/>
            <w:webHidden/>
          </w:rPr>
          <w:tab/>
        </w:r>
        <w:r w:rsidR="0089759B">
          <w:rPr>
            <w:noProof/>
            <w:webHidden/>
          </w:rPr>
          <w:fldChar w:fldCharType="begin"/>
        </w:r>
        <w:r w:rsidR="0089759B">
          <w:rPr>
            <w:noProof/>
            <w:webHidden/>
          </w:rPr>
          <w:instrText xml:space="preserve"> PAGEREF _Toc373159871 \h </w:instrText>
        </w:r>
        <w:r w:rsidR="0089759B">
          <w:rPr>
            <w:noProof/>
            <w:webHidden/>
          </w:rPr>
        </w:r>
        <w:r w:rsidR="0089759B">
          <w:rPr>
            <w:noProof/>
            <w:webHidden/>
          </w:rPr>
          <w:fldChar w:fldCharType="separate"/>
        </w:r>
        <w:r w:rsidR="0089759B">
          <w:rPr>
            <w:noProof/>
            <w:webHidden/>
          </w:rPr>
          <w:t>20</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72" w:history="1">
        <w:r w:rsidR="0089759B" w:rsidRPr="003A0A2E">
          <w:rPr>
            <w:rStyle w:val="Hyperlink"/>
            <w:noProof/>
          </w:rPr>
          <w:t>2.4.1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PyDev</w:t>
        </w:r>
        <w:r w:rsidR="0089759B">
          <w:rPr>
            <w:noProof/>
            <w:webHidden/>
          </w:rPr>
          <w:tab/>
        </w:r>
        <w:r w:rsidR="0089759B">
          <w:rPr>
            <w:noProof/>
            <w:webHidden/>
          </w:rPr>
          <w:fldChar w:fldCharType="begin"/>
        </w:r>
        <w:r w:rsidR="0089759B">
          <w:rPr>
            <w:noProof/>
            <w:webHidden/>
          </w:rPr>
          <w:instrText xml:space="preserve"> PAGEREF _Toc373159872 \h </w:instrText>
        </w:r>
        <w:r w:rsidR="0089759B">
          <w:rPr>
            <w:noProof/>
            <w:webHidden/>
          </w:rPr>
        </w:r>
        <w:r w:rsidR="0089759B">
          <w:rPr>
            <w:noProof/>
            <w:webHidden/>
          </w:rPr>
          <w:fldChar w:fldCharType="separate"/>
        </w:r>
        <w:r w:rsidR="0089759B">
          <w:rPr>
            <w:noProof/>
            <w:webHidden/>
          </w:rPr>
          <w:t>20</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73" w:history="1">
        <w:r w:rsidR="0089759B" w:rsidRPr="003A0A2E">
          <w:rPr>
            <w:rStyle w:val="Hyperlink"/>
            <w:noProof/>
          </w:rPr>
          <w:t>2.4.2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Egit</w:t>
        </w:r>
        <w:r w:rsidR="0089759B">
          <w:rPr>
            <w:noProof/>
            <w:webHidden/>
          </w:rPr>
          <w:tab/>
        </w:r>
        <w:r w:rsidR="0089759B">
          <w:rPr>
            <w:noProof/>
            <w:webHidden/>
          </w:rPr>
          <w:fldChar w:fldCharType="begin"/>
        </w:r>
        <w:r w:rsidR="0089759B">
          <w:rPr>
            <w:noProof/>
            <w:webHidden/>
          </w:rPr>
          <w:instrText xml:space="preserve"> PAGEREF _Toc373159873 \h </w:instrText>
        </w:r>
        <w:r w:rsidR="0089759B">
          <w:rPr>
            <w:noProof/>
            <w:webHidden/>
          </w:rPr>
        </w:r>
        <w:r w:rsidR="0089759B">
          <w:rPr>
            <w:noProof/>
            <w:webHidden/>
          </w:rPr>
          <w:fldChar w:fldCharType="separate"/>
        </w:r>
        <w:r w:rsidR="0089759B">
          <w:rPr>
            <w:noProof/>
            <w:webHidden/>
          </w:rPr>
          <w:t>22</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74" w:history="1">
        <w:r w:rsidR="0089759B" w:rsidRPr="003A0A2E">
          <w:rPr>
            <w:rStyle w:val="Hyperlink"/>
            <w:noProof/>
          </w:rPr>
          <w:t>2.4.2.1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Import project from Git</w:t>
        </w:r>
        <w:r w:rsidR="0089759B">
          <w:rPr>
            <w:noProof/>
            <w:webHidden/>
          </w:rPr>
          <w:tab/>
        </w:r>
        <w:r w:rsidR="0089759B">
          <w:rPr>
            <w:noProof/>
            <w:webHidden/>
          </w:rPr>
          <w:fldChar w:fldCharType="begin"/>
        </w:r>
        <w:r w:rsidR="0089759B">
          <w:rPr>
            <w:noProof/>
            <w:webHidden/>
          </w:rPr>
          <w:instrText xml:space="preserve"> PAGEREF _Toc373159874 \h </w:instrText>
        </w:r>
        <w:r w:rsidR="0089759B">
          <w:rPr>
            <w:noProof/>
            <w:webHidden/>
          </w:rPr>
        </w:r>
        <w:r w:rsidR="0089759B">
          <w:rPr>
            <w:noProof/>
            <w:webHidden/>
          </w:rPr>
          <w:fldChar w:fldCharType="separate"/>
        </w:r>
        <w:r w:rsidR="0089759B">
          <w:rPr>
            <w:noProof/>
            <w:webHidden/>
          </w:rPr>
          <w:t>23</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75" w:history="1">
        <w:r w:rsidR="0089759B" w:rsidRPr="003A0A2E">
          <w:rPr>
            <w:rStyle w:val="Hyperlink"/>
            <w:noProof/>
          </w:rPr>
          <w:t>2.5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SDTF GIT Structure</w:t>
        </w:r>
        <w:r w:rsidR="0089759B">
          <w:rPr>
            <w:noProof/>
            <w:webHidden/>
          </w:rPr>
          <w:tab/>
        </w:r>
        <w:r w:rsidR="0089759B">
          <w:rPr>
            <w:noProof/>
            <w:webHidden/>
          </w:rPr>
          <w:fldChar w:fldCharType="begin"/>
        </w:r>
        <w:r w:rsidR="0089759B">
          <w:rPr>
            <w:noProof/>
            <w:webHidden/>
          </w:rPr>
          <w:instrText xml:space="preserve"> PAGEREF _Toc373159875 \h </w:instrText>
        </w:r>
        <w:r w:rsidR="0089759B">
          <w:rPr>
            <w:noProof/>
            <w:webHidden/>
          </w:rPr>
        </w:r>
        <w:r w:rsidR="0089759B">
          <w:rPr>
            <w:noProof/>
            <w:webHidden/>
          </w:rPr>
          <w:fldChar w:fldCharType="separate"/>
        </w:r>
        <w:r w:rsidR="0089759B">
          <w:rPr>
            <w:noProof/>
            <w:webHidden/>
          </w:rPr>
          <w:t>26</w:t>
        </w:r>
        <w:r w:rsidR="0089759B">
          <w:rPr>
            <w:noProof/>
            <w:webHidden/>
          </w:rPr>
          <w:fldChar w:fldCharType="end"/>
        </w:r>
      </w:hyperlink>
    </w:p>
    <w:p w:rsidR="0089759B" w:rsidRDefault="00984E4B">
      <w:pPr>
        <w:pStyle w:val="TOC1"/>
        <w:tabs>
          <w:tab w:val="left" w:pos="400"/>
          <w:tab w:val="right" w:leader="dot" w:pos="8778"/>
        </w:tabs>
        <w:rPr>
          <w:rFonts w:asciiTheme="minorHAnsi" w:eastAsiaTheme="minorEastAsia" w:hAnsiTheme="minorHAnsi" w:cstheme="minorBidi"/>
          <w:b w:val="0"/>
          <w:noProof/>
          <w:sz w:val="22"/>
          <w:szCs w:val="22"/>
          <w:lang w:val="de-AT" w:eastAsia="de-AT"/>
        </w:rPr>
      </w:pPr>
      <w:hyperlink w:anchor="_Toc373159876" w:history="1">
        <w:r w:rsidR="0089759B" w:rsidRPr="003A0A2E">
          <w:rPr>
            <w:rStyle w:val="Hyperlink"/>
            <w:noProof/>
          </w:rPr>
          <w:t>3</w:t>
        </w:r>
        <w:r w:rsidR="0089759B">
          <w:rPr>
            <w:rFonts w:asciiTheme="minorHAnsi" w:eastAsiaTheme="minorEastAsia" w:hAnsiTheme="minorHAnsi" w:cstheme="minorBidi"/>
            <w:b w:val="0"/>
            <w:noProof/>
            <w:sz w:val="22"/>
            <w:szCs w:val="22"/>
            <w:lang w:val="de-AT" w:eastAsia="de-AT"/>
          </w:rPr>
          <w:tab/>
        </w:r>
        <w:r w:rsidR="0089759B" w:rsidRPr="003A0A2E">
          <w:rPr>
            <w:rStyle w:val="Hyperlink"/>
            <w:noProof/>
          </w:rPr>
          <w:t>Appendix: Epydoc</w:t>
        </w:r>
        <w:r w:rsidR="0089759B">
          <w:rPr>
            <w:noProof/>
            <w:webHidden/>
          </w:rPr>
          <w:tab/>
        </w:r>
        <w:r w:rsidR="0089759B">
          <w:rPr>
            <w:noProof/>
            <w:webHidden/>
          </w:rPr>
          <w:fldChar w:fldCharType="begin"/>
        </w:r>
        <w:r w:rsidR="0089759B">
          <w:rPr>
            <w:noProof/>
            <w:webHidden/>
          </w:rPr>
          <w:instrText xml:space="preserve"> PAGEREF _Toc373159876 \h </w:instrText>
        </w:r>
        <w:r w:rsidR="0089759B">
          <w:rPr>
            <w:noProof/>
            <w:webHidden/>
          </w:rPr>
        </w:r>
        <w:r w:rsidR="0089759B">
          <w:rPr>
            <w:noProof/>
            <w:webHidden/>
          </w:rPr>
          <w:fldChar w:fldCharType="separate"/>
        </w:r>
        <w:r w:rsidR="0089759B">
          <w:rPr>
            <w:noProof/>
            <w:webHidden/>
          </w:rPr>
          <w:t>28</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77" w:history="1">
        <w:r w:rsidR="0089759B" w:rsidRPr="003A0A2E">
          <w:rPr>
            <w:rStyle w:val="Hyperlink"/>
            <w:noProof/>
          </w:rPr>
          <w:t>3.1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General</w:t>
        </w:r>
        <w:r w:rsidR="0089759B">
          <w:rPr>
            <w:noProof/>
            <w:webHidden/>
          </w:rPr>
          <w:tab/>
        </w:r>
        <w:r w:rsidR="0089759B">
          <w:rPr>
            <w:noProof/>
            <w:webHidden/>
          </w:rPr>
          <w:fldChar w:fldCharType="begin"/>
        </w:r>
        <w:r w:rsidR="0089759B">
          <w:rPr>
            <w:noProof/>
            <w:webHidden/>
          </w:rPr>
          <w:instrText xml:space="preserve"> PAGEREF _Toc373159877 \h </w:instrText>
        </w:r>
        <w:r w:rsidR="0089759B">
          <w:rPr>
            <w:noProof/>
            <w:webHidden/>
          </w:rPr>
        </w:r>
        <w:r w:rsidR="0089759B">
          <w:rPr>
            <w:noProof/>
            <w:webHidden/>
          </w:rPr>
          <w:fldChar w:fldCharType="separate"/>
        </w:r>
        <w:r w:rsidR="0089759B">
          <w:rPr>
            <w:noProof/>
            <w:webHidden/>
          </w:rPr>
          <w:t>28</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78" w:history="1">
        <w:r w:rsidR="0089759B" w:rsidRPr="003A0A2E">
          <w:rPr>
            <w:rStyle w:val="Hyperlink"/>
            <w:noProof/>
          </w:rPr>
          <w:t>3.2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Classes &amp; Modules</w:t>
        </w:r>
        <w:r w:rsidR="0089759B">
          <w:rPr>
            <w:noProof/>
            <w:webHidden/>
          </w:rPr>
          <w:tab/>
        </w:r>
        <w:r w:rsidR="0089759B">
          <w:rPr>
            <w:noProof/>
            <w:webHidden/>
          </w:rPr>
          <w:fldChar w:fldCharType="begin"/>
        </w:r>
        <w:r w:rsidR="0089759B">
          <w:rPr>
            <w:noProof/>
            <w:webHidden/>
          </w:rPr>
          <w:instrText xml:space="preserve"> PAGEREF _Toc373159878 \h </w:instrText>
        </w:r>
        <w:r w:rsidR="0089759B">
          <w:rPr>
            <w:noProof/>
            <w:webHidden/>
          </w:rPr>
        </w:r>
        <w:r w:rsidR="0089759B">
          <w:rPr>
            <w:noProof/>
            <w:webHidden/>
          </w:rPr>
          <w:fldChar w:fldCharType="separate"/>
        </w:r>
        <w:r w:rsidR="0089759B">
          <w:rPr>
            <w:noProof/>
            <w:webHidden/>
          </w:rPr>
          <w:t>28</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79" w:history="1">
        <w:r w:rsidR="0089759B" w:rsidRPr="003A0A2E">
          <w:rPr>
            <w:rStyle w:val="Hyperlink"/>
            <w:noProof/>
          </w:rPr>
          <w:t>3.3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Variables</w:t>
        </w:r>
        <w:r w:rsidR="0089759B">
          <w:rPr>
            <w:noProof/>
            <w:webHidden/>
          </w:rPr>
          <w:tab/>
        </w:r>
        <w:r w:rsidR="0089759B">
          <w:rPr>
            <w:noProof/>
            <w:webHidden/>
          </w:rPr>
          <w:fldChar w:fldCharType="begin"/>
        </w:r>
        <w:r w:rsidR="0089759B">
          <w:rPr>
            <w:noProof/>
            <w:webHidden/>
          </w:rPr>
          <w:instrText xml:space="preserve"> PAGEREF _Toc373159879 \h </w:instrText>
        </w:r>
        <w:r w:rsidR="0089759B">
          <w:rPr>
            <w:noProof/>
            <w:webHidden/>
          </w:rPr>
        </w:r>
        <w:r w:rsidR="0089759B">
          <w:rPr>
            <w:noProof/>
            <w:webHidden/>
          </w:rPr>
          <w:fldChar w:fldCharType="separate"/>
        </w:r>
        <w:r w:rsidR="0089759B">
          <w:rPr>
            <w:noProof/>
            <w:webHidden/>
          </w:rPr>
          <w:t>28</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80" w:history="1">
        <w:r w:rsidR="0089759B" w:rsidRPr="003A0A2E">
          <w:rPr>
            <w:rStyle w:val="Hyperlink"/>
            <w:noProof/>
          </w:rPr>
          <w:t>3.4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Methods and functions</w:t>
        </w:r>
        <w:r w:rsidR="0089759B">
          <w:rPr>
            <w:noProof/>
            <w:webHidden/>
          </w:rPr>
          <w:tab/>
        </w:r>
        <w:r w:rsidR="0089759B">
          <w:rPr>
            <w:noProof/>
            <w:webHidden/>
          </w:rPr>
          <w:fldChar w:fldCharType="begin"/>
        </w:r>
        <w:r w:rsidR="0089759B">
          <w:rPr>
            <w:noProof/>
            <w:webHidden/>
          </w:rPr>
          <w:instrText xml:space="preserve"> PAGEREF _Toc373159880 \h </w:instrText>
        </w:r>
        <w:r w:rsidR="0089759B">
          <w:rPr>
            <w:noProof/>
            <w:webHidden/>
          </w:rPr>
        </w:r>
        <w:r w:rsidR="0089759B">
          <w:rPr>
            <w:noProof/>
            <w:webHidden/>
          </w:rPr>
          <w:fldChar w:fldCharType="separate"/>
        </w:r>
        <w:r w:rsidR="0089759B">
          <w:rPr>
            <w:noProof/>
            <w:webHidden/>
          </w:rPr>
          <w:t>29</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81" w:history="1">
        <w:r w:rsidR="0089759B" w:rsidRPr="003A0A2E">
          <w:rPr>
            <w:rStyle w:val="Hyperlink"/>
            <w:noProof/>
          </w:rPr>
          <w:t>3.4.1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Parameters</w:t>
        </w:r>
        <w:r w:rsidR="0089759B">
          <w:rPr>
            <w:noProof/>
            <w:webHidden/>
          </w:rPr>
          <w:tab/>
        </w:r>
        <w:r w:rsidR="0089759B">
          <w:rPr>
            <w:noProof/>
            <w:webHidden/>
          </w:rPr>
          <w:fldChar w:fldCharType="begin"/>
        </w:r>
        <w:r w:rsidR="0089759B">
          <w:rPr>
            <w:noProof/>
            <w:webHidden/>
          </w:rPr>
          <w:instrText xml:space="preserve"> PAGEREF _Toc373159881 \h </w:instrText>
        </w:r>
        <w:r w:rsidR="0089759B">
          <w:rPr>
            <w:noProof/>
            <w:webHidden/>
          </w:rPr>
        </w:r>
        <w:r w:rsidR="0089759B">
          <w:rPr>
            <w:noProof/>
            <w:webHidden/>
          </w:rPr>
          <w:fldChar w:fldCharType="separate"/>
        </w:r>
        <w:r w:rsidR="0089759B">
          <w:rPr>
            <w:noProof/>
            <w:webHidden/>
          </w:rPr>
          <w:t>29</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82" w:history="1">
        <w:r w:rsidR="0089759B" w:rsidRPr="003A0A2E">
          <w:rPr>
            <w:rStyle w:val="Hyperlink"/>
            <w:noProof/>
          </w:rPr>
          <w:t>3.4.2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Return values</w:t>
        </w:r>
        <w:r w:rsidR="0089759B">
          <w:rPr>
            <w:noProof/>
            <w:webHidden/>
          </w:rPr>
          <w:tab/>
        </w:r>
        <w:r w:rsidR="0089759B">
          <w:rPr>
            <w:noProof/>
            <w:webHidden/>
          </w:rPr>
          <w:fldChar w:fldCharType="begin"/>
        </w:r>
        <w:r w:rsidR="0089759B">
          <w:rPr>
            <w:noProof/>
            <w:webHidden/>
          </w:rPr>
          <w:instrText xml:space="preserve"> PAGEREF _Toc373159882 \h </w:instrText>
        </w:r>
        <w:r w:rsidR="0089759B">
          <w:rPr>
            <w:noProof/>
            <w:webHidden/>
          </w:rPr>
        </w:r>
        <w:r w:rsidR="0089759B">
          <w:rPr>
            <w:noProof/>
            <w:webHidden/>
          </w:rPr>
          <w:fldChar w:fldCharType="separate"/>
        </w:r>
        <w:r w:rsidR="0089759B">
          <w:rPr>
            <w:noProof/>
            <w:webHidden/>
          </w:rPr>
          <w:t>29</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83" w:history="1">
        <w:r w:rsidR="0089759B" w:rsidRPr="003A0A2E">
          <w:rPr>
            <w:rStyle w:val="Hyperlink"/>
            <w:noProof/>
          </w:rPr>
          <w:t>3.5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Cross-references</w:t>
        </w:r>
        <w:r w:rsidR="0089759B">
          <w:rPr>
            <w:noProof/>
            <w:webHidden/>
          </w:rPr>
          <w:tab/>
        </w:r>
        <w:r w:rsidR="0089759B">
          <w:rPr>
            <w:noProof/>
            <w:webHidden/>
          </w:rPr>
          <w:fldChar w:fldCharType="begin"/>
        </w:r>
        <w:r w:rsidR="0089759B">
          <w:rPr>
            <w:noProof/>
            <w:webHidden/>
          </w:rPr>
          <w:instrText xml:space="preserve"> PAGEREF _Toc373159883 \h </w:instrText>
        </w:r>
        <w:r w:rsidR="0089759B">
          <w:rPr>
            <w:noProof/>
            <w:webHidden/>
          </w:rPr>
        </w:r>
        <w:r w:rsidR="0089759B">
          <w:rPr>
            <w:noProof/>
            <w:webHidden/>
          </w:rPr>
          <w:fldChar w:fldCharType="separate"/>
        </w:r>
        <w:r w:rsidR="0089759B">
          <w:rPr>
            <w:noProof/>
            <w:webHidden/>
          </w:rPr>
          <w:t>29</w:t>
        </w:r>
        <w:r w:rsidR="0089759B">
          <w:rPr>
            <w:noProof/>
            <w:webHidden/>
          </w:rPr>
          <w:fldChar w:fldCharType="end"/>
        </w:r>
      </w:hyperlink>
    </w:p>
    <w:p w:rsidR="0089759B" w:rsidRDefault="00984E4B">
      <w:pPr>
        <w:pStyle w:val="TOC1"/>
        <w:tabs>
          <w:tab w:val="left" w:pos="400"/>
          <w:tab w:val="right" w:leader="dot" w:pos="8778"/>
        </w:tabs>
        <w:rPr>
          <w:rFonts w:asciiTheme="minorHAnsi" w:eastAsiaTheme="minorEastAsia" w:hAnsiTheme="minorHAnsi" w:cstheme="minorBidi"/>
          <w:b w:val="0"/>
          <w:noProof/>
          <w:sz w:val="22"/>
          <w:szCs w:val="22"/>
          <w:lang w:val="de-AT" w:eastAsia="de-AT"/>
        </w:rPr>
      </w:pPr>
      <w:hyperlink w:anchor="_Toc373159884" w:history="1">
        <w:r w:rsidR="0089759B" w:rsidRPr="003A0A2E">
          <w:rPr>
            <w:rStyle w:val="Hyperlink"/>
            <w:noProof/>
          </w:rPr>
          <w:t>4</w:t>
        </w:r>
        <w:r w:rsidR="0089759B">
          <w:rPr>
            <w:rFonts w:asciiTheme="minorHAnsi" w:eastAsiaTheme="minorEastAsia" w:hAnsiTheme="minorHAnsi" w:cstheme="minorBidi"/>
            <w:b w:val="0"/>
            <w:noProof/>
            <w:sz w:val="22"/>
            <w:szCs w:val="22"/>
            <w:lang w:val="de-AT" w:eastAsia="de-AT"/>
          </w:rPr>
          <w:tab/>
        </w:r>
        <w:r w:rsidR="0089759B" w:rsidRPr="003A0A2E">
          <w:rPr>
            <w:rStyle w:val="Hyperlink"/>
            <w:noProof/>
          </w:rPr>
          <w:t>Appendix: Git Primer</w:t>
        </w:r>
        <w:r w:rsidR="0089759B">
          <w:rPr>
            <w:noProof/>
            <w:webHidden/>
          </w:rPr>
          <w:tab/>
        </w:r>
        <w:r w:rsidR="0089759B">
          <w:rPr>
            <w:noProof/>
            <w:webHidden/>
          </w:rPr>
          <w:fldChar w:fldCharType="begin"/>
        </w:r>
        <w:r w:rsidR="0089759B">
          <w:rPr>
            <w:noProof/>
            <w:webHidden/>
          </w:rPr>
          <w:instrText xml:space="preserve"> PAGEREF _Toc373159884 \h </w:instrText>
        </w:r>
        <w:r w:rsidR="0089759B">
          <w:rPr>
            <w:noProof/>
            <w:webHidden/>
          </w:rPr>
        </w:r>
        <w:r w:rsidR="0089759B">
          <w:rPr>
            <w:noProof/>
            <w:webHidden/>
          </w:rPr>
          <w:fldChar w:fldCharType="separate"/>
        </w:r>
        <w:r w:rsidR="0089759B">
          <w:rPr>
            <w:noProof/>
            <w:webHidden/>
          </w:rPr>
          <w:t>30</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85" w:history="1">
        <w:r w:rsidR="0089759B" w:rsidRPr="003A0A2E">
          <w:rPr>
            <w:rStyle w:val="Hyperlink"/>
            <w:noProof/>
          </w:rPr>
          <w:t>4.1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Introduction</w:t>
        </w:r>
        <w:r w:rsidR="0089759B">
          <w:rPr>
            <w:noProof/>
            <w:webHidden/>
          </w:rPr>
          <w:tab/>
        </w:r>
        <w:r w:rsidR="0089759B">
          <w:rPr>
            <w:noProof/>
            <w:webHidden/>
          </w:rPr>
          <w:fldChar w:fldCharType="begin"/>
        </w:r>
        <w:r w:rsidR="0089759B">
          <w:rPr>
            <w:noProof/>
            <w:webHidden/>
          </w:rPr>
          <w:instrText xml:space="preserve"> PAGEREF _Toc373159885 \h </w:instrText>
        </w:r>
        <w:r w:rsidR="0089759B">
          <w:rPr>
            <w:noProof/>
            <w:webHidden/>
          </w:rPr>
        </w:r>
        <w:r w:rsidR="0089759B">
          <w:rPr>
            <w:noProof/>
            <w:webHidden/>
          </w:rPr>
          <w:fldChar w:fldCharType="separate"/>
        </w:r>
        <w:r w:rsidR="0089759B">
          <w:rPr>
            <w:noProof/>
            <w:webHidden/>
          </w:rPr>
          <w:t>30</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86" w:history="1">
        <w:r w:rsidR="0089759B" w:rsidRPr="003A0A2E">
          <w:rPr>
            <w:rStyle w:val="Hyperlink"/>
            <w:noProof/>
          </w:rPr>
          <w:t>4.2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Initial setup</w:t>
        </w:r>
        <w:r w:rsidR="0089759B">
          <w:rPr>
            <w:noProof/>
            <w:webHidden/>
          </w:rPr>
          <w:tab/>
        </w:r>
        <w:r w:rsidR="0089759B">
          <w:rPr>
            <w:noProof/>
            <w:webHidden/>
          </w:rPr>
          <w:fldChar w:fldCharType="begin"/>
        </w:r>
        <w:r w:rsidR="0089759B">
          <w:rPr>
            <w:noProof/>
            <w:webHidden/>
          </w:rPr>
          <w:instrText xml:space="preserve"> PAGEREF _Toc373159886 \h </w:instrText>
        </w:r>
        <w:r w:rsidR="0089759B">
          <w:rPr>
            <w:noProof/>
            <w:webHidden/>
          </w:rPr>
        </w:r>
        <w:r w:rsidR="0089759B">
          <w:rPr>
            <w:noProof/>
            <w:webHidden/>
          </w:rPr>
          <w:fldChar w:fldCharType="separate"/>
        </w:r>
        <w:r w:rsidR="0089759B">
          <w:rPr>
            <w:noProof/>
            <w:webHidden/>
          </w:rPr>
          <w:t>30</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87" w:history="1">
        <w:r w:rsidR="0089759B" w:rsidRPr="003A0A2E">
          <w:rPr>
            <w:rStyle w:val="Hyperlink"/>
            <w:noProof/>
          </w:rPr>
          <w:t>4.3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Creating a repository</w:t>
        </w:r>
        <w:r w:rsidR="0089759B">
          <w:rPr>
            <w:noProof/>
            <w:webHidden/>
          </w:rPr>
          <w:tab/>
        </w:r>
        <w:r w:rsidR="0089759B">
          <w:rPr>
            <w:noProof/>
            <w:webHidden/>
          </w:rPr>
          <w:fldChar w:fldCharType="begin"/>
        </w:r>
        <w:r w:rsidR="0089759B">
          <w:rPr>
            <w:noProof/>
            <w:webHidden/>
          </w:rPr>
          <w:instrText xml:space="preserve"> PAGEREF _Toc373159887 \h </w:instrText>
        </w:r>
        <w:r w:rsidR="0089759B">
          <w:rPr>
            <w:noProof/>
            <w:webHidden/>
          </w:rPr>
        </w:r>
        <w:r w:rsidR="0089759B">
          <w:rPr>
            <w:noProof/>
            <w:webHidden/>
          </w:rPr>
          <w:fldChar w:fldCharType="separate"/>
        </w:r>
        <w:r w:rsidR="0089759B">
          <w:rPr>
            <w:noProof/>
            <w:webHidden/>
          </w:rPr>
          <w:t>30</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88" w:history="1">
        <w:r w:rsidR="0089759B" w:rsidRPr="003A0A2E">
          <w:rPr>
            <w:rStyle w:val="Hyperlink"/>
            <w:noProof/>
          </w:rPr>
          <w:t>4.4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Workflow</w:t>
        </w:r>
        <w:r w:rsidR="0089759B">
          <w:rPr>
            <w:noProof/>
            <w:webHidden/>
          </w:rPr>
          <w:tab/>
        </w:r>
        <w:r w:rsidR="0089759B">
          <w:rPr>
            <w:noProof/>
            <w:webHidden/>
          </w:rPr>
          <w:fldChar w:fldCharType="begin"/>
        </w:r>
        <w:r w:rsidR="0089759B">
          <w:rPr>
            <w:noProof/>
            <w:webHidden/>
          </w:rPr>
          <w:instrText xml:space="preserve"> PAGEREF _Toc373159888 \h </w:instrText>
        </w:r>
        <w:r w:rsidR="0089759B">
          <w:rPr>
            <w:noProof/>
            <w:webHidden/>
          </w:rPr>
        </w:r>
        <w:r w:rsidR="0089759B">
          <w:rPr>
            <w:noProof/>
            <w:webHidden/>
          </w:rPr>
          <w:fldChar w:fldCharType="separate"/>
        </w:r>
        <w:r w:rsidR="0089759B">
          <w:rPr>
            <w:noProof/>
            <w:webHidden/>
          </w:rPr>
          <w:t>31</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89" w:history="1">
        <w:r w:rsidR="0089759B" w:rsidRPr="003A0A2E">
          <w:rPr>
            <w:rStyle w:val="Hyperlink"/>
            <w:noProof/>
          </w:rPr>
          <w:t>4.4.1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Getting information about the working directory and repository</w:t>
        </w:r>
        <w:r w:rsidR="0089759B">
          <w:rPr>
            <w:noProof/>
            <w:webHidden/>
          </w:rPr>
          <w:tab/>
        </w:r>
        <w:r w:rsidR="0089759B">
          <w:rPr>
            <w:noProof/>
            <w:webHidden/>
          </w:rPr>
          <w:fldChar w:fldCharType="begin"/>
        </w:r>
        <w:r w:rsidR="0089759B">
          <w:rPr>
            <w:noProof/>
            <w:webHidden/>
          </w:rPr>
          <w:instrText xml:space="preserve"> PAGEREF _Toc373159889 \h </w:instrText>
        </w:r>
        <w:r w:rsidR="0089759B">
          <w:rPr>
            <w:noProof/>
            <w:webHidden/>
          </w:rPr>
        </w:r>
        <w:r w:rsidR="0089759B">
          <w:rPr>
            <w:noProof/>
            <w:webHidden/>
          </w:rPr>
          <w:fldChar w:fldCharType="separate"/>
        </w:r>
        <w:r w:rsidR="0089759B">
          <w:rPr>
            <w:noProof/>
            <w:webHidden/>
          </w:rPr>
          <w:t>31</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90" w:history="1">
        <w:r w:rsidR="0089759B" w:rsidRPr="003A0A2E">
          <w:rPr>
            <w:rStyle w:val="Hyperlink"/>
            <w:noProof/>
          </w:rPr>
          <w:t>4.4.1.1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View the project history</w:t>
        </w:r>
        <w:r w:rsidR="0089759B">
          <w:rPr>
            <w:noProof/>
            <w:webHidden/>
          </w:rPr>
          <w:tab/>
        </w:r>
        <w:r w:rsidR="0089759B">
          <w:rPr>
            <w:noProof/>
            <w:webHidden/>
          </w:rPr>
          <w:fldChar w:fldCharType="begin"/>
        </w:r>
        <w:r w:rsidR="0089759B">
          <w:rPr>
            <w:noProof/>
            <w:webHidden/>
          </w:rPr>
          <w:instrText xml:space="preserve"> PAGEREF _Toc373159890 \h </w:instrText>
        </w:r>
        <w:r w:rsidR="0089759B">
          <w:rPr>
            <w:noProof/>
            <w:webHidden/>
          </w:rPr>
        </w:r>
        <w:r w:rsidR="0089759B">
          <w:rPr>
            <w:noProof/>
            <w:webHidden/>
          </w:rPr>
          <w:fldChar w:fldCharType="separate"/>
        </w:r>
        <w:r w:rsidR="0089759B">
          <w:rPr>
            <w:noProof/>
            <w:webHidden/>
          </w:rPr>
          <w:t>31</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91" w:history="1">
        <w:r w:rsidR="0089759B" w:rsidRPr="003A0A2E">
          <w:rPr>
            <w:rStyle w:val="Hyperlink"/>
            <w:noProof/>
          </w:rPr>
          <w:t>4.4.1.2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View the changes in the working directory</w:t>
        </w:r>
        <w:r w:rsidR="0089759B">
          <w:rPr>
            <w:noProof/>
            <w:webHidden/>
          </w:rPr>
          <w:tab/>
        </w:r>
        <w:r w:rsidR="0089759B">
          <w:rPr>
            <w:noProof/>
            <w:webHidden/>
          </w:rPr>
          <w:fldChar w:fldCharType="begin"/>
        </w:r>
        <w:r w:rsidR="0089759B">
          <w:rPr>
            <w:noProof/>
            <w:webHidden/>
          </w:rPr>
          <w:instrText xml:space="preserve"> PAGEREF _Toc373159891 \h </w:instrText>
        </w:r>
        <w:r w:rsidR="0089759B">
          <w:rPr>
            <w:noProof/>
            <w:webHidden/>
          </w:rPr>
        </w:r>
        <w:r w:rsidR="0089759B">
          <w:rPr>
            <w:noProof/>
            <w:webHidden/>
          </w:rPr>
          <w:fldChar w:fldCharType="separate"/>
        </w:r>
        <w:r w:rsidR="0089759B">
          <w:rPr>
            <w:noProof/>
            <w:webHidden/>
          </w:rPr>
          <w:t>31</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92" w:history="1">
        <w:r w:rsidR="0089759B" w:rsidRPr="003A0A2E">
          <w:rPr>
            <w:rStyle w:val="Hyperlink"/>
            <w:noProof/>
          </w:rPr>
          <w:t>4.4.2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Checking out a version</w:t>
        </w:r>
        <w:r w:rsidR="0089759B">
          <w:rPr>
            <w:noProof/>
            <w:webHidden/>
          </w:rPr>
          <w:tab/>
        </w:r>
        <w:r w:rsidR="0089759B">
          <w:rPr>
            <w:noProof/>
            <w:webHidden/>
          </w:rPr>
          <w:fldChar w:fldCharType="begin"/>
        </w:r>
        <w:r w:rsidR="0089759B">
          <w:rPr>
            <w:noProof/>
            <w:webHidden/>
          </w:rPr>
          <w:instrText xml:space="preserve"> PAGEREF _Toc373159892 \h </w:instrText>
        </w:r>
        <w:r w:rsidR="0089759B">
          <w:rPr>
            <w:noProof/>
            <w:webHidden/>
          </w:rPr>
        </w:r>
        <w:r w:rsidR="0089759B">
          <w:rPr>
            <w:noProof/>
            <w:webHidden/>
          </w:rPr>
          <w:fldChar w:fldCharType="separate"/>
        </w:r>
        <w:r w:rsidR="0089759B">
          <w:rPr>
            <w:noProof/>
            <w:webHidden/>
          </w:rPr>
          <w:t>31</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93" w:history="1">
        <w:r w:rsidR="0089759B" w:rsidRPr="003A0A2E">
          <w:rPr>
            <w:rStyle w:val="Hyperlink"/>
            <w:noProof/>
          </w:rPr>
          <w:t>4.4.3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Adding content to the repository</w:t>
        </w:r>
        <w:r w:rsidR="0089759B">
          <w:rPr>
            <w:noProof/>
            <w:webHidden/>
          </w:rPr>
          <w:tab/>
        </w:r>
        <w:r w:rsidR="0089759B">
          <w:rPr>
            <w:noProof/>
            <w:webHidden/>
          </w:rPr>
          <w:fldChar w:fldCharType="begin"/>
        </w:r>
        <w:r w:rsidR="0089759B">
          <w:rPr>
            <w:noProof/>
            <w:webHidden/>
          </w:rPr>
          <w:instrText xml:space="preserve"> PAGEREF _Toc373159893 \h </w:instrText>
        </w:r>
        <w:r w:rsidR="0089759B">
          <w:rPr>
            <w:noProof/>
            <w:webHidden/>
          </w:rPr>
        </w:r>
        <w:r w:rsidR="0089759B">
          <w:rPr>
            <w:noProof/>
            <w:webHidden/>
          </w:rPr>
          <w:fldChar w:fldCharType="separate"/>
        </w:r>
        <w:r w:rsidR="0089759B">
          <w:rPr>
            <w:noProof/>
            <w:webHidden/>
          </w:rPr>
          <w:t>31</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94" w:history="1">
        <w:r w:rsidR="0089759B" w:rsidRPr="003A0A2E">
          <w:rPr>
            <w:rStyle w:val="Hyperlink"/>
            <w:noProof/>
          </w:rPr>
          <w:t>4.4.4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Committing changes to the repository</w:t>
        </w:r>
        <w:r w:rsidR="0089759B">
          <w:rPr>
            <w:noProof/>
            <w:webHidden/>
          </w:rPr>
          <w:tab/>
        </w:r>
        <w:r w:rsidR="0089759B">
          <w:rPr>
            <w:noProof/>
            <w:webHidden/>
          </w:rPr>
          <w:fldChar w:fldCharType="begin"/>
        </w:r>
        <w:r w:rsidR="0089759B">
          <w:rPr>
            <w:noProof/>
            <w:webHidden/>
          </w:rPr>
          <w:instrText xml:space="preserve"> PAGEREF _Toc373159894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95" w:history="1">
        <w:r w:rsidR="0089759B" w:rsidRPr="003A0A2E">
          <w:rPr>
            <w:rStyle w:val="Hyperlink"/>
            <w:noProof/>
          </w:rPr>
          <w:t>4.4.4.1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Staging files to commit them</w:t>
        </w:r>
        <w:r w:rsidR="0089759B">
          <w:rPr>
            <w:noProof/>
            <w:webHidden/>
          </w:rPr>
          <w:tab/>
        </w:r>
        <w:r w:rsidR="0089759B">
          <w:rPr>
            <w:noProof/>
            <w:webHidden/>
          </w:rPr>
          <w:fldChar w:fldCharType="begin"/>
        </w:r>
        <w:r w:rsidR="0089759B">
          <w:rPr>
            <w:noProof/>
            <w:webHidden/>
          </w:rPr>
          <w:instrText xml:space="preserve"> PAGEREF _Toc373159895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96" w:history="1">
        <w:r w:rsidR="0089759B" w:rsidRPr="003A0A2E">
          <w:rPr>
            <w:rStyle w:val="Hyperlink"/>
            <w:i/>
            <w:noProof/>
          </w:rPr>
          <w:t>4.4.4.2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Committing to the local repository</w:t>
        </w:r>
        <w:r w:rsidR="0089759B">
          <w:rPr>
            <w:noProof/>
            <w:webHidden/>
          </w:rPr>
          <w:tab/>
        </w:r>
        <w:r w:rsidR="0089759B">
          <w:rPr>
            <w:noProof/>
            <w:webHidden/>
          </w:rPr>
          <w:fldChar w:fldCharType="begin"/>
        </w:r>
        <w:r w:rsidR="0089759B">
          <w:rPr>
            <w:noProof/>
            <w:webHidden/>
          </w:rPr>
          <w:instrText xml:space="preserve"> PAGEREF _Toc373159896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97" w:history="1">
        <w:r w:rsidR="0089759B" w:rsidRPr="003A0A2E">
          <w:rPr>
            <w:rStyle w:val="Hyperlink"/>
            <w:noProof/>
          </w:rPr>
          <w:t>4.4.4.3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Pushing changes from the local repository to the central repository</w:t>
        </w:r>
        <w:r w:rsidR="0089759B">
          <w:rPr>
            <w:noProof/>
            <w:webHidden/>
          </w:rPr>
          <w:tab/>
        </w:r>
        <w:r w:rsidR="0089759B">
          <w:rPr>
            <w:noProof/>
            <w:webHidden/>
          </w:rPr>
          <w:fldChar w:fldCharType="begin"/>
        </w:r>
        <w:r w:rsidR="0089759B">
          <w:rPr>
            <w:noProof/>
            <w:webHidden/>
          </w:rPr>
          <w:instrText xml:space="preserve"> PAGEREF _Toc373159897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98" w:history="1">
        <w:r w:rsidR="0089759B" w:rsidRPr="003A0A2E">
          <w:rPr>
            <w:rStyle w:val="Hyperlink"/>
            <w:noProof/>
          </w:rPr>
          <w:t>4.4.5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Branching and tagging</w:t>
        </w:r>
        <w:r w:rsidR="0089759B">
          <w:rPr>
            <w:noProof/>
            <w:webHidden/>
          </w:rPr>
          <w:tab/>
        </w:r>
        <w:r w:rsidR="0089759B">
          <w:rPr>
            <w:noProof/>
            <w:webHidden/>
          </w:rPr>
          <w:fldChar w:fldCharType="begin"/>
        </w:r>
        <w:r w:rsidR="0089759B">
          <w:rPr>
            <w:noProof/>
            <w:webHidden/>
          </w:rPr>
          <w:instrText xml:space="preserve"> PAGEREF _Toc373159898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99" w:history="1">
        <w:r w:rsidR="0089759B" w:rsidRPr="003A0A2E">
          <w:rPr>
            <w:rStyle w:val="Hyperlink"/>
            <w:noProof/>
          </w:rPr>
          <w:t>4.5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Convenient features</w:t>
        </w:r>
        <w:r w:rsidR="0089759B">
          <w:rPr>
            <w:noProof/>
            <w:webHidden/>
          </w:rPr>
          <w:tab/>
        </w:r>
        <w:r w:rsidR="0089759B">
          <w:rPr>
            <w:noProof/>
            <w:webHidden/>
          </w:rPr>
          <w:fldChar w:fldCharType="begin"/>
        </w:r>
        <w:r w:rsidR="0089759B">
          <w:rPr>
            <w:noProof/>
            <w:webHidden/>
          </w:rPr>
          <w:instrText xml:space="preserve"> PAGEREF _Toc373159899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00" w:history="1">
        <w:r w:rsidR="0089759B" w:rsidRPr="003A0A2E">
          <w:rPr>
            <w:rStyle w:val="Hyperlink"/>
            <w:noProof/>
          </w:rPr>
          <w:t>4.5.1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Committing only partial changes</w:t>
        </w:r>
        <w:r w:rsidR="0089759B">
          <w:rPr>
            <w:noProof/>
            <w:webHidden/>
          </w:rPr>
          <w:tab/>
        </w:r>
        <w:r w:rsidR="0089759B">
          <w:rPr>
            <w:noProof/>
            <w:webHidden/>
          </w:rPr>
          <w:fldChar w:fldCharType="begin"/>
        </w:r>
        <w:r w:rsidR="0089759B">
          <w:rPr>
            <w:noProof/>
            <w:webHidden/>
          </w:rPr>
          <w:instrText xml:space="preserve"> PAGEREF _Toc373159900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01" w:history="1">
        <w:r w:rsidR="0089759B" w:rsidRPr="003A0A2E">
          <w:rPr>
            <w:rStyle w:val="Hyperlink"/>
            <w:noProof/>
          </w:rPr>
          <w:t>4.5.2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Modifying the last commit</w:t>
        </w:r>
        <w:r w:rsidR="0089759B">
          <w:rPr>
            <w:noProof/>
            <w:webHidden/>
          </w:rPr>
          <w:tab/>
        </w:r>
        <w:r w:rsidR="0089759B">
          <w:rPr>
            <w:noProof/>
            <w:webHidden/>
          </w:rPr>
          <w:fldChar w:fldCharType="begin"/>
        </w:r>
        <w:r w:rsidR="0089759B">
          <w:rPr>
            <w:noProof/>
            <w:webHidden/>
          </w:rPr>
          <w:instrText xml:space="preserve"> PAGEREF _Toc373159901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02" w:history="1">
        <w:r w:rsidR="0089759B" w:rsidRPr="003A0A2E">
          <w:rPr>
            <w:rStyle w:val="Hyperlink"/>
            <w:noProof/>
          </w:rPr>
          <w:t>4.5.3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Stashing</w:t>
        </w:r>
        <w:r w:rsidR="0089759B">
          <w:rPr>
            <w:noProof/>
            <w:webHidden/>
          </w:rPr>
          <w:tab/>
        </w:r>
        <w:r w:rsidR="0089759B">
          <w:rPr>
            <w:noProof/>
            <w:webHidden/>
          </w:rPr>
          <w:fldChar w:fldCharType="begin"/>
        </w:r>
        <w:r w:rsidR="0089759B">
          <w:rPr>
            <w:noProof/>
            <w:webHidden/>
          </w:rPr>
          <w:instrText xml:space="preserve"> PAGEREF _Toc373159902 \h </w:instrText>
        </w:r>
        <w:r w:rsidR="0089759B">
          <w:rPr>
            <w:noProof/>
            <w:webHidden/>
          </w:rPr>
        </w:r>
        <w:r w:rsidR="0089759B">
          <w:rPr>
            <w:noProof/>
            <w:webHidden/>
          </w:rPr>
          <w:fldChar w:fldCharType="separate"/>
        </w:r>
        <w:r w:rsidR="0089759B">
          <w:rPr>
            <w:noProof/>
            <w:webHidden/>
          </w:rPr>
          <w:t>33</w:t>
        </w:r>
        <w:r w:rsidR="0089759B">
          <w:rPr>
            <w:noProof/>
            <w:webHidden/>
          </w:rPr>
          <w:fldChar w:fldCharType="end"/>
        </w:r>
      </w:hyperlink>
    </w:p>
    <w:p w:rsidR="0089759B" w:rsidRDefault="00984E4B">
      <w:pPr>
        <w:pStyle w:val="TOC1"/>
        <w:tabs>
          <w:tab w:val="left" w:pos="400"/>
          <w:tab w:val="right" w:leader="dot" w:pos="8778"/>
        </w:tabs>
        <w:rPr>
          <w:rFonts w:asciiTheme="minorHAnsi" w:eastAsiaTheme="minorEastAsia" w:hAnsiTheme="minorHAnsi" w:cstheme="minorBidi"/>
          <w:b w:val="0"/>
          <w:noProof/>
          <w:sz w:val="22"/>
          <w:szCs w:val="22"/>
          <w:lang w:val="de-AT" w:eastAsia="de-AT"/>
        </w:rPr>
      </w:pPr>
      <w:hyperlink w:anchor="_Toc373159903" w:history="1">
        <w:r w:rsidR="0089759B" w:rsidRPr="003A0A2E">
          <w:rPr>
            <w:rStyle w:val="Hyperlink"/>
            <w:noProof/>
          </w:rPr>
          <w:t>5</w:t>
        </w:r>
        <w:r w:rsidR="0089759B">
          <w:rPr>
            <w:rFonts w:asciiTheme="minorHAnsi" w:eastAsiaTheme="minorEastAsia" w:hAnsiTheme="minorHAnsi" w:cstheme="minorBidi"/>
            <w:b w:val="0"/>
            <w:noProof/>
            <w:sz w:val="22"/>
            <w:szCs w:val="22"/>
            <w:lang w:val="de-AT" w:eastAsia="de-AT"/>
          </w:rPr>
          <w:tab/>
        </w:r>
        <w:r w:rsidR="0089759B" w:rsidRPr="003A0A2E">
          <w:rPr>
            <w:rStyle w:val="Hyperlink"/>
            <w:noProof/>
          </w:rPr>
          <w:t>Appendix: Automated IAS install</w:t>
        </w:r>
        <w:r w:rsidR="0089759B">
          <w:rPr>
            <w:noProof/>
            <w:webHidden/>
          </w:rPr>
          <w:tab/>
        </w:r>
        <w:r w:rsidR="0089759B">
          <w:rPr>
            <w:noProof/>
            <w:webHidden/>
          </w:rPr>
          <w:fldChar w:fldCharType="begin"/>
        </w:r>
        <w:r w:rsidR="0089759B">
          <w:rPr>
            <w:noProof/>
            <w:webHidden/>
          </w:rPr>
          <w:instrText xml:space="preserve"> PAGEREF _Toc373159903 \h </w:instrText>
        </w:r>
        <w:r w:rsidR="0089759B">
          <w:rPr>
            <w:noProof/>
            <w:webHidden/>
          </w:rPr>
        </w:r>
        <w:r w:rsidR="0089759B">
          <w:rPr>
            <w:noProof/>
            <w:webHidden/>
          </w:rPr>
          <w:fldChar w:fldCharType="separate"/>
        </w:r>
        <w:r w:rsidR="0089759B">
          <w:rPr>
            <w:noProof/>
            <w:webHidden/>
          </w:rPr>
          <w:t>34</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04" w:history="1">
        <w:r w:rsidR="0089759B" w:rsidRPr="003A0A2E">
          <w:rPr>
            <w:rStyle w:val="Hyperlink"/>
            <w:noProof/>
          </w:rPr>
          <w:t>5.1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Requirements</w:t>
        </w:r>
        <w:r w:rsidR="0089759B">
          <w:rPr>
            <w:noProof/>
            <w:webHidden/>
          </w:rPr>
          <w:tab/>
        </w:r>
        <w:r w:rsidR="0089759B">
          <w:rPr>
            <w:noProof/>
            <w:webHidden/>
          </w:rPr>
          <w:fldChar w:fldCharType="begin"/>
        </w:r>
        <w:r w:rsidR="0089759B">
          <w:rPr>
            <w:noProof/>
            <w:webHidden/>
          </w:rPr>
          <w:instrText xml:space="preserve"> PAGEREF _Toc373159904 \h </w:instrText>
        </w:r>
        <w:r w:rsidR="0089759B">
          <w:rPr>
            <w:noProof/>
            <w:webHidden/>
          </w:rPr>
        </w:r>
        <w:r w:rsidR="0089759B">
          <w:rPr>
            <w:noProof/>
            <w:webHidden/>
          </w:rPr>
          <w:fldChar w:fldCharType="separate"/>
        </w:r>
        <w:r w:rsidR="0089759B">
          <w:rPr>
            <w:noProof/>
            <w:webHidden/>
          </w:rPr>
          <w:t>34</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05" w:history="1">
        <w:r w:rsidR="0089759B" w:rsidRPr="003A0A2E">
          <w:rPr>
            <w:rStyle w:val="Hyperlink"/>
            <w:noProof/>
          </w:rPr>
          <w:t>5.1.1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On the Test Control Host</w:t>
        </w:r>
        <w:r w:rsidR="0089759B">
          <w:rPr>
            <w:noProof/>
            <w:webHidden/>
          </w:rPr>
          <w:tab/>
        </w:r>
        <w:r w:rsidR="0089759B">
          <w:rPr>
            <w:noProof/>
            <w:webHidden/>
          </w:rPr>
          <w:fldChar w:fldCharType="begin"/>
        </w:r>
        <w:r w:rsidR="0089759B">
          <w:rPr>
            <w:noProof/>
            <w:webHidden/>
          </w:rPr>
          <w:instrText xml:space="preserve"> PAGEREF _Toc373159905 \h </w:instrText>
        </w:r>
        <w:r w:rsidR="0089759B">
          <w:rPr>
            <w:noProof/>
            <w:webHidden/>
          </w:rPr>
        </w:r>
        <w:r w:rsidR="0089759B">
          <w:rPr>
            <w:noProof/>
            <w:webHidden/>
          </w:rPr>
          <w:fldChar w:fldCharType="separate"/>
        </w:r>
        <w:r w:rsidR="0089759B">
          <w:rPr>
            <w:noProof/>
            <w:webHidden/>
          </w:rPr>
          <w:t>34</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06" w:history="1">
        <w:r w:rsidR="0089759B" w:rsidRPr="003A0A2E">
          <w:rPr>
            <w:rStyle w:val="Hyperlink"/>
            <w:noProof/>
          </w:rPr>
          <w:t>5.1.2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IAS host (Windows 2K8)</w:t>
        </w:r>
        <w:r w:rsidR="0089759B">
          <w:rPr>
            <w:noProof/>
            <w:webHidden/>
          </w:rPr>
          <w:tab/>
        </w:r>
        <w:r w:rsidR="0089759B">
          <w:rPr>
            <w:noProof/>
            <w:webHidden/>
          </w:rPr>
          <w:fldChar w:fldCharType="begin"/>
        </w:r>
        <w:r w:rsidR="0089759B">
          <w:rPr>
            <w:noProof/>
            <w:webHidden/>
          </w:rPr>
          <w:instrText xml:space="preserve"> PAGEREF _Toc373159906 \h </w:instrText>
        </w:r>
        <w:r w:rsidR="0089759B">
          <w:rPr>
            <w:noProof/>
            <w:webHidden/>
          </w:rPr>
        </w:r>
        <w:r w:rsidR="0089759B">
          <w:rPr>
            <w:noProof/>
            <w:webHidden/>
          </w:rPr>
          <w:fldChar w:fldCharType="separate"/>
        </w:r>
        <w:r w:rsidR="0089759B">
          <w:rPr>
            <w:noProof/>
            <w:webHidden/>
          </w:rPr>
          <w:t>34</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07" w:history="1">
        <w:r w:rsidR="0089759B" w:rsidRPr="003A0A2E">
          <w:rPr>
            <w:rStyle w:val="Hyperlink"/>
            <w:noProof/>
          </w:rPr>
          <w:t>5.1.2.1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Setup in an environment with AD as data store</w:t>
        </w:r>
        <w:r w:rsidR="0089759B">
          <w:rPr>
            <w:noProof/>
            <w:webHidden/>
          </w:rPr>
          <w:tab/>
        </w:r>
        <w:r w:rsidR="0089759B">
          <w:rPr>
            <w:noProof/>
            <w:webHidden/>
          </w:rPr>
          <w:fldChar w:fldCharType="begin"/>
        </w:r>
        <w:r w:rsidR="0089759B">
          <w:rPr>
            <w:noProof/>
            <w:webHidden/>
          </w:rPr>
          <w:instrText xml:space="preserve"> PAGEREF _Toc373159907 \h </w:instrText>
        </w:r>
        <w:r w:rsidR="0089759B">
          <w:rPr>
            <w:noProof/>
            <w:webHidden/>
          </w:rPr>
        </w:r>
        <w:r w:rsidR="0089759B">
          <w:rPr>
            <w:noProof/>
            <w:webHidden/>
          </w:rPr>
          <w:fldChar w:fldCharType="separate"/>
        </w:r>
        <w:r w:rsidR="0089759B">
          <w:rPr>
            <w:noProof/>
            <w:webHidden/>
          </w:rPr>
          <w:t>34</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08" w:history="1">
        <w:r w:rsidR="0089759B" w:rsidRPr="003A0A2E">
          <w:rPr>
            <w:rStyle w:val="Hyperlink"/>
            <w:noProof/>
          </w:rPr>
          <w:t>5.1.3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IAS host (Red Hat Enterprise Linux)</w:t>
        </w:r>
        <w:r w:rsidR="0089759B">
          <w:rPr>
            <w:noProof/>
            <w:webHidden/>
          </w:rPr>
          <w:tab/>
        </w:r>
        <w:r w:rsidR="0089759B">
          <w:rPr>
            <w:noProof/>
            <w:webHidden/>
          </w:rPr>
          <w:fldChar w:fldCharType="begin"/>
        </w:r>
        <w:r w:rsidR="0089759B">
          <w:rPr>
            <w:noProof/>
            <w:webHidden/>
          </w:rPr>
          <w:instrText xml:space="preserve"> PAGEREF _Toc373159908 \h </w:instrText>
        </w:r>
        <w:r w:rsidR="0089759B">
          <w:rPr>
            <w:noProof/>
            <w:webHidden/>
          </w:rPr>
        </w:r>
        <w:r w:rsidR="0089759B">
          <w:rPr>
            <w:noProof/>
            <w:webHidden/>
          </w:rPr>
          <w:fldChar w:fldCharType="separate"/>
        </w:r>
        <w:r w:rsidR="0089759B">
          <w:rPr>
            <w:noProof/>
            <w:webHidden/>
          </w:rPr>
          <w:t>35</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09" w:history="1">
        <w:r w:rsidR="0089759B" w:rsidRPr="003A0A2E">
          <w:rPr>
            <w:rStyle w:val="Hyperlink"/>
            <w:noProof/>
          </w:rPr>
          <w:t>5.1.3.1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Administrator user rights</w:t>
        </w:r>
        <w:r w:rsidR="0089759B">
          <w:rPr>
            <w:noProof/>
            <w:webHidden/>
          </w:rPr>
          <w:tab/>
        </w:r>
        <w:r w:rsidR="0089759B">
          <w:rPr>
            <w:noProof/>
            <w:webHidden/>
          </w:rPr>
          <w:fldChar w:fldCharType="begin"/>
        </w:r>
        <w:r w:rsidR="0089759B">
          <w:rPr>
            <w:noProof/>
            <w:webHidden/>
          </w:rPr>
          <w:instrText xml:space="preserve"> PAGEREF _Toc373159909 \h </w:instrText>
        </w:r>
        <w:r w:rsidR="0089759B">
          <w:rPr>
            <w:noProof/>
            <w:webHidden/>
          </w:rPr>
        </w:r>
        <w:r w:rsidR="0089759B">
          <w:rPr>
            <w:noProof/>
            <w:webHidden/>
          </w:rPr>
          <w:fldChar w:fldCharType="separate"/>
        </w:r>
        <w:r w:rsidR="0089759B">
          <w:rPr>
            <w:noProof/>
            <w:webHidden/>
          </w:rPr>
          <w:t>35</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10" w:history="1">
        <w:r w:rsidR="0089759B" w:rsidRPr="003A0A2E">
          <w:rPr>
            <w:rStyle w:val="Hyperlink"/>
            <w:noProof/>
          </w:rPr>
          <w:t>5.1.3.2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Install STAF</w:t>
        </w:r>
        <w:r w:rsidR="0089759B">
          <w:rPr>
            <w:noProof/>
            <w:webHidden/>
          </w:rPr>
          <w:tab/>
        </w:r>
        <w:r w:rsidR="0089759B">
          <w:rPr>
            <w:noProof/>
            <w:webHidden/>
          </w:rPr>
          <w:fldChar w:fldCharType="begin"/>
        </w:r>
        <w:r w:rsidR="0089759B">
          <w:rPr>
            <w:noProof/>
            <w:webHidden/>
          </w:rPr>
          <w:instrText xml:space="preserve"> PAGEREF _Toc373159910 \h </w:instrText>
        </w:r>
        <w:r w:rsidR="0089759B">
          <w:rPr>
            <w:noProof/>
            <w:webHidden/>
          </w:rPr>
        </w:r>
        <w:r w:rsidR="0089759B">
          <w:rPr>
            <w:noProof/>
            <w:webHidden/>
          </w:rPr>
          <w:fldChar w:fldCharType="separate"/>
        </w:r>
        <w:r w:rsidR="0089759B">
          <w:rPr>
            <w:noProof/>
            <w:webHidden/>
          </w:rPr>
          <w:t>35</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11" w:history="1">
        <w:r w:rsidR="0089759B" w:rsidRPr="003A0A2E">
          <w:rPr>
            <w:rStyle w:val="Hyperlink"/>
            <w:noProof/>
          </w:rPr>
          <w:t>5.1.3.3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Mounting</w:t>
        </w:r>
        <w:r w:rsidR="0089759B">
          <w:rPr>
            <w:noProof/>
            <w:webHidden/>
          </w:rPr>
          <w:tab/>
        </w:r>
        <w:r w:rsidR="0089759B">
          <w:rPr>
            <w:noProof/>
            <w:webHidden/>
          </w:rPr>
          <w:fldChar w:fldCharType="begin"/>
        </w:r>
        <w:r w:rsidR="0089759B">
          <w:rPr>
            <w:noProof/>
            <w:webHidden/>
          </w:rPr>
          <w:instrText xml:space="preserve"> PAGEREF _Toc373159911 \h </w:instrText>
        </w:r>
        <w:r w:rsidR="0089759B">
          <w:rPr>
            <w:noProof/>
            <w:webHidden/>
          </w:rPr>
        </w:r>
        <w:r w:rsidR="0089759B">
          <w:rPr>
            <w:noProof/>
            <w:webHidden/>
          </w:rPr>
          <w:fldChar w:fldCharType="separate"/>
        </w:r>
        <w:r w:rsidR="0089759B">
          <w:rPr>
            <w:noProof/>
            <w:webHidden/>
          </w:rPr>
          <w:t>35</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12" w:history="1">
        <w:r w:rsidR="0089759B" w:rsidRPr="003A0A2E">
          <w:rPr>
            <w:rStyle w:val="Hyperlink"/>
            <w:noProof/>
          </w:rPr>
          <w:t>5.1.3.4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Installing with yum package manager</w:t>
        </w:r>
        <w:r w:rsidR="0089759B">
          <w:rPr>
            <w:noProof/>
            <w:webHidden/>
          </w:rPr>
          <w:tab/>
        </w:r>
        <w:r w:rsidR="0089759B">
          <w:rPr>
            <w:noProof/>
            <w:webHidden/>
          </w:rPr>
          <w:fldChar w:fldCharType="begin"/>
        </w:r>
        <w:r w:rsidR="0089759B">
          <w:rPr>
            <w:noProof/>
            <w:webHidden/>
          </w:rPr>
          <w:instrText xml:space="preserve"> PAGEREF _Toc373159912 \h </w:instrText>
        </w:r>
        <w:r w:rsidR="0089759B">
          <w:rPr>
            <w:noProof/>
            <w:webHidden/>
          </w:rPr>
        </w:r>
        <w:r w:rsidR="0089759B">
          <w:rPr>
            <w:noProof/>
            <w:webHidden/>
          </w:rPr>
          <w:fldChar w:fldCharType="separate"/>
        </w:r>
        <w:r w:rsidR="0089759B">
          <w:rPr>
            <w:noProof/>
            <w:webHidden/>
          </w:rPr>
          <w:t>35</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13" w:history="1">
        <w:r w:rsidR="0089759B" w:rsidRPr="003A0A2E">
          <w:rPr>
            <w:rStyle w:val="Hyperlink"/>
            <w:noProof/>
          </w:rPr>
          <w:t>5.2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Usage</w:t>
        </w:r>
        <w:r w:rsidR="0089759B">
          <w:rPr>
            <w:noProof/>
            <w:webHidden/>
          </w:rPr>
          <w:tab/>
        </w:r>
        <w:r w:rsidR="0089759B">
          <w:rPr>
            <w:noProof/>
            <w:webHidden/>
          </w:rPr>
          <w:fldChar w:fldCharType="begin"/>
        </w:r>
        <w:r w:rsidR="0089759B">
          <w:rPr>
            <w:noProof/>
            <w:webHidden/>
          </w:rPr>
          <w:instrText xml:space="preserve"> PAGEREF _Toc373159913 \h </w:instrText>
        </w:r>
        <w:r w:rsidR="0089759B">
          <w:rPr>
            <w:noProof/>
            <w:webHidden/>
          </w:rPr>
        </w:r>
        <w:r w:rsidR="0089759B">
          <w:rPr>
            <w:noProof/>
            <w:webHidden/>
          </w:rPr>
          <w:fldChar w:fldCharType="separate"/>
        </w:r>
        <w:r w:rsidR="0089759B">
          <w:rPr>
            <w:noProof/>
            <w:webHidden/>
          </w:rPr>
          <w:t>36</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14" w:history="1">
        <w:r w:rsidR="0089759B" w:rsidRPr="003A0A2E">
          <w:rPr>
            <w:rStyle w:val="Hyperlink"/>
            <w:noProof/>
          </w:rPr>
          <w:t>5.3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Implementation details</w:t>
        </w:r>
        <w:r w:rsidR="0089759B">
          <w:rPr>
            <w:noProof/>
            <w:webHidden/>
          </w:rPr>
          <w:tab/>
        </w:r>
        <w:r w:rsidR="0089759B">
          <w:rPr>
            <w:noProof/>
            <w:webHidden/>
          </w:rPr>
          <w:fldChar w:fldCharType="begin"/>
        </w:r>
        <w:r w:rsidR="0089759B">
          <w:rPr>
            <w:noProof/>
            <w:webHidden/>
          </w:rPr>
          <w:instrText xml:space="preserve"> PAGEREF _Toc373159914 \h </w:instrText>
        </w:r>
        <w:r w:rsidR="0089759B">
          <w:rPr>
            <w:noProof/>
            <w:webHidden/>
          </w:rPr>
        </w:r>
        <w:r w:rsidR="0089759B">
          <w:rPr>
            <w:noProof/>
            <w:webHidden/>
          </w:rPr>
          <w:fldChar w:fldCharType="separate"/>
        </w:r>
        <w:r w:rsidR="0089759B">
          <w:rPr>
            <w:noProof/>
            <w:webHidden/>
          </w:rPr>
          <w:t>36</w:t>
        </w:r>
        <w:r w:rsidR="0089759B">
          <w:rPr>
            <w:noProof/>
            <w:webHidden/>
          </w:rPr>
          <w:fldChar w:fldCharType="end"/>
        </w:r>
      </w:hyperlink>
    </w:p>
    <w:p w:rsidR="0089759B" w:rsidRDefault="00984E4B">
      <w:pPr>
        <w:pStyle w:val="TOC1"/>
        <w:tabs>
          <w:tab w:val="right" w:leader="dot" w:pos="8778"/>
        </w:tabs>
        <w:rPr>
          <w:rFonts w:asciiTheme="minorHAnsi" w:eastAsiaTheme="minorEastAsia" w:hAnsiTheme="minorHAnsi" w:cstheme="minorBidi"/>
          <w:b w:val="0"/>
          <w:noProof/>
          <w:sz w:val="22"/>
          <w:szCs w:val="22"/>
          <w:lang w:val="de-AT" w:eastAsia="de-AT"/>
        </w:rPr>
      </w:pPr>
      <w:hyperlink w:anchor="_Toc373159915" w:history="1">
        <w:r w:rsidR="0089759B" w:rsidRPr="003A0A2E">
          <w:rPr>
            <w:rStyle w:val="Hyperlink"/>
            <w:noProof/>
          </w:rPr>
          <w:t>Appendix [title]</w:t>
        </w:r>
        <w:r w:rsidR="0089759B">
          <w:rPr>
            <w:noProof/>
            <w:webHidden/>
          </w:rPr>
          <w:tab/>
        </w:r>
        <w:r w:rsidR="0089759B">
          <w:rPr>
            <w:noProof/>
            <w:webHidden/>
          </w:rPr>
          <w:fldChar w:fldCharType="begin"/>
        </w:r>
        <w:r w:rsidR="0089759B">
          <w:rPr>
            <w:noProof/>
            <w:webHidden/>
          </w:rPr>
          <w:instrText xml:space="preserve"> PAGEREF _Toc373159915 \h </w:instrText>
        </w:r>
        <w:r w:rsidR="0089759B">
          <w:rPr>
            <w:noProof/>
            <w:webHidden/>
          </w:rPr>
        </w:r>
        <w:r w:rsidR="0089759B">
          <w:rPr>
            <w:noProof/>
            <w:webHidden/>
          </w:rPr>
          <w:fldChar w:fldCharType="separate"/>
        </w:r>
        <w:r w:rsidR="0089759B">
          <w:rPr>
            <w:noProof/>
            <w:webHidden/>
          </w:rPr>
          <w:t>38</w:t>
        </w:r>
        <w:r w:rsidR="0089759B">
          <w:rPr>
            <w:noProof/>
            <w:webHidden/>
          </w:rPr>
          <w:fldChar w:fldCharType="end"/>
        </w:r>
      </w:hyperlink>
    </w:p>
    <w:p w:rsidR="0089759B" w:rsidRDefault="00984E4B">
      <w:pPr>
        <w:pStyle w:val="TOC1"/>
        <w:tabs>
          <w:tab w:val="left" w:pos="400"/>
          <w:tab w:val="right" w:leader="dot" w:pos="8778"/>
        </w:tabs>
        <w:rPr>
          <w:rFonts w:asciiTheme="minorHAnsi" w:eastAsiaTheme="minorEastAsia" w:hAnsiTheme="minorHAnsi" w:cstheme="minorBidi"/>
          <w:b w:val="0"/>
          <w:noProof/>
          <w:sz w:val="22"/>
          <w:szCs w:val="22"/>
          <w:lang w:val="de-AT" w:eastAsia="de-AT"/>
        </w:rPr>
      </w:pPr>
      <w:hyperlink w:anchor="_Toc373159916" w:history="1">
        <w:r w:rsidR="0089759B" w:rsidRPr="003A0A2E">
          <w:rPr>
            <w:rStyle w:val="Hyperlink"/>
            <w:noProof/>
          </w:rPr>
          <w:t>6</w:t>
        </w:r>
        <w:r w:rsidR="0089759B">
          <w:rPr>
            <w:rFonts w:asciiTheme="minorHAnsi" w:eastAsiaTheme="minorEastAsia" w:hAnsiTheme="minorHAnsi" w:cstheme="minorBidi"/>
            <w:b w:val="0"/>
            <w:noProof/>
            <w:sz w:val="22"/>
            <w:szCs w:val="22"/>
            <w:lang w:val="de-AT" w:eastAsia="de-AT"/>
          </w:rPr>
          <w:tab/>
        </w:r>
        <w:r w:rsidR="0089759B" w:rsidRPr="003A0A2E">
          <w:rPr>
            <w:rStyle w:val="Hyperlink"/>
            <w:noProof/>
          </w:rPr>
          <w:t>Appendix: Test Automation Landscape</w:t>
        </w:r>
        <w:r w:rsidR="0089759B">
          <w:rPr>
            <w:noProof/>
            <w:webHidden/>
          </w:rPr>
          <w:tab/>
        </w:r>
        <w:r w:rsidR="0089759B">
          <w:rPr>
            <w:noProof/>
            <w:webHidden/>
          </w:rPr>
          <w:fldChar w:fldCharType="begin"/>
        </w:r>
        <w:r w:rsidR="0089759B">
          <w:rPr>
            <w:noProof/>
            <w:webHidden/>
          </w:rPr>
          <w:instrText xml:space="preserve"> PAGEREF _Toc373159916 \h </w:instrText>
        </w:r>
        <w:r w:rsidR="0089759B">
          <w:rPr>
            <w:noProof/>
            <w:webHidden/>
          </w:rPr>
        </w:r>
        <w:r w:rsidR="0089759B">
          <w:rPr>
            <w:noProof/>
            <w:webHidden/>
          </w:rPr>
          <w:fldChar w:fldCharType="separate"/>
        </w:r>
        <w:r w:rsidR="0089759B">
          <w:rPr>
            <w:noProof/>
            <w:webHidden/>
          </w:rPr>
          <w:t>39</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17" w:history="1">
        <w:r w:rsidR="0089759B" w:rsidRPr="003A0A2E">
          <w:rPr>
            <w:rStyle w:val="Hyperlink"/>
            <w:noProof/>
          </w:rPr>
          <w:t>6.1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 framework from Mechelen</w:t>
        </w:r>
        <w:r w:rsidR="0089759B">
          <w:rPr>
            <w:noProof/>
            <w:webHidden/>
          </w:rPr>
          <w:tab/>
        </w:r>
        <w:r w:rsidR="0089759B">
          <w:rPr>
            <w:noProof/>
            <w:webHidden/>
          </w:rPr>
          <w:fldChar w:fldCharType="begin"/>
        </w:r>
        <w:r w:rsidR="0089759B">
          <w:rPr>
            <w:noProof/>
            <w:webHidden/>
          </w:rPr>
          <w:instrText xml:space="preserve"> PAGEREF _Toc373159917 \h </w:instrText>
        </w:r>
        <w:r w:rsidR="0089759B">
          <w:rPr>
            <w:noProof/>
            <w:webHidden/>
          </w:rPr>
        </w:r>
        <w:r w:rsidR="0089759B">
          <w:rPr>
            <w:noProof/>
            <w:webHidden/>
          </w:rPr>
          <w:fldChar w:fldCharType="separate"/>
        </w:r>
        <w:r w:rsidR="0089759B">
          <w:rPr>
            <w:noProof/>
            <w:webHidden/>
          </w:rPr>
          <w:t>39</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18" w:history="1">
        <w:r w:rsidR="0089759B" w:rsidRPr="003A0A2E">
          <w:rPr>
            <w:rStyle w:val="Hyperlink"/>
            <w:noProof/>
          </w:rPr>
          <w:t>6.1.1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High level overview</w:t>
        </w:r>
        <w:r w:rsidR="0089759B">
          <w:rPr>
            <w:noProof/>
            <w:webHidden/>
          </w:rPr>
          <w:tab/>
        </w:r>
        <w:r w:rsidR="0089759B">
          <w:rPr>
            <w:noProof/>
            <w:webHidden/>
          </w:rPr>
          <w:fldChar w:fldCharType="begin"/>
        </w:r>
        <w:r w:rsidR="0089759B">
          <w:rPr>
            <w:noProof/>
            <w:webHidden/>
          </w:rPr>
          <w:instrText xml:space="preserve"> PAGEREF _Toc373159918 \h </w:instrText>
        </w:r>
        <w:r w:rsidR="0089759B">
          <w:rPr>
            <w:noProof/>
            <w:webHidden/>
          </w:rPr>
        </w:r>
        <w:r w:rsidR="0089759B">
          <w:rPr>
            <w:noProof/>
            <w:webHidden/>
          </w:rPr>
          <w:fldChar w:fldCharType="separate"/>
        </w:r>
        <w:r w:rsidR="0089759B">
          <w:rPr>
            <w:noProof/>
            <w:webHidden/>
          </w:rPr>
          <w:t>39</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19" w:history="1">
        <w:r w:rsidR="0089759B" w:rsidRPr="003A0A2E">
          <w:rPr>
            <w:rStyle w:val="Hyperlink"/>
            <w:noProof/>
          </w:rPr>
          <w:t>6.1.2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Available modules</w:t>
        </w:r>
        <w:r w:rsidR="0089759B">
          <w:rPr>
            <w:noProof/>
            <w:webHidden/>
          </w:rPr>
          <w:tab/>
        </w:r>
        <w:r w:rsidR="0089759B">
          <w:rPr>
            <w:noProof/>
            <w:webHidden/>
          </w:rPr>
          <w:fldChar w:fldCharType="begin"/>
        </w:r>
        <w:r w:rsidR="0089759B">
          <w:rPr>
            <w:noProof/>
            <w:webHidden/>
          </w:rPr>
          <w:instrText xml:space="preserve"> PAGEREF _Toc373159919 \h </w:instrText>
        </w:r>
        <w:r w:rsidR="0089759B">
          <w:rPr>
            <w:noProof/>
            <w:webHidden/>
          </w:rPr>
        </w:r>
        <w:r w:rsidR="0089759B">
          <w:rPr>
            <w:noProof/>
            <w:webHidden/>
          </w:rPr>
          <w:fldChar w:fldCharType="separate"/>
        </w:r>
        <w:r w:rsidR="0089759B">
          <w:rPr>
            <w:noProof/>
            <w:webHidden/>
          </w:rPr>
          <w:t>39</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0" w:history="1">
        <w:r w:rsidR="0089759B" w:rsidRPr="003A0A2E">
          <w:rPr>
            <w:rStyle w:val="Hyperlink"/>
            <w:noProof/>
          </w:rPr>
          <w:t>6.1.2.1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Labmanager</w:t>
        </w:r>
        <w:r w:rsidR="0089759B">
          <w:rPr>
            <w:noProof/>
            <w:webHidden/>
          </w:rPr>
          <w:tab/>
        </w:r>
        <w:r w:rsidR="0089759B">
          <w:rPr>
            <w:noProof/>
            <w:webHidden/>
          </w:rPr>
          <w:fldChar w:fldCharType="begin"/>
        </w:r>
        <w:r w:rsidR="0089759B">
          <w:rPr>
            <w:noProof/>
            <w:webHidden/>
          </w:rPr>
          <w:instrText xml:space="preserve"> PAGEREF _Toc373159920 \h </w:instrText>
        </w:r>
        <w:r w:rsidR="0089759B">
          <w:rPr>
            <w:noProof/>
            <w:webHidden/>
          </w:rPr>
        </w:r>
        <w:r w:rsidR="0089759B">
          <w:rPr>
            <w:noProof/>
            <w:webHidden/>
          </w:rPr>
          <w:fldChar w:fldCharType="separate"/>
        </w:r>
        <w:r w:rsidR="0089759B">
          <w:rPr>
            <w:noProof/>
            <w:webHidden/>
          </w:rPr>
          <w:t>40</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1" w:history="1">
        <w:r w:rsidR="0089759B" w:rsidRPr="003A0A2E">
          <w:rPr>
            <w:rStyle w:val="Hyperlink"/>
            <w:noProof/>
          </w:rPr>
          <w:t>6.1.2.2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SNMP</w:t>
        </w:r>
        <w:r w:rsidR="0089759B">
          <w:rPr>
            <w:noProof/>
            <w:webHidden/>
          </w:rPr>
          <w:tab/>
        </w:r>
        <w:r w:rsidR="0089759B">
          <w:rPr>
            <w:noProof/>
            <w:webHidden/>
          </w:rPr>
          <w:fldChar w:fldCharType="begin"/>
        </w:r>
        <w:r w:rsidR="0089759B">
          <w:rPr>
            <w:noProof/>
            <w:webHidden/>
          </w:rPr>
          <w:instrText xml:space="preserve"> PAGEREF _Toc373159921 \h </w:instrText>
        </w:r>
        <w:r w:rsidR="0089759B">
          <w:rPr>
            <w:noProof/>
            <w:webHidden/>
          </w:rPr>
        </w:r>
        <w:r w:rsidR="0089759B">
          <w:rPr>
            <w:noProof/>
            <w:webHidden/>
          </w:rPr>
          <w:fldChar w:fldCharType="separate"/>
        </w:r>
        <w:r w:rsidR="0089759B">
          <w:rPr>
            <w:noProof/>
            <w:webHidden/>
          </w:rPr>
          <w:t>40</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2" w:history="1">
        <w:r w:rsidR="0089759B" w:rsidRPr="003A0A2E">
          <w:rPr>
            <w:rStyle w:val="Hyperlink"/>
            <w:noProof/>
          </w:rPr>
          <w:t>6.1.2.3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Radius</w:t>
        </w:r>
        <w:r w:rsidR="0089759B">
          <w:rPr>
            <w:noProof/>
            <w:webHidden/>
          </w:rPr>
          <w:tab/>
        </w:r>
        <w:r w:rsidR="0089759B">
          <w:rPr>
            <w:noProof/>
            <w:webHidden/>
          </w:rPr>
          <w:fldChar w:fldCharType="begin"/>
        </w:r>
        <w:r w:rsidR="0089759B">
          <w:rPr>
            <w:noProof/>
            <w:webHidden/>
          </w:rPr>
          <w:instrText xml:space="preserve"> PAGEREF _Toc373159922 \h </w:instrText>
        </w:r>
        <w:r w:rsidR="0089759B">
          <w:rPr>
            <w:noProof/>
            <w:webHidden/>
          </w:rPr>
        </w:r>
        <w:r w:rsidR="0089759B">
          <w:rPr>
            <w:noProof/>
            <w:webHidden/>
          </w:rPr>
          <w:fldChar w:fldCharType="separate"/>
        </w:r>
        <w:r w:rsidR="0089759B">
          <w:rPr>
            <w:noProof/>
            <w:webHidden/>
          </w:rPr>
          <w:t>40</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3" w:history="1">
        <w:r w:rsidR="0089759B" w:rsidRPr="003A0A2E">
          <w:rPr>
            <w:rStyle w:val="Hyperlink"/>
            <w:noProof/>
          </w:rPr>
          <w:t>6.1.2.4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GoogleMail</w:t>
        </w:r>
        <w:r w:rsidR="0089759B">
          <w:rPr>
            <w:noProof/>
            <w:webHidden/>
          </w:rPr>
          <w:tab/>
        </w:r>
        <w:r w:rsidR="0089759B">
          <w:rPr>
            <w:noProof/>
            <w:webHidden/>
          </w:rPr>
          <w:fldChar w:fldCharType="begin"/>
        </w:r>
        <w:r w:rsidR="0089759B">
          <w:rPr>
            <w:noProof/>
            <w:webHidden/>
          </w:rPr>
          <w:instrText xml:space="preserve"> PAGEREF _Toc373159923 \h </w:instrText>
        </w:r>
        <w:r w:rsidR="0089759B">
          <w:rPr>
            <w:noProof/>
            <w:webHidden/>
          </w:rPr>
        </w:r>
        <w:r w:rsidR="0089759B">
          <w:rPr>
            <w:noProof/>
            <w:webHidden/>
          </w:rPr>
          <w:fldChar w:fldCharType="separate"/>
        </w:r>
        <w:r w:rsidR="0089759B">
          <w:rPr>
            <w:noProof/>
            <w:webHidden/>
          </w:rPr>
          <w:t>40</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4" w:history="1">
        <w:r w:rsidR="0089759B" w:rsidRPr="003A0A2E">
          <w:rPr>
            <w:rStyle w:val="Hyperlink"/>
            <w:noProof/>
          </w:rPr>
          <w:t>6.1.2.5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VATF_digipass</w:t>
        </w:r>
        <w:r w:rsidR="0089759B">
          <w:rPr>
            <w:noProof/>
            <w:webHidden/>
          </w:rPr>
          <w:tab/>
        </w:r>
        <w:r w:rsidR="0089759B">
          <w:rPr>
            <w:noProof/>
            <w:webHidden/>
          </w:rPr>
          <w:fldChar w:fldCharType="begin"/>
        </w:r>
        <w:r w:rsidR="0089759B">
          <w:rPr>
            <w:noProof/>
            <w:webHidden/>
          </w:rPr>
          <w:instrText xml:space="preserve"> PAGEREF _Toc373159924 \h </w:instrText>
        </w:r>
        <w:r w:rsidR="0089759B">
          <w:rPr>
            <w:noProof/>
            <w:webHidden/>
          </w:rPr>
        </w:r>
        <w:r w:rsidR="0089759B">
          <w:rPr>
            <w:noProof/>
            <w:webHidden/>
          </w:rPr>
          <w:fldChar w:fldCharType="separate"/>
        </w:r>
        <w:r w:rsidR="0089759B">
          <w:rPr>
            <w:noProof/>
            <w:webHidden/>
          </w:rPr>
          <w:t>40</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5" w:history="1">
        <w:r w:rsidR="0089759B" w:rsidRPr="003A0A2E">
          <w:rPr>
            <w:rStyle w:val="Hyperlink"/>
            <w:noProof/>
          </w:rPr>
          <w:t>6.1.2.6</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VATF_generic_gui</w:t>
        </w:r>
        <w:r w:rsidR="0089759B">
          <w:rPr>
            <w:noProof/>
            <w:webHidden/>
          </w:rPr>
          <w:tab/>
        </w:r>
        <w:r w:rsidR="0089759B">
          <w:rPr>
            <w:noProof/>
            <w:webHidden/>
          </w:rPr>
          <w:fldChar w:fldCharType="begin"/>
        </w:r>
        <w:r w:rsidR="0089759B">
          <w:rPr>
            <w:noProof/>
            <w:webHidden/>
          </w:rPr>
          <w:instrText xml:space="preserve"> PAGEREF _Toc373159925 \h </w:instrText>
        </w:r>
        <w:r w:rsidR="0089759B">
          <w:rPr>
            <w:noProof/>
            <w:webHidden/>
          </w:rPr>
        </w:r>
        <w:r w:rsidR="0089759B">
          <w:rPr>
            <w:noProof/>
            <w:webHidden/>
          </w:rPr>
          <w:fldChar w:fldCharType="separate"/>
        </w:r>
        <w:r w:rsidR="0089759B">
          <w:rPr>
            <w:noProof/>
            <w:webHidden/>
          </w:rPr>
          <w:t>41</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6" w:history="1">
        <w:r w:rsidR="0089759B" w:rsidRPr="003A0A2E">
          <w:rPr>
            <w:rStyle w:val="Hyperlink"/>
            <w:noProof/>
          </w:rPr>
          <w:t>6.1.2.7</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VATF_logger</w:t>
        </w:r>
        <w:r w:rsidR="0089759B">
          <w:rPr>
            <w:noProof/>
            <w:webHidden/>
          </w:rPr>
          <w:tab/>
        </w:r>
        <w:r w:rsidR="0089759B">
          <w:rPr>
            <w:noProof/>
            <w:webHidden/>
          </w:rPr>
          <w:fldChar w:fldCharType="begin"/>
        </w:r>
        <w:r w:rsidR="0089759B">
          <w:rPr>
            <w:noProof/>
            <w:webHidden/>
          </w:rPr>
          <w:instrText xml:space="preserve"> PAGEREF _Toc373159926 \h </w:instrText>
        </w:r>
        <w:r w:rsidR="0089759B">
          <w:rPr>
            <w:noProof/>
            <w:webHidden/>
          </w:rPr>
        </w:r>
        <w:r w:rsidR="0089759B">
          <w:rPr>
            <w:noProof/>
            <w:webHidden/>
          </w:rPr>
          <w:fldChar w:fldCharType="separate"/>
        </w:r>
        <w:r w:rsidR="0089759B">
          <w:rPr>
            <w:noProof/>
            <w:webHidden/>
          </w:rPr>
          <w:t>41</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7" w:history="1">
        <w:r w:rsidR="0089759B" w:rsidRPr="003A0A2E">
          <w:rPr>
            <w:rStyle w:val="Hyperlink"/>
            <w:noProof/>
          </w:rPr>
          <w:t>6.1.2.8</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VATF_testlinker</w:t>
        </w:r>
        <w:r w:rsidR="0089759B">
          <w:rPr>
            <w:noProof/>
            <w:webHidden/>
          </w:rPr>
          <w:tab/>
        </w:r>
        <w:r w:rsidR="0089759B">
          <w:rPr>
            <w:noProof/>
            <w:webHidden/>
          </w:rPr>
          <w:fldChar w:fldCharType="begin"/>
        </w:r>
        <w:r w:rsidR="0089759B">
          <w:rPr>
            <w:noProof/>
            <w:webHidden/>
          </w:rPr>
          <w:instrText xml:space="preserve"> PAGEREF _Toc373159927 \h </w:instrText>
        </w:r>
        <w:r w:rsidR="0089759B">
          <w:rPr>
            <w:noProof/>
            <w:webHidden/>
          </w:rPr>
        </w:r>
        <w:r w:rsidR="0089759B">
          <w:rPr>
            <w:noProof/>
            <w:webHidden/>
          </w:rPr>
          <w:fldChar w:fldCharType="separate"/>
        </w:r>
        <w:r w:rsidR="0089759B">
          <w:rPr>
            <w:noProof/>
            <w:webHidden/>
          </w:rPr>
          <w:t>41</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8" w:history="1">
        <w:r w:rsidR="0089759B" w:rsidRPr="003A0A2E">
          <w:rPr>
            <w:rStyle w:val="Hyperlink"/>
            <w:noProof/>
          </w:rPr>
          <w:t>6.1.2.9</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VATF_remoteshell</w:t>
        </w:r>
        <w:r w:rsidR="0089759B">
          <w:rPr>
            <w:noProof/>
            <w:webHidden/>
          </w:rPr>
          <w:tab/>
        </w:r>
        <w:r w:rsidR="0089759B">
          <w:rPr>
            <w:noProof/>
            <w:webHidden/>
          </w:rPr>
          <w:fldChar w:fldCharType="begin"/>
        </w:r>
        <w:r w:rsidR="0089759B">
          <w:rPr>
            <w:noProof/>
            <w:webHidden/>
          </w:rPr>
          <w:instrText xml:space="preserve"> PAGEREF _Toc373159928 \h </w:instrText>
        </w:r>
        <w:r w:rsidR="0089759B">
          <w:rPr>
            <w:noProof/>
            <w:webHidden/>
          </w:rPr>
        </w:r>
        <w:r w:rsidR="0089759B">
          <w:rPr>
            <w:noProof/>
            <w:webHidden/>
          </w:rPr>
          <w:fldChar w:fldCharType="separate"/>
        </w:r>
        <w:r w:rsidR="0089759B">
          <w:rPr>
            <w:noProof/>
            <w:webHidden/>
          </w:rPr>
          <w:t>41</w:t>
        </w:r>
        <w:r w:rsidR="0089759B">
          <w:rPr>
            <w:noProof/>
            <w:webHidden/>
          </w:rPr>
          <w:fldChar w:fldCharType="end"/>
        </w:r>
      </w:hyperlink>
    </w:p>
    <w:p w:rsidR="0089759B" w:rsidRDefault="00984E4B">
      <w:pPr>
        <w:pStyle w:val="TOC4"/>
        <w:tabs>
          <w:tab w:val="left" w:pos="1540"/>
          <w:tab w:val="right" w:leader="dot" w:pos="8778"/>
        </w:tabs>
        <w:rPr>
          <w:rFonts w:asciiTheme="minorHAnsi" w:eastAsiaTheme="minorEastAsia" w:hAnsiTheme="minorHAnsi" w:cstheme="minorBidi"/>
          <w:noProof/>
          <w:sz w:val="22"/>
          <w:szCs w:val="22"/>
          <w:lang w:val="de-AT" w:eastAsia="de-AT"/>
        </w:rPr>
      </w:pPr>
      <w:hyperlink w:anchor="_Toc373159929" w:history="1">
        <w:r w:rsidR="0089759B" w:rsidRPr="003A0A2E">
          <w:rPr>
            <w:rStyle w:val="Hyperlink"/>
            <w:rFonts w:ascii="Cambria" w:hAnsi="Cambria"/>
            <w:noProof/>
          </w:rPr>
          <w:t>6.1.2.10</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VATF_tracer</w:t>
        </w:r>
        <w:r w:rsidR="0089759B">
          <w:rPr>
            <w:noProof/>
            <w:webHidden/>
          </w:rPr>
          <w:tab/>
        </w:r>
        <w:r w:rsidR="0089759B">
          <w:rPr>
            <w:noProof/>
            <w:webHidden/>
          </w:rPr>
          <w:fldChar w:fldCharType="begin"/>
        </w:r>
        <w:r w:rsidR="0089759B">
          <w:rPr>
            <w:noProof/>
            <w:webHidden/>
          </w:rPr>
          <w:instrText xml:space="preserve"> PAGEREF _Toc373159929 \h </w:instrText>
        </w:r>
        <w:r w:rsidR="0089759B">
          <w:rPr>
            <w:noProof/>
            <w:webHidden/>
          </w:rPr>
        </w:r>
        <w:r w:rsidR="0089759B">
          <w:rPr>
            <w:noProof/>
            <w:webHidden/>
          </w:rPr>
          <w:fldChar w:fldCharType="separate"/>
        </w:r>
        <w:r w:rsidR="0089759B">
          <w:rPr>
            <w:noProof/>
            <w:webHidden/>
          </w:rPr>
          <w:t>41</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30" w:history="1">
        <w:r w:rsidR="0089759B" w:rsidRPr="003A0A2E">
          <w:rPr>
            <w:rStyle w:val="Hyperlink"/>
            <w:noProof/>
          </w:rPr>
          <w:t>6.1.3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 and disadvantages</w:t>
        </w:r>
        <w:r w:rsidR="0089759B">
          <w:rPr>
            <w:noProof/>
            <w:webHidden/>
          </w:rPr>
          <w:tab/>
        </w:r>
        <w:r w:rsidR="0089759B">
          <w:rPr>
            <w:noProof/>
            <w:webHidden/>
          </w:rPr>
          <w:fldChar w:fldCharType="begin"/>
        </w:r>
        <w:r w:rsidR="0089759B">
          <w:rPr>
            <w:noProof/>
            <w:webHidden/>
          </w:rPr>
          <w:instrText xml:space="preserve"> PAGEREF _Toc373159930 \h </w:instrText>
        </w:r>
        <w:r w:rsidR="0089759B">
          <w:rPr>
            <w:noProof/>
            <w:webHidden/>
          </w:rPr>
        </w:r>
        <w:r w:rsidR="0089759B">
          <w:rPr>
            <w:noProof/>
            <w:webHidden/>
          </w:rPr>
          <w:fldChar w:fldCharType="separate"/>
        </w:r>
        <w:r w:rsidR="0089759B">
          <w:rPr>
            <w:noProof/>
            <w:webHidden/>
          </w:rPr>
          <w:t>41</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31" w:history="1">
        <w:r w:rsidR="0089759B" w:rsidRPr="003A0A2E">
          <w:rPr>
            <w:rStyle w:val="Hyperlink"/>
            <w:noProof/>
          </w:rPr>
          <w:t>6.2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Cucumber</w:t>
        </w:r>
        <w:r w:rsidR="0089759B">
          <w:rPr>
            <w:noProof/>
            <w:webHidden/>
          </w:rPr>
          <w:tab/>
        </w:r>
        <w:r w:rsidR="0089759B">
          <w:rPr>
            <w:noProof/>
            <w:webHidden/>
          </w:rPr>
          <w:fldChar w:fldCharType="begin"/>
        </w:r>
        <w:r w:rsidR="0089759B">
          <w:rPr>
            <w:noProof/>
            <w:webHidden/>
          </w:rPr>
          <w:instrText xml:space="preserve"> PAGEREF _Toc373159931 \h </w:instrText>
        </w:r>
        <w:r w:rsidR="0089759B">
          <w:rPr>
            <w:noProof/>
            <w:webHidden/>
          </w:rPr>
        </w:r>
        <w:r w:rsidR="0089759B">
          <w:rPr>
            <w:noProof/>
            <w:webHidden/>
          </w:rPr>
          <w:fldChar w:fldCharType="separate"/>
        </w:r>
        <w:r w:rsidR="0089759B">
          <w:rPr>
            <w:noProof/>
            <w:webHidden/>
          </w:rPr>
          <w:t>42</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32" w:history="1">
        <w:r w:rsidR="0089759B" w:rsidRPr="003A0A2E">
          <w:rPr>
            <w:rStyle w:val="Hyperlink"/>
            <w:noProof/>
          </w:rPr>
          <w:t>6.2.1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What is Cucumber ?</w:t>
        </w:r>
        <w:r w:rsidR="0089759B">
          <w:rPr>
            <w:noProof/>
            <w:webHidden/>
          </w:rPr>
          <w:tab/>
        </w:r>
        <w:r w:rsidR="0089759B">
          <w:rPr>
            <w:noProof/>
            <w:webHidden/>
          </w:rPr>
          <w:fldChar w:fldCharType="begin"/>
        </w:r>
        <w:r w:rsidR="0089759B">
          <w:rPr>
            <w:noProof/>
            <w:webHidden/>
          </w:rPr>
          <w:instrText xml:space="preserve"> PAGEREF _Toc373159932 \h </w:instrText>
        </w:r>
        <w:r w:rsidR="0089759B">
          <w:rPr>
            <w:noProof/>
            <w:webHidden/>
          </w:rPr>
        </w:r>
        <w:r w:rsidR="0089759B">
          <w:rPr>
            <w:noProof/>
            <w:webHidden/>
          </w:rPr>
          <w:fldChar w:fldCharType="separate"/>
        </w:r>
        <w:r w:rsidR="0089759B">
          <w:rPr>
            <w:noProof/>
            <w:webHidden/>
          </w:rPr>
          <w:t>42</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33" w:history="1">
        <w:r w:rsidR="0089759B" w:rsidRPr="003A0A2E">
          <w:rPr>
            <w:rStyle w:val="Hyperlink"/>
            <w:noProof/>
          </w:rPr>
          <w:t>6.2.2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How does it work ?</w:t>
        </w:r>
        <w:r w:rsidR="0089759B">
          <w:rPr>
            <w:noProof/>
            <w:webHidden/>
          </w:rPr>
          <w:tab/>
        </w:r>
        <w:r w:rsidR="0089759B">
          <w:rPr>
            <w:noProof/>
            <w:webHidden/>
          </w:rPr>
          <w:fldChar w:fldCharType="begin"/>
        </w:r>
        <w:r w:rsidR="0089759B">
          <w:rPr>
            <w:noProof/>
            <w:webHidden/>
          </w:rPr>
          <w:instrText xml:space="preserve"> PAGEREF _Toc373159933 \h </w:instrText>
        </w:r>
        <w:r w:rsidR="0089759B">
          <w:rPr>
            <w:noProof/>
            <w:webHidden/>
          </w:rPr>
        </w:r>
        <w:r w:rsidR="0089759B">
          <w:rPr>
            <w:noProof/>
            <w:webHidden/>
          </w:rPr>
          <w:fldChar w:fldCharType="separate"/>
        </w:r>
        <w:r w:rsidR="0089759B">
          <w:rPr>
            <w:noProof/>
            <w:webHidden/>
          </w:rPr>
          <w:t>42</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34" w:history="1">
        <w:r w:rsidR="0089759B" w:rsidRPr="003A0A2E">
          <w:rPr>
            <w:rStyle w:val="Hyperlink"/>
            <w:noProof/>
          </w:rPr>
          <w:t>6.2.3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 / disadvantages</w:t>
        </w:r>
        <w:r w:rsidR="0089759B">
          <w:rPr>
            <w:noProof/>
            <w:webHidden/>
          </w:rPr>
          <w:tab/>
        </w:r>
        <w:r w:rsidR="0089759B">
          <w:rPr>
            <w:noProof/>
            <w:webHidden/>
          </w:rPr>
          <w:fldChar w:fldCharType="begin"/>
        </w:r>
        <w:r w:rsidR="0089759B">
          <w:rPr>
            <w:noProof/>
            <w:webHidden/>
          </w:rPr>
          <w:instrText xml:space="preserve"> PAGEREF _Toc373159934 \h </w:instrText>
        </w:r>
        <w:r w:rsidR="0089759B">
          <w:rPr>
            <w:noProof/>
            <w:webHidden/>
          </w:rPr>
        </w:r>
        <w:r w:rsidR="0089759B">
          <w:rPr>
            <w:noProof/>
            <w:webHidden/>
          </w:rPr>
          <w:fldChar w:fldCharType="separate"/>
        </w:r>
        <w:r w:rsidR="0089759B">
          <w:rPr>
            <w:noProof/>
            <w:webHidden/>
          </w:rPr>
          <w:t>43</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35" w:history="1">
        <w:r w:rsidR="0089759B" w:rsidRPr="003A0A2E">
          <w:rPr>
            <w:rStyle w:val="Hyperlink"/>
            <w:noProof/>
          </w:rPr>
          <w:t>6.3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Brisbane TCL framework</w:t>
        </w:r>
        <w:r w:rsidR="0089759B">
          <w:rPr>
            <w:noProof/>
            <w:webHidden/>
          </w:rPr>
          <w:tab/>
        </w:r>
        <w:r w:rsidR="0089759B">
          <w:rPr>
            <w:noProof/>
            <w:webHidden/>
          </w:rPr>
          <w:fldChar w:fldCharType="begin"/>
        </w:r>
        <w:r w:rsidR="0089759B">
          <w:rPr>
            <w:noProof/>
            <w:webHidden/>
          </w:rPr>
          <w:instrText xml:space="preserve"> PAGEREF _Toc373159935 \h </w:instrText>
        </w:r>
        <w:r w:rsidR="0089759B">
          <w:rPr>
            <w:noProof/>
            <w:webHidden/>
          </w:rPr>
        </w:r>
        <w:r w:rsidR="0089759B">
          <w:rPr>
            <w:noProof/>
            <w:webHidden/>
          </w:rPr>
          <w:fldChar w:fldCharType="separate"/>
        </w:r>
        <w:r w:rsidR="0089759B">
          <w:rPr>
            <w:noProof/>
            <w:webHidden/>
          </w:rPr>
          <w:t>44</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36" w:history="1">
        <w:r w:rsidR="0089759B" w:rsidRPr="003A0A2E">
          <w:rPr>
            <w:rStyle w:val="Hyperlink"/>
            <w:noProof/>
          </w:rPr>
          <w:t>6.3.1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Overview</w:t>
        </w:r>
        <w:r w:rsidR="0089759B">
          <w:rPr>
            <w:noProof/>
            <w:webHidden/>
          </w:rPr>
          <w:tab/>
        </w:r>
        <w:r w:rsidR="0089759B">
          <w:rPr>
            <w:noProof/>
            <w:webHidden/>
          </w:rPr>
          <w:fldChar w:fldCharType="begin"/>
        </w:r>
        <w:r w:rsidR="0089759B">
          <w:rPr>
            <w:noProof/>
            <w:webHidden/>
          </w:rPr>
          <w:instrText xml:space="preserve"> PAGEREF _Toc373159936 \h </w:instrText>
        </w:r>
        <w:r w:rsidR="0089759B">
          <w:rPr>
            <w:noProof/>
            <w:webHidden/>
          </w:rPr>
        </w:r>
        <w:r w:rsidR="0089759B">
          <w:rPr>
            <w:noProof/>
            <w:webHidden/>
          </w:rPr>
          <w:fldChar w:fldCharType="separate"/>
        </w:r>
        <w:r w:rsidR="0089759B">
          <w:rPr>
            <w:noProof/>
            <w:webHidden/>
          </w:rPr>
          <w:t>44</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37" w:history="1">
        <w:r w:rsidR="0089759B" w:rsidRPr="003A0A2E">
          <w:rPr>
            <w:rStyle w:val="Hyperlink"/>
            <w:noProof/>
          </w:rPr>
          <w:t>6.3.2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TCL soap framework</w:t>
        </w:r>
        <w:r w:rsidR="0089759B">
          <w:rPr>
            <w:noProof/>
            <w:webHidden/>
          </w:rPr>
          <w:tab/>
        </w:r>
        <w:r w:rsidR="0089759B">
          <w:rPr>
            <w:noProof/>
            <w:webHidden/>
          </w:rPr>
          <w:fldChar w:fldCharType="begin"/>
        </w:r>
        <w:r w:rsidR="0089759B">
          <w:rPr>
            <w:noProof/>
            <w:webHidden/>
          </w:rPr>
          <w:instrText xml:space="preserve"> PAGEREF _Toc373159937 \h </w:instrText>
        </w:r>
        <w:r w:rsidR="0089759B">
          <w:rPr>
            <w:noProof/>
            <w:webHidden/>
          </w:rPr>
        </w:r>
        <w:r w:rsidR="0089759B">
          <w:rPr>
            <w:noProof/>
            <w:webHidden/>
          </w:rPr>
          <w:fldChar w:fldCharType="separate"/>
        </w:r>
        <w:r w:rsidR="0089759B">
          <w:rPr>
            <w:noProof/>
            <w:webHidden/>
          </w:rPr>
          <w:t>44</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38" w:history="1">
        <w:r w:rsidR="0089759B" w:rsidRPr="003A0A2E">
          <w:rPr>
            <w:rStyle w:val="Hyperlink"/>
            <w:noProof/>
          </w:rPr>
          <w:t>6.3.2.1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Available modules</w:t>
        </w:r>
        <w:r w:rsidR="0089759B">
          <w:rPr>
            <w:noProof/>
            <w:webHidden/>
          </w:rPr>
          <w:tab/>
        </w:r>
        <w:r w:rsidR="0089759B">
          <w:rPr>
            <w:noProof/>
            <w:webHidden/>
          </w:rPr>
          <w:fldChar w:fldCharType="begin"/>
        </w:r>
        <w:r w:rsidR="0089759B">
          <w:rPr>
            <w:noProof/>
            <w:webHidden/>
          </w:rPr>
          <w:instrText xml:space="preserve"> PAGEREF _Toc373159938 \h </w:instrText>
        </w:r>
        <w:r w:rsidR="0089759B">
          <w:rPr>
            <w:noProof/>
            <w:webHidden/>
          </w:rPr>
        </w:r>
        <w:r w:rsidR="0089759B">
          <w:rPr>
            <w:noProof/>
            <w:webHidden/>
          </w:rPr>
          <w:fldChar w:fldCharType="separate"/>
        </w:r>
        <w:r w:rsidR="0089759B">
          <w:rPr>
            <w:noProof/>
            <w:webHidden/>
          </w:rPr>
          <w:t>44</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39" w:history="1">
        <w:r w:rsidR="0089759B" w:rsidRPr="003A0A2E">
          <w:rPr>
            <w:rStyle w:val="Hyperlink"/>
            <w:noProof/>
          </w:rPr>
          <w:t>6.3.2.2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Seal authentication</w:t>
        </w:r>
        <w:r w:rsidR="0089759B">
          <w:rPr>
            <w:noProof/>
            <w:webHidden/>
          </w:rPr>
          <w:tab/>
        </w:r>
        <w:r w:rsidR="0089759B">
          <w:rPr>
            <w:noProof/>
            <w:webHidden/>
          </w:rPr>
          <w:fldChar w:fldCharType="begin"/>
        </w:r>
        <w:r w:rsidR="0089759B">
          <w:rPr>
            <w:noProof/>
            <w:webHidden/>
          </w:rPr>
          <w:instrText xml:space="preserve"> PAGEREF _Toc373159939 \h </w:instrText>
        </w:r>
        <w:r w:rsidR="0089759B">
          <w:rPr>
            <w:noProof/>
            <w:webHidden/>
          </w:rPr>
        </w:r>
        <w:r w:rsidR="0089759B">
          <w:rPr>
            <w:noProof/>
            <w:webHidden/>
          </w:rPr>
          <w:fldChar w:fldCharType="separate"/>
        </w:r>
        <w:r w:rsidR="0089759B">
          <w:rPr>
            <w:noProof/>
            <w:webHidden/>
          </w:rPr>
          <w:t>44</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40" w:history="1">
        <w:r w:rsidR="0089759B" w:rsidRPr="003A0A2E">
          <w:rPr>
            <w:rStyle w:val="Hyperlink"/>
            <w:noProof/>
          </w:rPr>
          <w:t>6.3.2.3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Radius authentication</w:t>
        </w:r>
        <w:r w:rsidR="0089759B">
          <w:rPr>
            <w:noProof/>
            <w:webHidden/>
          </w:rPr>
          <w:tab/>
        </w:r>
        <w:r w:rsidR="0089759B">
          <w:rPr>
            <w:noProof/>
            <w:webHidden/>
          </w:rPr>
          <w:fldChar w:fldCharType="begin"/>
        </w:r>
        <w:r w:rsidR="0089759B">
          <w:rPr>
            <w:noProof/>
            <w:webHidden/>
          </w:rPr>
          <w:instrText xml:space="preserve"> PAGEREF _Toc373159940 \h </w:instrText>
        </w:r>
        <w:r w:rsidR="0089759B">
          <w:rPr>
            <w:noProof/>
            <w:webHidden/>
          </w:rPr>
        </w:r>
        <w:r w:rsidR="0089759B">
          <w:rPr>
            <w:noProof/>
            <w:webHidden/>
          </w:rPr>
          <w:fldChar w:fldCharType="separate"/>
        </w:r>
        <w:r w:rsidR="0089759B">
          <w:rPr>
            <w:noProof/>
            <w:webHidden/>
          </w:rPr>
          <w:t>44</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41" w:history="1">
        <w:r w:rsidR="0089759B" w:rsidRPr="003A0A2E">
          <w:rPr>
            <w:rStyle w:val="Hyperlink"/>
            <w:noProof/>
          </w:rPr>
          <w:t>6.3.2.4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Digipass</w:t>
        </w:r>
        <w:r w:rsidR="0089759B">
          <w:rPr>
            <w:noProof/>
            <w:webHidden/>
          </w:rPr>
          <w:tab/>
        </w:r>
        <w:r w:rsidR="0089759B">
          <w:rPr>
            <w:noProof/>
            <w:webHidden/>
          </w:rPr>
          <w:fldChar w:fldCharType="begin"/>
        </w:r>
        <w:r w:rsidR="0089759B">
          <w:rPr>
            <w:noProof/>
            <w:webHidden/>
          </w:rPr>
          <w:instrText xml:space="preserve"> PAGEREF _Toc373159941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42" w:history="1">
        <w:r w:rsidR="0089759B" w:rsidRPr="003A0A2E">
          <w:rPr>
            <w:rStyle w:val="Hyperlink"/>
            <w:noProof/>
          </w:rPr>
          <w:t>6.3.2.5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Logging</w:t>
        </w:r>
        <w:r w:rsidR="0089759B">
          <w:rPr>
            <w:noProof/>
            <w:webHidden/>
          </w:rPr>
          <w:tab/>
        </w:r>
        <w:r w:rsidR="0089759B">
          <w:rPr>
            <w:noProof/>
            <w:webHidden/>
          </w:rPr>
          <w:fldChar w:fldCharType="begin"/>
        </w:r>
        <w:r w:rsidR="0089759B">
          <w:rPr>
            <w:noProof/>
            <w:webHidden/>
          </w:rPr>
          <w:instrText xml:space="preserve"> PAGEREF _Toc373159942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43" w:history="1">
        <w:r w:rsidR="0089759B" w:rsidRPr="003A0A2E">
          <w:rPr>
            <w:rStyle w:val="Hyperlink"/>
            <w:noProof/>
          </w:rPr>
          <w:t>6.4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TCL dpadmincmd framework</w:t>
        </w:r>
        <w:r w:rsidR="0089759B">
          <w:rPr>
            <w:noProof/>
            <w:webHidden/>
          </w:rPr>
          <w:tab/>
        </w:r>
        <w:r w:rsidR="0089759B">
          <w:rPr>
            <w:noProof/>
            <w:webHidden/>
          </w:rPr>
          <w:fldChar w:fldCharType="begin"/>
        </w:r>
        <w:r w:rsidR="0089759B">
          <w:rPr>
            <w:noProof/>
            <w:webHidden/>
          </w:rPr>
          <w:instrText xml:space="preserve"> PAGEREF _Toc373159943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44" w:history="1">
        <w:r w:rsidR="0089759B" w:rsidRPr="003A0A2E">
          <w:rPr>
            <w:rStyle w:val="Hyperlink"/>
            <w:noProof/>
          </w:rPr>
          <w:t>6.4.1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Available components</w:t>
        </w:r>
        <w:r w:rsidR="0089759B">
          <w:rPr>
            <w:noProof/>
            <w:webHidden/>
          </w:rPr>
          <w:tab/>
        </w:r>
        <w:r w:rsidR="0089759B">
          <w:rPr>
            <w:noProof/>
            <w:webHidden/>
          </w:rPr>
          <w:fldChar w:fldCharType="begin"/>
        </w:r>
        <w:r w:rsidR="0089759B">
          <w:rPr>
            <w:noProof/>
            <w:webHidden/>
          </w:rPr>
          <w:instrText xml:space="preserve"> PAGEREF _Toc373159944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45" w:history="1">
        <w:r w:rsidR="0089759B" w:rsidRPr="003A0A2E">
          <w:rPr>
            <w:rStyle w:val="Hyperlink"/>
            <w:noProof/>
          </w:rPr>
          <w:t>6.4.1.1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Test_all</w:t>
        </w:r>
        <w:r w:rsidR="0089759B">
          <w:rPr>
            <w:noProof/>
            <w:webHidden/>
          </w:rPr>
          <w:tab/>
        </w:r>
        <w:r w:rsidR="0089759B">
          <w:rPr>
            <w:noProof/>
            <w:webHidden/>
          </w:rPr>
          <w:fldChar w:fldCharType="begin"/>
        </w:r>
        <w:r w:rsidR="0089759B">
          <w:rPr>
            <w:noProof/>
            <w:webHidden/>
          </w:rPr>
          <w:instrText xml:space="preserve"> PAGEREF _Toc373159945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46" w:history="1">
        <w:r w:rsidR="0089759B" w:rsidRPr="003A0A2E">
          <w:rPr>
            <w:rStyle w:val="Hyperlink"/>
            <w:noProof/>
          </w:rPr>
          <w:t>6.4.1.2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Logging</w:t>
        </w:r>
        <w:r w:rsidR="0089759B">
          <w:rPr>
            <w:noProof/>
            <w:webHidden/>
          </w:rPr>
          <w:tab/>
        </w:r>
        <w:r w:rsidR="0089759B">
          <w:rPr>
            <w:noProof/>
            <w:webHidden/>
          </w:rPr>
          <w:fldChar w:fldCharType="begin"/>
        </w:r>
        <w:r w:rsidR="0089759B">
          <w:rPr>
            <w:noProof/>
            <w:webHidden/>
          </w:rPr>
          <w:instrText xml:space="preserve"> PAGEREF _Toc373159946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47" w:history="1">
        <w:r w:rsidR="0089759B" w:rsidRPr="003A0A2E">
          <w:rPr>
            <w:rStyle w:val="Hyperlink"/>
            <w:noProof/>
          </w:rPr>
          <w:t>6.4.2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 and disadvantages</w:t>
        </w:r>
        <w:r w:rsidR="0089759B">
          <w:rPr>
            <w:noProof/>
            <w:webHidden/>
          </w:rPr>
          <w:tab/>
        </w:r>
        <w:r w:rsidR="0089759B">
          <w:rPr>
            <w:noProof/>
            <w:webHidden/>
          </w:rPr>
          <w:fldChar w:fldCharType="begin"/>
        </w:r>
        <w:r w:rsidR="0089759B">
          <w:rPr>
            <w:noProof/>
            <w:webHidden/>
          </w:rPr>
          <w:instrText xml:space="preserve"> PAGEREF _Toc373159947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48" w:history="1">
        <w:r w:rsidR="0089759B" w:rsidRPr="003A0A2E">
          <w:rPr>
            <w:rStyle w:val="Hyperlink"/>
            <w:noProof/>
          </w:rPr>
          <w:t>6.5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Selenium</w:t>
        </w:r>
        <w:r w:rsidR="0089759B">
          <w:rPr>
            <w:noProof/>
            <w:webHidden/>
          </w:rPr>
          <w:tab/>
        </w:r>
        <w:r w:rsidR="0089759B">
          <w:rPr>
            <w:noProof/>
            <w:webHidden/>
          </w:rPr>
          <w:fldChar w:fldCharType="begin"/>
        </w:r>
        <w:r w:rsidR="0089759B">
          <w:rPr>
            <w:noProof/>
            <w:webHidden/>
          </w:rPr>
          <w:instrText xml:space="preserve"> PAGEREF _Toc373159948 \h </w:instrText>
        </w:r>
        <w:r w:rsidR="0089759B">
          <w:rPr>
            <w:noProof/>
            <w:webHidden/>
          </w:rPr>
        </w:r>
        <w:r w:rsidR="0089759B">
          <w:rPr>
            <w:noProof/>
            <w:webHidden/>
          </w:rPr>
          <w:fldChar w:fldCharType="separate"/>
        </w:r>
        <w:r w:rsidR="0089759B">
          <w:rPr>
            <w:noProof/>
            <w:webHidden/>
          </w:rPr>
          <w:t>46</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49" w:history="1">
        <w:r w:rsidR="0089759B" w:rsidRPr="003A0A2E">
          <w:rPr>
            <w:rStyle w:val="Hyperlink"/>
            <w:noProof/>
          </w:rPr>
          <w:t>6.5.1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w:t>
        </w:r>
        <w:r w:rsidR="0089759B">
          <w:rPr>
            <w:noProof/>
            <w:webHidden/>
          </w:rPr>
          <w:tab/>
        </w:r>
        <w:r w:rsidR="0089759B">
          <w:rPr>
            <w:noProof/>
            <w:webHidden/>
          </w:rPr>
          <w:fldChar w:fldCharType="begin"/>
        </w:r>
        <w:r w:rsidR="0089759B">
          <w:rPr>
            <w:noProof/>
            <w:webHidden/>
          </w:rPr>
          <w:instrText xml:space="preserve"> PAGEREF _Toc373159949 \h </w:instrText>
        </w:r>
        <w:r w:rsidR="0089759B">
          <w:rPr>
            <w:noProof/>
            <w:webHidden/>
          </w:rPr>
        </w:r>
        <w:r w:rsidR="0089759B">
          <w:rPr>
            <w:noProof/>
            <w:webHidden/>
          </w:rPr>
          <w:fldChar w:fldCharType="separate"/>
        </w:r>
        <w:r w:rsidR="0089759B">
          <w:rPr>
            <w:noProof/>
            <w:webHidden/>
          </w:rPr>
          <w:t>47</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50" w:history="1">
        <w:r w:rsidR="0089759B" w:rsidRPr="003A0A2E">
          <w:rPr>
            <w:rStyle w:val="Hyperlink"/>
            <w:noProof/>
          </w:rPr>
          <w:t>6.5.2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Disadvantages</w:t>
        </w:r>
        <w:r w:rsidR="0089759B">
          <w:rPr>
            <w:noProof/>
            <w:webHidden/>
          </w:rPr>
          <w:tab/>
        </w:r>
        <w:r w:rsidR="0089759B">
          <w:rPr>
            <w:noProof/>
            <w:webHidden/>
          </w:rPr>
          <w:fldChar w:fldCharType="begin"/>
        </w:r>
        <w:r w:rsidR="0089759B">
          <w:rPr>
            <w:noProof/>
            <w:webHidden/>
          </w:rPr>
          <w:instrText xml:space="preserve"> PAGEREF _Toc373159950 \h </w:instrText>
        </w:r>
        <w:r w:rsidR="0089759B">
          <w:rPr>
            <w:noProof/>
            <w:webHidden/>
          </w:rPr>
        </w:r>
        <w:r w:rsidR="0089759B">
          <w:rPr>
            <w:noProof/>
            <w:webHidden/>
          </w:rPr>
          <w:fldChar w:fldCharType="separate"/>
        </w:r>
        <w:r w:rsidR="0089759B">
          <w:rPr>
            <w:noProof/>
            <w:webHidden/>
          </w:rPr>
          <w:t>47</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51" w:history="1">
        <w:r w:rsidR="0089759B" w:rsidRPr="003A0A2E">
          <w:rPr>
            <w:rStyle w:val="Hyperlink"/>
            <w:noProof/>
          </w:rPr>
          <w:t>6.6</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TestComplete</w:t>
        </w:r>
        <w:r w:rsidR="0089759B">
          <w:rPr>
            <w:noProof/>
            <w:webHidden/>
          </w:rPr>
          <w:tab/>
        </w:r>
        <w:r w:rsidR="0089759B">
          <w:rPr>
            <w:noProof/>
            <w:webHidden/>
          </w:rPr>
          <w:fldChar w:fldCharType="begin"/>
        </w:r>
        <w:r w:rsidR="0089759B">
          <w:rPr>
            <w:noProof/>
            <w:webHidden/>
          </w:rPr>
          <w:instrText xml:space="preserve"> PAGEREF _Toc373159951 \h </w:instrText>
        </w:r>
        <w:r w:rsidR="0089759B">
          <w:rPr>
            <w:noProof/>
            <w:webHidden/>
          </w:rPr>
        </w:r>
        <w:r w:rsidR="0089759B">
          <w:rPr>
            <w:noProof/>
            <w:webHidden/>
          </w:rPr>
          <w:fldChar w:fldCharType="separate"/>
        </w:r>
        <w:r w:rsidR="0089759B">
          <w:rPr>
            <w:noProof/>
            <w:webHidden/>
          </w:rPr>
          <w:t>47</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52" w:history="1">
        <w:r w:rsidR="0089759B" w:rsidRPr="003A0A2E">
          <w:rPr>
            <w:rStyle w:val="Hyperlink"/>
            <w:noProof/>
          </w:rPr>
          <w:t>6.6.1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w:t>
        </w:r>
        <w:r w:rsidR="0089759B">
          <w:rPr>
            <w:noProof/>
            <w:webHidden/>
          </w:rPr>
          <w:tab/>
        </w:r>
        <w:r w:rsidR="0089759B">
          <w:rPr>
            <w:noProof/>
            <w:webHidden/>
          </w:rPr>
          <w:fldChar w:fldCharType="begin"/>
        </w:r>
        <w:r w:rsidR="0089759B">
          <w:rPr>
            <w:noProof/>
            <w:webHidden/>
          </w:rPr>
          <w:instrText xml:space="preserve"> PAGEREF _Toc373159952 \h </w:instrText>
        </w:r>
        <w:r w:rsidR="0089759B">
          <w:rPr>
            <w:noProof/>
            <w:webHidden/>
          </w:rPr>
        </w:r>
        <w:r w:rsidR="0089759B">
          <w:rPr>
            <w:noProof/>
            <w:webHidden/>
          </w:rPr>
          <w:fldChar w:fldCharType="separate"/>
        </w:r>
        <w:r w:rsidR="0089759B">
          <w:rPr>
            <w:noProof/>
            <w:webHidden/>
          </w:rPr>
          <w:t>48</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53" w:history="1">
        <w:r w:rsidR="0089759B" w:rsidRPr="003A0A2E">
          <w:rPr>
            <w:rStyle w:val="Hyperlink"/>
            <w:noProof/>
          </w:rPr>
          <w:t>6.6.2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Disadvantages</w:t>
        </w:r>
        <w:r w:rsidR="0089759B">
          <w:rPr>
            <w:noProof/>
            <w:webHidden/>
          </w:rPr>
          <w:tab/>
        </w:r>
        <w:r w:rsidR="0089759B">
          <w:rPr>
            <w:noProof/>
            <w:webHidden/>
          </w:rPr>
          <w:fldChar w:fldCharType="begin"/>
        </w:r>
        <w:r w:rsidR="0089759B">
          <w:rPr>
            <w:noProof/>
            <w:webHidden/>
          </w:rPr>
          <w:instrText xml:space="preserve"> PAGEREF _Toc373159953 \h </w:instrText>
        </w:r>
        <w:r w:rsidR="0089759B">
          <w:rPr>
            <w:noProof/>
            <w:webHidden/>
          </w:rPr>
        </w:r>
        <w:r w:rsidR="0089759B">
          <w:rPr>
            <w:noProof/>
            <w:webHidden/>
          </w:rPr>
          <w:fldChar w:fldCharType="separate"/>
        </w:r>
        <w:r w:rsidR="0089759B">
          <w:rPr>
            <w:noProof/>
            <w:webHidden/>
          </w:rPr>
          <w:t>49</w:t>
        </w:r>
        <w:r w:rsidR="0089759B">
          <w:rPr>
            <w:noProof/>
            <w:webHidden/>
          </w:rPr>
          <w:fldChar w:fldCharType="end"/>
        </w:r>
      </w:hyperlink>
    </w:p>
    <w:p w:rsidR="0089759B" w:rsidRDefault="00984E4B">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54" w:history="1">
        <w:r w:rsidR="0089759B" w:rsidRPr="003A0A2E">
          <w:rPr>
            <w:rStyle w:val="Hyperlink"/>
            <w:noProof/>
          </w:rPr>
          <w:t>6.7</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Gui testing</w:t>
        </w:r>
        <w:r w:rsidR="0089759B">
          <w:rPr>
            <w:noProof/>
            <w:webHidden/>
          </w:rPr>
          <w:tab/>
        </w:r>
        <w:r w:rsidR="0089759B">
          <w:rPr>
            <w:noProof/>
            <w:webHidden/>
          </w:rPr>
          <w:fldChar w:fldCharType="begin"/>
        </w:r>
        <w:r w:rsidR="0089759B">
          <w:rPr>
            <w:noProof/>
            <w:webHidden/>
          </w:rPr>
          <w:instrText xml:space="preserve"> PAGEREF _Toc373159954 \h </w:instrText>
        </w:r>
        <w:r w:rsidR="0089759B">
          <w:rPr>
            <w:noProof/>
            <w:webHidden/>
          </w:rPr>
        </w:r>
        <w:r w:rsidR="0089759B">
          <w:rPr>
            <w:noProof/>
            <w:webHidden/>
          </w:rPr>
          <w:fldChar w:fldCharType="separate"/>
        </w:r>
        <w:r w:rsidR="0089759B">
          <w:rPr>
            <w:noProof/>
            <w:webHidden/>
          </w:rPr>
          <w:t>49</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55" w:history="1">
        <w:r w:rsidR="0089759B" w:rsidRPr="003A0A2E">
          <w:rPr>
            <w:rStyle w:val="Hyperlink"/>
            <w:noProof/>
          </w:rPr>
          <w:t>6.7.1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AutoIt</w:t>
        </w:r>
        <w:r w:rsidR="0089759B">
          <w:rPr>
            <w:noProof/>
            <w:webHidden/>
          </w:rPr>
          <w:tab/>
        </w:r>
        <w:r w:rsidR="0089759B">
          <w:rPr>
            <w:noProof/>
            <w:webHidden/>
          </w:rPr>
          <w:fldChar w:fldCharType="begin"/>
        </w:r>
        <w:r w:rsidR="0089759B">
          <w:rPr>
            <w:noProof/>
            <w:webHidden/>
          </w:rPr>
          <w:instrText xml:space="preserve"> PAGEREF _Toc373159955 \h </w:instrText>
        </w:r>
        <w:r w:rsidR="0089759B">
          <w:rPr>
            <w:noProof/>
            <w:webHidden/>
          </w:rPr>
        </w:r>
        <w:r w:rsidR="0089759B">
          <w:rPr>
            <w:noProof/>
            <w:webHidden/>
          </w:rPr>
          <w:fldChar w:fldCharType="separate"/>
        </w:r>
        <w:r w:rsidR="0089759B">
          <w:rPr>
            <w:noProof/>
            <w:webHidden/>
          </w:rPr>
          <w:t>49</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56" w:history="1">
        <w:r w:rsidR="0089759B" w:rsidRPr="003A0A2E">
          <w:rPr>
            <w:rStyle w:val="Hyperlink"/>
            <w:noProof/>
          </w:rPr>
          <w:t>6.7.1.1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w:t>
        </w:r>
        <w:r w:rsidR="0089759B">
          <w:rPr>
            <w:noProof/>
            <w:webHidden/>
          </w:rPr>
          <w:tab/>
        </w:r>
        <w:r w:rsidR="0089759B">
          <w:rPr>
            <w:noProof/>
            <w:webHidden/>
          </w:rPr>
          <w:fldChar w:fldCharType="begin"/>
        </w:r>
        <w:r w:rsidR="0089759B">
          <w:rPr>
            <w:noProof/>
            <w:webHidden/>
          </w:rPr>
          <w:instrText xml:space="preserve"> PAGEREF _Toc373159956 \h </w:instrText>
        </w:r>
        <w:r w:rsidR="0089759B">
          <w:rPr>
            <w:noProof/>
            <w:webHidden/>
          </w:rPr>
        </w:r>
        <w:r w:rsidR="0089759B">
          <w:rPr>
            <w:noProof/>
            <w:webHidden/>
          </w:rPr>
          <w:fldChar w:fldCharType="separate"/>
        </w:r>
        <w:r w:rsidR="0089759B">
          <w:rPr>
            <w:noProof/>
            <w:webHidden/>
          </w:rPr>
          <w:t>49</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57" w:history="1">
        <w:r w:rsidR="0089759B" w:rsidRPr="003A0A2E">
          <w:rPr>
            <w:rStyle w:val="Hyperlink"/>
            <w:noProof/>
          </w:rPr>
          <w:t>6.7.1.2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Disadvantages</w:t>
        </w:r>
        <w:r w:rsidR="0089759B">
          <w:rPr>
            <w:noProof/>
            <w:webHidden/>
          </w:rPr>
          <w:tab/>
        </w:r>
        <w:r w:rsidR="0089759B">
          <w:rPr>
            <w:noProof/>
            <w:webHidden/>
          </w:rPr>
          <w:fldChar w:fldCharType="begin"/>
        </w:r>
        <w:r w:rsidR="0089759B">
          <w:rPr>
            <w:noProof/>
            <w:webHidden/>
          </w:rPr>
          <w:instrText xml:space="preserve"> PAGEREF _Toc373159957 \h </w:instrText>
        </w:r>
        <w:r w:rsidR="0089759B">
          <w:rPr>
            <w:noProof/>
            <w:webHidden/>
          </w:rPr>
        </w:r>
        <w:r w:rsidR="0089759B">
          <w:rPr>
            <w:noProof/>
            <w:webHidden/>
          </w:rPr>
          <w:fldChar w:fldCharType="separate"/>
        </w:r>
        <w:r w:rsidR="0089759B">
          <w:rPr>
            <w:noProof/>
            <w:webHidden/>
          </w:rPr>
          <w:t>50</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58" w:history="1">
        <w:r w:rsidR="0089759B" w:rsidRPr="003A0A2E">
          <w:rPr>
            <w:rStyle w:val="Hyperlink"/>
            <w:noProof/>
          </w:rPr>
          <w:t>6.7.2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Sikuli</w:t>
        </w:r>
        <w:r w:rsidR="0089759B">
          <w:rPr>
            <w:noProof/>
            <w:webHidden/>
          </w:rPr>
          <w:tab/>
        </w:r>
        <w:r w:rsidR="0089759B">
          <w:rPr>
            <w:noProof/>
            <w:webHidden/>
          </w:rPr>
          <w:fldChar w:fldCharType="begin"/>
        </w:r>
        <w:r w:rsidR="0089759B">
          <w:rPr>
            <w:noProof/>
            <w:webHidden/>
          </w:rPr>
          <w:instrText xml:space="preserve"> PAGEREF _Toc373159958 \h </w:instrText>
        </w:r>
        <w:r w:rsidR="0089759B">
          <w:rPr>
            <w:noProof/>
            <w:webHidden/>
          </w:rPr>
        </w:r>
        <w:r w:rsidR="0089759B">
          <w:rPr>
            <w:noProof/>
            <w:webHidden/>
          </w:rPr>
          <w:fldChar w:fldCharType="separate"/>
        </w:r>
        <w:r w:rsidR="0089759B">
          <w:rPr>
            <w:noProof/>
            <w:webHidden/>
          </w:rPr>
          <w:t>50</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59" w:history="1">
        <w:r w:rsidR="0089759B" w:rsidRPr="003A0A2E">
          <w:rPr>
            <w:rStyle w:val="Hyperlink"/>
            <w:noProof/>
          </w:rPr>
          <w:t>6.7.2.1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w:t>
        </w:r>
        <w:r w:rsidR="0089759B">
          <w:rPr>
            <w:noProof/>
            <w:webHidden/>
          </w:rPr>
          <w:tab/>
        </w:r>
        <w:r w:rsidR="0089759B">
          <w:rPr>
            <w:noProof/>
            <w:webHidden/>
          </w:rPr>
          <w:fldChar w:fldCharType="begin"/>
        </w:r>
        <w:r w:rsidR="0089759B">
          <w:rPr>
            <w:noProof/>
            <w:webHidden/>
          </w:rPr>
          <w:instrText xml:space="preserve"> PAGEREF _Toc373159959 \h </w:instrText>
        </w:r>
        <w:r w:rsidR="0089759B">
          <w:rPr>
            <w:noProof/>
            <w:webHidden/>
          </w:rPr>
        </w:r>
        <w:r w:rsidR="0089759B">
          <w:rPr>
            <w:noProof/>
            <w:webHidden/>
          </w:rPr>
          <w:fldChar w:fldCharType="separate"/>
        </w:r>
        <w:r w:rsidR="0089759B">
          <w:rPr>
            <w:noProof/>
            <w:webHidden/>
          </w:rPr>
          <w:t>50</w:t>
        </w:r>
        <w:r w:rsidR="0089759B">
          <w:rPr>
            <w:noProof/>
            <w:webHidden/>
          </w:rPr>
          <w:fldChar w:fldCharType="end"/>
        </w:r>
      </w:hyperlink>
    </w:p>
    <w:p w:rsidR="0089759B" w:rsidRDefault="00984E4B">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60" w:history="1">
        <w:r w:rsidR="0089759B" w:rsidRPr="003A0A2E">
          <w:rPr>
            <w:rStyle w:val="Hyperlink"/>
            <w:noProof/>
          </w:rPr>
          <w:t>6.7.2.2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Disadvantages</w:t>
        </w:r>
        <w:r w:rsidR="0089759B">
          <w:rPr>
            <w:noProof/>
            <w:webHidden/>
          </w:rPr>
          <w:tab/>
        </w:r>
        <w:r w:rsidR="0089759B">
          <w:rPr>
            <w:noProof/>
            <w:webHidden/>
          </w:rPr>
          <w:fldChar w:fldCharType="begin"/>
        </w:r>
        <w:r w:rsidR="0089759B">
          <w:rPr>
            <w:noProof/>
            <w:webHidden/>
          </w:rPr>
          <w:instrText xml:space="preserve"> PAGEREF _Toc373159960 \h </w:instrText>
        </w:r>
        <w:r w:rsidR="0089759B">
          <w:rPr>
            <w:noProof/>
            <w:webHidden/>
          </w:rPr>
        </w:r>
        <w:r w:rsidR="0089759B">
          <w:rPr>
            <w:noProof/>
            <w:webHidden/>
          </w:rPr>
          <w:fldChar w:fldCharType="separate"/>
        </w:r>
        <w:r w:rsidR="0089759B">
          <w:rPr>
            <w:noProof/>
            <w:webHidden/>
          </w:rPr>
          <w:t>50</w:t>
        </w:r>
        <w:r w:rsidR="0089759B">
          <w:rPr>
            <w:noProof/>
            <w:webHidden/>
          </w:rPr>
          <w:fldChar w:fldCharType="end"/>
        </w:r>
      </w:hyperlink>
    </w:p>
    <w:p w:rsidR="0089759B" w:rsidRDefault="00984E4B">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61" w:history="1">
        <w:r w:rsidR="0089759B" w:rsidRPr="003A0A2E">
          <w:rPr>
            <w:rStyle w:val="Hyperlink"/>
            <w:noProof/>
          </w:rPr>
          <w:t>6.7.3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Comparison</w:t>
        </w:r>
        <w:r w:rsidR="0089759B">
          <w:rPr>
            <w:noProof/>
            <w:webHidden/>
          </w:rPr>
          <w:tab/>
        </w:r>
        <w:r w:rsidR="0089759B">
          <w:rPr>
            <w:noProof/>
            <w:webHidden/>
          </w:rPr>
          <w:fldChar w:fldCharType="begin"/>
        </w:r>
        <w:r w:rsidR="0089759B">
          <w:rPr>
            <w:noProof/>
            <w:webHidden/>
          </w:rPr>
          <w:instrText xml:space="preserve"> PAGEREF _Toc373159961 \h </w:instrText>
        </w:r>
        <w:r w:rsidR="0089759B">
          <w:rPr>
            <w:noProof/>
            <w:webHidden/>
          </w:rPr>
        </w:r>
        <w:r w:rsidR="0089759B">
          <w:rPr>
            <w:noProof/>
            <w:webHidden/>
          </w:rPr>
          <w:fldChar w:fldCharType="separate"/>
        </w:r>
        <w:r w:rsidR="0089759B">
          <w:rPr>
            <w:noProof/>
            <w:webHidden/>
          </w:rPr>
          <w:t>50</w:t>
        </w:r>
        <w:r w:rsidR="0089759B">
          <w:rPr>
            <w:noProof/>
            <w:webHidden/>
          </w:rPr>
          <w:fldChar w:fldCharType="end"/>
        </w:r>
      </w:hyperlink>
    </w:p>
    <w:p w:rsidR="00B462C2" w:rsidRPr="00120BD2" w:rsidRDefault="001E1187" w:rsidP="00120BD2">
      <w:pPr>
        <w:rPr>
          <w:bCs/>
        </w:rPr>
      </w:pPr>
      <w:r w:rsidRPr="00120BD2">
        <w:fldChar w:fldCharType="end"/>
      </w:r>
    </w:p>
    <w:p w:rsidR="00B34FFD" w:rsidRPr="00DC677F" w:rsidRDefault="00B34FFD" w:rsidP="00C35F6A">
      <w:pPr>
        <w:pStyle w:val="Heading1"/>
        <w:numPr>
          <w:ilvl w:val="0"/>
          <w:numId w:val="49"/>
        </w:numPr>
      </w:pPr>
      <w:bookmarkStart w:id="9" w:name="_Toc373159840"/>
      <w:bookmarkStart w:id="10" w:name="_Toc338859008"/>
      <w:r w:rsidRPr="00DC677F">
        <w:t>Proposed Automation Solution</w:t>
      </w:r>
      <w:bookmarkEnd w:id="9"/>
    </w:p>
    <w:p w:rsidR="00B34FFD" w:rsidRPr="00DC677F" w:rsidRDefault="00D90F95" w:rsidP="00765786">
      <w:r w:rsidRPr="00DC677F">
        <w:t>The</w:t>
      </w:r>
      <w:r w:rsidR="002D7C9A" w:rsidRPr="00DC677F">
        <w:t xml:space="preserve"> purpose of the</w:t>
      </w:r>
      <w:r w:rsidRPr="00DC677F">
        <w:t xml:space="preserve"> automation solution </w:t>
      </w:r>
      <w:r w:rsidR="002D7C9A" w:rsidRPr="00DC677F">
        <w:t xml:space="preserve">is to support </w:t>
      </w:r>
      <w:r w:rsidRPr="00DC677F">
        <w:t xml:space="preserve">a hybrid approach </w:t>
      </w:r>
      <w:r w:rsidR="002D7C9A" w:rsidRPr="00DC677F">
        <w:t xml:space="preserve">so that we can </w:t>
      </w:r>
      <w:r w:rsidRPr="00DC677F">
        <w:t>support the technolog</w:t>
      </w:r>
      <w:r w:rsidR="00304826" w:rsidRPr="00DC677F">
        <w:t xml:space="preserve">ies and programming environments that are already in use </w:t>
      </w:r>
      <w:r w:rsidR="002D7C9A" w:rsidRPr="00DC677F">
        <w:t>such as</w:t>
      </w:r>
      <w:r w:rsidR="00304826" w:rsidRPr="00DC677F">
        <w:t xml:space="preserve"> Tcl</w:t>
      </w:r>
      <w:r w:rsidR="002D7C9A" w:rsidRPr="00DC677F">
        <w:t>,</w:t>
      </w:r>
      <w:r w:rsidR="00304826" w:rsidRPr="00DC677F">
        <w:t xml:space="preserve"> Selenium</w:t>
      </w:r>
      <w:r w:rsidR="002D7C9A" w:rsidRPr="00DC677F">
        <w:t xml:space="preserve"> </w:t>
      </w:r>
      <w:r w:rsidR="00136339" w:rsidRPr="00DC677F">
        <w:t>and AutoIt</w:t>
      </w:r>
      <w:r w:rsidR="00BD63F4" w:rsidRPr="00DC677F">
        <w:t>. These different tools will be integrated together by starting the</w:t>
      </w:r>
      <w:r w:rsidR="008C6734" w:rsidRPr="00DC677F">
        <w:t>m from Jenkins. Shell mechanisms will be used to pass information between the separate tools.</w:t>
      </w:r>
    </w:p>
    <w:p w:rsidR="00136339" w:rsidRPr="00DC677F" w:rsidRDefault="00136339" w:rsidP="00765786">
      <w:r w:rsidRPr="00DC677F">
        <w:t xml:space="preserve">We recognize </w:t>
      </w:r>
      <w:r w:rsidR="006951E9" w:rsidRPr="00DC677F">
        <w:t xml:space="preserve">the need </w:t>
      </w:r>
      <w:r w:rsidRPr="00DC677F">
        <w:t>to have a common framework to tie everything together and offer common services such as logging, reporting to TestLink, deployment and configuration amongst product specific interaction.</w:t>
      </w:r>
      <w:r w:rsidR="008C592A" w:rsidRPr="00DC677F">
        <w:t xml:space="preserve"> It has been decided, based on experience, appropriateness and our understanding that Python will be used to build a lightweight framework.</w:t>
      </w:r>
    </w:p>
    <w:p w:rsidR="00B34FFD" w:rsidRPr="00DC677F" w:rsidRDefault="00B34FFD" w:rsidP="00765786">
      <w:pPr>
        <w:pStyle w:val="Heading2"/>
      </w:pPr>
      <w:bookmarkStart w:id="11" w:name="_Ref342049363"/>
      <w:bookmarkStart w:id="12" w:name="_Toc373159841"/>
      <w:r w:rsidRPr="00DC677F">
        <w:t>Jenkins</w:t>
      </w:r>
      <w:bookmarkEnd w:id="11"/>
      <w:bookmarkEnd w:id="12"/>
    </w:p>
    <w:p w:rsidR="00B34FFD" w:rsidRPr="00DC677F" w:rsidRDefault="00B34FFD" w:rsidP="00765786">
      <w:pPr>
        <w:rPr>
          <w:rFonts w:cs="Calibri"/>
        </w:rPr>
      </w:pPr>
      <w:r w:rsidRPr="00DC677F">
        <w:rPr>
          <w:rFonts w:cs="Calibri"/>
        </w:rPr>
        <w:t>Jenkins Continuous Integration (CI) server is an application that monitors executions of repeated jobs, such as building a software project or jobs run by cron.</w:t>
      </w:r>
      <w:r w:rsidR="006D4A82" w:rsidRPr="00DC677F">
        <w:rPr>
          <w:rFonts w:cs="Calibri"/>
        </w:rPr>
        <w:t xml:space="preserve"> It can dispatch these jobs to different machines and chain these executions together. Jobs can be started manually via its web interface, programmatically via its REST API or automatically triggered by e.g. a commit in a source code repository.</w:t>
      </w:r>
    </w:p>
    <w:p w:rsidR="006D4A82" w:rsidRPr="00DC677F" w:rsidRDefault="00BF2D29" w:rsidP="00765786">
      <w:pPr>
        <w:rPr>
          <w:rFonts w:cs="Calibri"/>
        </w:rPr>
      </w:pPr>
      <w:r w:rsidRPr="00DC677F">
        <w:rPr>
          <w:rFonts w:cs="Calibri"/>
        </w:rPr>
        <w:t>These job type</w:t>
      </w:r>
      <w:r w:rsidR="00F26756" w:rsidRPr="00DC677F">
        <w:rPr>
          <w:rFonts w:cs="Calibri"/>
        </w:rPr>
        <w:t>s</w:t>
      </w:r>
      <w:r w:rsidRPr="00DC677F">
        <w:rPr>
          <w:rFonts w:cs="Calibri"/>
        </w:rPr>
        <w:t xml:space="preserve"> will be considered, each with a different setup</w:t>
      </w:r>
      <w:r w:rsidR="00912F35" w:rsidRPr="00DC677F">
        <w:rPr>
          <w:rFonts w:cs="Calibri"/>
        </w:rPr>
        <w:t xml:space="preserve"> (note that the two first types are there for the testing of IAS, while the last one is actually there to test the SDTF)</w:t>
      </w:r>
      <w:r w:rsidRPr="00DC677F">
        <w:rPr>
          <w:rFonts w:cs="Calibri"/>
        </w:rPr>
        <w:t>:</w:t>
      </w:r>
    </w:p>
    <w:p w:rsidR="00BF2D29" w:rsidRPr="00DC677F" w:rsidRDefault="00686337" w:rsidP="0052064D">
      <w:pPr>
        <w:pStyle w:val="ListParagraph"/>
        <w:numPr>
          <w:ilvl w:val="0"/>
          <w:numId w:val="38"/>
        </w:numPr>
      </w:pPr>
      <w:r w:rsidRPr="00DC677F">
        <w:t>IAS b</w:t>
      </w:r>
      <w:r w:rsidR="00BF2D29" w:rsidRPr="00DC677F">
        <w:t xml:space="preserve">uild: build a release of IAS </w:t>
      </w:r>
      <w:r w:rsidRPr="00DC677F">
        <w:t>and run a validation suite against it (i.e</w:t>
      </w:r>
      <w:r w:rsidR="00994FA1" w:rsidRPr="00DC677F">
        <w:t>.</w:t>
      </w:r>
      <w:r w:rsidRPr="00DC677F">
        <w:t xml:space="preserve"> continuous integration for IAS)</w:t>
      </w:r>
      <w:r w:rsidR="00F26756" w:rsidRPr="00DC677F">
        <w:t>.</w:t>
      </w:r>
    </w:p>
    <w:p w:rsidR="00BF2D29" w:rsidRPr="00DC677F" w:rsidRDefault="00BF2D29" w:rsidP="0052064D">
      <w:pPr>
        <w:pStyle w:val="ListParagraph"/>
        <w:numPr>
          <w:ilvl w:val="0"/>
          <w:numId w:val="38"/>
        </w:numPr>
      </w:pPr>
      <w:r w:rsidRPr="00DC677F">
        <w:t>Regression</w:t>
      </w:r>
      <w:r w:rsidR="00F26756" w:rsidRPr="00DC677F">
        <w:t>: this job type has two subtypes: dedicated regression tests run if the validation suite succeeded and dynamic regression tests run on demand.</w:t>
      </w:r>
    </w:p>
    <w:p w:rsidR="00F26756" w:rsidRPr="00DC677F" w:rsidRDefault="00686337" w:rsidP="0052064D">
      <w:pPr>
        <w:pStyle w:val="ListParagraph"/>
        <w:numPr>
          <w:ilvl w:val="0"/>
          <w:numId w:val="38"/>
        </w:numPr>
      </w:pPr>
      <w:r w:rsidRPr="00DC677F">
        <w:t>SDTF c</w:t>
      </w:r>
      <w:r w:rsidR="00F26756" w:rsidRPr="00DC677F">
        <w:t xml:space="preserve">ontinuous integration: run unit tests and maybe some system tests whenever </w:t>
      </w:r>
      <w:r w:rsidRPr="00DC677F">
        <w:t xml:space="preserve">SDTF source code </w:t>
      </w:r>
      <w:r w:rsidR="00F26756" w:rsidRPr="00DC677F">
        <w:t xml:space="preserve">is </w:t>
      </w:r>
      <w:r w:rsidRPr="00DC677F">
        <w:t>checked in</w:t>
      </w:r>
      <w:r w:rsidR="00F26756" w:rsidRPr="00DC677F">
        <w:t>.</w:t>
      </w:r>
    </w:p>
    <w:p w:rsidR="00F854E4" w:rsidRPr="00DC677F" w:rsidRDefault="00F854E4" w:rsidP="00F854E4">
      <w:bookmarkStart w:id="13" w:name="_Ref341772046"/>
      <w:r w:rsidRPr="00DC677F">
        <w:t xml:space="preserve">These jobs and their relationships are summarized in </w:t>
      </w:r>
      <w:r w:rsidRPr="00120BD2">
        <w:fldChar w:fldCharType="begin"/>
      </w:r>
      <w:r w:rsidRPr="00DC677F">
        <w:instrText xml:space="preserve"> REF _Ref341787176 \h </w:instrText>
      </w:r>
      <w:r w:rsidRPr="00120BD2">
        <w:fldChar w:fldCharType="separate"/>
      </w:r>
      <w:r w:rsidR="0089759B" w:rsidRPr="00DC677F">
        <w:t xml:space="preserve">Figure </w:t>
      </w:r>
      <w:r w:rsidR="0089759B">
        <w:rPr>
          <w:noProof/>
        </w:rPr>
        <w:t>1</w:t>
      </w:r>
      <w:r w:rsidRPr="00120BD2">
        <w:fldChar w:fldCharType="end"/>
      </w:r>
      <w:r w:rsidRPr="00DC677F">
        <w:t>.</w:t>
      </w:r>
      <w:r w:rsidR="008852B0" w:rsidRPr="00DC677F">
        <w:t xml:space="preserve"> The LabManager configurations necessary to support this are summarized in </w:t>
      </w:r>
      <w:r w:rsidR="008852B0" w:rsidRPr="00120BD2">
        <w:fldChar w:fldCharType="begin"/>
      </w:r>
      <w:r w:rsidR="008852B0" w:rsidRPr="00DC677F">
        <w:instrText xml:space="preserve"> REF _Ref341788606 \h </w:instrText>
      </w:r>
      <w:r w:rsidR="008852B0" w:rsidRPr="00120BD2">
        <w:fldChar w:fldCharType="separate"/>
      </w:r>
      <w:r w:rsidR="0089759B" w:rsidRPr="00DC677F">
        <w:t xml:space="preserve">Figure </w:t>
      </w:r>
      <w:r w:rsidR="0089759B">
        <w:rPr>
          <w:noProof/>
        </w:rPr>
        <w:t>2</w:t>
      </w:r>
      <w:r w:rsidR="008852B0" w:rsidRPr="00120BD2">
        <w:fldChar w:fldCharType="end"/>
      </w:r>
      <w:r w:rsidR="008852B0" w:rsidRPr="00DC677F">
        <w:t>.</w:t>
      </w:r>
    </w:p>
    <w:p w:rsidR="00B34FFD" w:rsidRPr="00DC677F" w:rsidRDefault="008F1F74" w:rsidP="00A51CEC">
      <w:pPr>
        <w:pStyle w:val="Heading3"/>
        <w:rPr>
          <w:lang w:val="en-US"/>
        </w:rPr>
      </w:pPr>
      <w:bookmarkStart w:id="14" w:name="_Toc373159842"/>
      <w:r w:rsidRPr="00DC677F">
        <w:rPr>
          <w:lang w:val="en-US"/>
        </w:rPr>
        <w:t>IAS b</w:t>
      </w:r>
      <w:r w:rsidR="00A51CEC" w:rsidRPr="00DC677F">
        <w:rPr>
          <w:lang w:val="en-US"/>
        </w:rPr>
        <w:t>uild job</w:t>
      </w:r>
      <w:bookmarkEnd w:id="13"/>
      <w:bookmarkEnd w:id="14"/>
    </w:p>
    <w:p w:rsidR="00E71375" w:rsidRPr="00DC677F" w:rsidRDefault="00E71375" w:rsidP="00E71375">
      <w:r w:rsidRPr="00DC677F">
        <w:t>A build job requi</w:t>
      </w:r>
      <w:r w:rsidR="00A00BA9" w:rsidRPr="00DC677F">
        <w:t>res 2 slaves running constantly</w:t>
      </w:r>
      <w:r w:rsidRPr="00DC677F">
        <w:t>: one build server (</w:t>
      </w:r>
      <w:r w:rsidR="004F7E1A" w:rsidRPr="00DC677F">
        <w:t xml:space="preserve">named e.g. </w:t>
      </w:r>
      <w:r w:rsidRPr="00DC677F">
        <w:t xml:space="preserve">BRI_BUILD_SRV) and </w:t>
      </w:r>
      <w:r w:rsidR="00890DE9" w:rsidRPr="00DC677F">
        <w:t>a dedicated Jenkins slave (named e.g. DED_JE_SLVA, the trailing A marks it as a slave for build and validate type jobs).</w:t>
      </w:r>
    </w:p>
    <w:p w:rsidR="00A00BA9" w:rsidRPr="00DC677F" w:rsidRDefault="00A00BA9" w:rsidP="00E71375">
      <w:r w:rsidRPr="00DC677F">
        <w:t>The definition of the build server is outside the scope of this document. Jenkins needs a way to know when the build finished and if it succeeded as this is the condition to meet before starting the validation part of the job.</w:t>
      </w:r>
    </w:p>
    <w:p w:rsidR="000B38EC" w:rsidRPr="00DC677F" w:rsidRDefault="00161B35" w:rsidP="00161B35">
      <w:r w:rsidRPr="00DC677F">
        <w:t>The dedicated Jenkins slave will also act as a test control host (TCH)</w:t>
      </w:r>
      <w:r w:rsidR="008743E8">
        <w:t xml:space="preserve">. </w:t>
      </w:r>
      <w:r w:rsidR="000B38EC" w:rsidRPr="00DC677F">
        <w:t>This means</w:t>
      </w:r>
      <w:r w:rsidR="00A00BA9" w:rsidRPr="00DC677F">
        <w:t xml:space="preserve"> SD</w:t>
      </w:r>
      <w:r w:rsidR="000B38EC" w:rsidRPr="00DC677F">
        <w:t>T</w:t>
      </w:r>
      <w:r w:rsidR="00A00BA9" w:rsidRPr="00DC677F">
        <w:t xml:space="preserve">F </w:t>
      </w:r>
      <w:r w:rsidR="000B38EC" w:rsidRPr="00DC677F">
        <w:t xml:space="preserve">is </w:t>
      </w:r>
      <w:r w:rsidR="00A00BA9" w:rsidRPr="00DC677F">
        <w:t xml:space="preserve">installed and STAF </w:t>
      </w:r>
      <w:r w:rsidR="00120BD2">
        <w:t>(</w:t>
      </w:r>
      <w:r w:rsidR="00120BD2" w:rsidRPr="00DC677F">
        <w:t>Softwa</w:t>
      </w:r>
      <w:r w:rsidR="00120BD2">
        <w:t>re Testing Automation Framework, see Section </w:t>
      </w:r>
      <w:r w:rsidR="00120BD2">
        <w:fldChar w:fldCharType="begin"/>
      </w:r>
      <w:r w:rsidR="00120BD2">
        <w:instrText xml:space="preserve"> REF _Ref361742852 \w \h </w:instrText>
      </w:r>
      <w:r w:rsidR="00120BD2">
        <w:fldChar w:fldCharType="separate"/>
      </w:r>
      <w:r w:rsidR="0089759B">
        <w:t>1.2.8</w:t>
      </w:r>
      <w:r w:rsidR="00120BD2">
        <w:fldChar w:fldCharType="end"/>
      </w:r>
      <w:r w:rsidR="00120BD2">
        <w:t xml:space="preserve">) </w:t>
      </w:r>
      <w:r w:rsidR="000B38EC" w:rsidRPr="00DC677F">
        <w:t xml:space="preserve">is </w:t>
      </w:r>
      <w:r w:rsidR="00A00BA9" w:rsidRPr="00DC677F">
        <w:t>running</w:t>
      </w:r>
      <w:r w:rsidR="000B38EC" w:rsidRPr="00DC677F">
        <w:t>.</w:t>
      </w:r>
      <w:r w:rsidRPr="00DC677F">
        <w:t xml:space="preserve"> All other machines deployed by the test script running on the TCH will probably need to run STAF, but in most cases, they aren’t expected to have SDTF installed</w:t>
      </w:r>
      <w:r w:rsidR="008743E8">
        <w:t xml:space="preserve">. </w:t>
      </w:r>
      <w:r w:rsidRPr="00DC677F">
        <w:t xml:space="preserve">The TCH </w:t>
      </w:r>
      <w:r w:rsidR="000B38EC" w:rsidRPr="00DC677F">
        <w:t>deploy</w:t>
      </w:r>
      <w:r w:rsidRPr="00DC677F">
        <w:t>s</w:t>
      </w:r>
      <w:r w:rsidR="000B38EC" w:rsidRPr="00DC677F">
        <w:t xml:space="preserve"> the test environment, run</w:t>
      </w:r>
      <w:r w:rsidRPr="00DC677F">
        <w:t>s</w:t>
      </w:r>
      <w:r w:rsidR="000B38EC" w:rsidRPr="00DC677F">
        <w:t xml:space="preserve"> the tests and report</w:t>
      </w:r>
      <w:r w:rsidRPr="00DC677F">
        <w:t>s the results to TestLink and to Jenkins.</w:t>
      </w:r>
    </w:p>
    <w:p w:rsidR="00AD765F" w:rsidRPr="00DC677F" w:rsidRDefault="00AD765F" w:rsidP="00E71375">
      <w:r w:rsidRPr="00DC677F">
        <w:t>The validation suite is composed of smaller steps exposed as separate building blocks so they can be mixed and matched to support the hybrid approach</w:t>
      </w:r>
      <w:r w:rsidR="003910B5" w:rsidRPr="00DC677F">
        <w:t>. These building blocks will include</w:t>
      </w:r>
      <w:r w:rsidRPr="00DC677F">
        <w:t>:</w:t>
      </w:r>
    </w:p>
    <w:p w:rsidR="00AD765F" w:rsidRPr="00DC677F" w:rsidRDefault="00743090" w:rsidP="0052064D">
      <w:pPr>
        <w:pStyle w:val="ListParagraph"/>
        <w:numPr>
          <w:ilvl w:val="0"/>
          <w:numId w:val="39"/>
        </w:numPr>
      </w:pPr>
      <w:r w:rsidRPr="00DC677F">
        <w:t>deploy_test_env script</w:t>
      </w:r>
      <w:r w:rsidR="006126AF" w:rsidRPr="00DC677F">
        <w:t>: deploy the test environment (</w:t>
      </w:r>
      <w:r w:rsidR="00BE2E14" w:rsidRPr="00DC677F">
        <w:t xml:space="preserve">called TEST_ENV_CONF , this script runs from the </w:t>
      </w:r>
      <w:r w:rsidR="006126AF" w:rsidRPr="00DC677F">
        <w:t>TCH)</w:t>
      </w:r>
      <w:r w:rsidR="007B56E1" w:rsidRPr="00DC677F">
        <w:t>.</w:t>
      </w:r>
    </w:p>
    <w:p w:rsidR="006126AF" w:rsidRPr="00DC677F" w:rsidRDefault="006126AF" w:rsidP="0052064D">
      <w:pPr>
        <w:pStyle w:val="ListParagraph"/>
        <w:numPr>
          <w:ilvl w:val="0"/>
          <w:numId w:val="39"/>
        </w:numPr>
      </w:pPr>
      <w:r w:rsidRPr="00DC677F">
        <w:t>install_and_configure script: ask the TCH to install IAS and configure it</w:t>
      </w:r>
      <w:r w:rsidR="007B56E1" w:rsidRPr="00DC677F">
        <w:t>.</w:t>
      </w:r>
    </w:p>
    <w:p w:rsidR="006126AF" w:rsidRPr="00DC677F" w:rsidRDefault="006126AF" w:rsidP="0052064D">
      <w:pPr>
        <w:pStyle w:val="ListParagraph"/>
        <w:numPr>
          <w:ilvl w:val="0"/>
          <w:numId w:val="39"/>
        </w:numPr>
      </w:pPr>
      <w:r w:rsidRPr="00DC677F">
        <w:t>val_suite.py: a validation suite implemented in Python using the SDTF</w:t>
      </w:r>
      <w:r w:rsidR="00D37E6C" w:rsidRPr="00DC677F">
        <w:t>, to be run from the TCH</w:t>
      </w:r>
      <w:r w:rsidR="008743E8">
        <w:t xml:space="preserve">. </w:t>
      </w:r>
      <w:r w:rsidR="0081108A" w:rsidRPr="00DC677F">
        <w:t xml:space="preserve">The validation suite must be able to report its success/failure status </w:t>
      </w:r>
      <w:r w:rsidR="00F810C5" w:rsidRPr="00DC677F">
        <w:t xml:space="preserve">in TestLink but also </w:t>
      </w:r>
      <w:r w:rsidR="007B56E1" w:rsidRPr="00DC677F">
        <w:t xml:space="preserve">to the Jenkins server </w:t>
      </w:r>
      <w:r w:rsidR="0081108A" w:rsidRPr="00DC677F">
        <w:t xml:space="preserve">because </w:t>
      </w:r>
      <w:r w:rsidR="007B56E1" w:rsidRPr="00DC677F">
        <w:t xml:space="preserve">it </w:t>
      </w:r>
      <w:r w:rsidR="0081108A" w:rsidRPr="00DC677F">
        <w:t>mu</w:t>
      </w:r>
      <w:r w:rsidR="00276F78" w:rsidRPr="00DC677F">
        <w:t>st know if it has to start the d</w:t>
      </w:r>
      <w:r w:rsidR="0081108A" w:rsidRPr="00DC677F">
        <w:t>edicated regression test job</w:t>
      </w:r>
      <w:r w:rsidR="007B56E1" w:rsidRPr="00DC677F">
        <w:t>.</w:t>
      </w:r>
    </w:p>
    <w:p w:rsidR="00A51CEC" w:rsidRPr="00DC677F" w:rsidRDefault="00A51CEC" w:rsidP="00A51CEC">
      <w:pPr>
        <w:pStyle w:val="Heading3"/>
        <w:rPr>
          <w:lang w:val="en-US"/>
        </w:rPr>
      </w:pPr>
      <w:bookmarkStart w:id="15" w:name="_Toc373159843"/>
      <w:r w:rsidRPr="00DC677F">
        <w:rPr>
          <w:lang w:val="en-US"/>
        </w:rPr>
        <w:t xml:space="preserve">Regression </w:t>
      </w:r>
      <w:r w:rsidR="00E71375" w:rsidRPr="00DC677F">
        <w:rPr>
          <w:lang w:val="en-US"/>
        </w:rPr>
        <w:t xml:space="preserve">test </w:t>
      </w:r>
      <w:r w:rsidRPr="00DC677F">
        <w:rPr>
          <w:lang w:val="en-US"/>
        </w:rPr>
        <w:t>job</w:t>
      </w:r>
      <w:bookmarkEnd w:id="15"/>
    </w:p>
    <w:p w:rsidR="0085689E" w:rsidRPr="00DC677F" w:rsidRDefault="0085689E" w:rsidP="0085689E">
      <w:r w:rsidRPr="00DC677F">
        <w:t xml:space="preserve">These are more intensive tests, running in </w:t>
      </w:r>
      <w:r w:rsidR="00E8783D" w:rsidRPr="00DC677F">
        <w:t xml:space="preserve">parallel (to test several platforms at once) in </w:t>
      </w:r>
      <w:r w:rsidRPr="00DC677F">
        <w:t>their own environments</w:t>
      </w:r>
      <w:r w:rsidR="00E8783D" w:rsidRPr="00DC677F">
        <w:t xml:space="preserve"> that are created on demand to reduce the load on LabManager.</w:t>
      </w:r>
      <w:r w:rsidR="000446D3" w:rsidRPr="00DC677F">
        <w:t xml:space="preserve"> The Jenkins slave dedicated to these jobs is DED_JE_SLVB (the trailing B marks it as a slave for regression tests). The load on that machine is expected to be low since it is only used to request the deployment of </w:t>
      </w:r>
      <w:r w:rsidR="00BE2E14" w:rsidRPr="00DC677F">
        <w:t xml:space="preserve">the </w:t>
      </w:r>
      <w:r w:rsidR="000446D3" w:rsidRPr="00DC677F">
        <w:t>TCH and handing the</w:t>
      </w:r>
      <w:r w:rsidR="00152D42" w:rsidRPr="00DC677F">
        <w:t>se</w:t>
      </w:r>
      <w:r w:rsidR="000446D3" w:rsidRPr="00DC677F">
        <w:t xml:space="preserve"> requests for test suites to start.</w:t>
      </w:r>
      <w:r w:rsidR="00B70A2C" w:rsidRPr="00DC677F">
        <w:t xml:space="preserve"> This requires the implementation of another script:</w:t>
      </w:r>
    </w:p>
    <w:p w:rsidR="00B70A2C" w:rsidRPr="00DC677F" w:rsidRDefault="00B70A2C" w:rsidP="0052064D">
      <w:pPr>
        <w:pStyle w:val="ListParagraph"/>
        <w:numPr>
          <w:ilvl w:val="0"/>
          <w:numId w:val="40"/>
        </w:numPr>
        <w:spacing w:before="240"/>
      </w:pPr>
      <w:r w:rsidRPr="00DC677F">
        <w:t xml:space="preserve">deploy_tch_and_test_env script: this </w:t>
      </w:r>
      <w:r w:rsidR="00152D42" w:rsidRPr="00DC677F">
        <w:t xml:space="preserve">script </w:t>
      </w:r>
      <w:r w:rsidRPr="00DC677F">
        <w:t xml:space="preserve">deploys the TCH, then </w:t>
      </w:r>
      <w:r w:rsidR="00EB3357" w:rsidRPr="00DC677F">
        <w:t>instructs it to start the test environment (see deploy_test_env_script described in Section </w:t>
      </w:r>
      <w:r w:rsidR="00EB3357" w:rsidRPr="00120BD2">
        <w:fldChar w:fldCharType="begin"/>
      </w:r>
      <w:r w:rsidR="00EB3357" w:rsidRPr="00DC677F">
        <w:instrText xml:space="preserve"> REF _Ref341772046 \r \h </w:instrText>
      </w:r>
      <w:r w:rsidR="00EB3357" w:rsidRPr="00120BD2">
        <w:fldChar w:fldCharType="separate"/>
      </w:r>
      <w:r w:rsidR="0089759B">
        <w:t>0</w:t>
      </w:r>
      <w:r w:rsidR="00EB3357" w:rsidRPr="00120BD2">
        <w:fldChar w:fldCharType="end"/>
      </w:r>
      <w:r w:rsidR="00EB3357" w:rsidRPr="00DC677F">
        <w:t>)</w:t>
      </w:r>
      <w:r w:rsidR="008743E8">
        <w:t xml:space="preserve">. </w:t>
      </w:r>
      <w:r w:rsidR="00EB3357" w:rsidRPr="00DC677F">
        <w:t>There is no need to communicate the end result of the script</w:t>
      </w:r>
      <w:r w:rsidR="00F30BB6" w:rsidRPr="00DC677F">
        <w:t xml:space="preserve"> back to Jenkins</w:t>
      </w:r>
      <w:r w:rsidR="00EB3357" w:rsidRPr="00DC677F">
        <w:t>.</w:t>
      </w:r>
    </w:p>
    <w:p w:rsidR="0049509A" w:rsidRPr="00DC677F" w:rsidRDefault="0049509A" w:rsidP="0049509A">
      <w:pPr>
        <w:pStyle w:val="Heading4"/>
      </w:pPr>
      <w:bookmarkStart w:id="16" w:name="_Toc373159844"/>
      <w:r w:rsidRPr="00DC677F">
        <w:t>Dedicated</w:t>
      </w:r>
      <w:r w:rsidR="00E71375" w:rsidRPr="00DC677F">
        <w:t xml:space="preserve"> regression test job</w:t>
      </w:r>
      <w:bookmarkEnd w:id="16"/>
    </w:p>
    <w:p w:rsidR="0081108A" w:rsidRPr="00DC677F" w:rsidRDefault="0081108A" w:rsidP="0081108A">
      <w:r w:rsidRPr="00DC677F">
        <w:t>This kind of job is started automatically, but only if the validation part of the build suite succeeded.</w:t>
      </w:r>
    </w:p>
    <w:p w:rsidR="00E71375" w:rsidRPr="00DC677F" w:rsidRDefault="00A00BA9" w:rsidP="00E71375">
      <w:pPr>
        <w:pStyle w:val="Heading4"/>
      </w:pPr>
      <w:bookmarkStart w:id="17" w:name="_Toc373159845"/>
      <w:r w:rsidRPr="00DC677F">
        <w:t>Dyna</w:t>
      </w:r>
      <w:r w:rsidR="00E71375" w:rsidRPr="00DC677F">
        <w:t>mic regression test job</w:t>
      </w:r>
      <w:bookmarkEnd w:id="17"/>
    </w:p>
    <w:p w:rsidR="000446D3" w:rsidRPr="00DC677F" w:rsidRDefault="00F44C6D" w:rsidP="000446D3">
      <w:r w:rsidRPr="00DC677F">
        <w:t>This kind of job is started by</w:t>
      </w:r>
      <w:r w:rsidR="000446D3" w:rsidRPr="00DC677F">
        <w:t xml:space="preserve"> human intervention depending on test plans, on the progress of the automation efforts</w:t>
      </w:r>
      <w:r w:rsidR="00971B8D" w:rsidRPr="00DC677F">
        <w:t>.</w:t>
      </w:r>
      <w:r w:rsidR="00EB3357" w:rsidRPr="00DC677F">
        <w:t xml:space="preserve"> Ad-hoc scripting will probably evolve from there to a more automated approach.</w:t>
      </w:r>
    </w:p>
    <w:p w:rsidR="00A51CEC" w:rsidRPr="00DC677F" w:rsidRDefault="008F1F74" w:rsidP="00A51CEC">
      <w:pPr>
        <w:pStyle w:val="Heading3"/>
        <w:rPr>
          <w:lang w:val="en-US"/>
        </w:rPr>
      </w:pPr>
      <w:bookmarkStart w:id="18" w:name="_Toc373159846"/>
      <w:r w:rsidRPr="00DC677F">
        <w:rPr>
          <w:lang w:val="en-US"/>
        </w:rPr>
        <w:t xml:space="preserve">SDTF </w:t>
      </w:r>
      <w:r w:rsidR="00A51CEC" w:rsidRPr="00DC677F">
        <w:rPr>
          <w:lang w:val="en-US"/>
        </w:rPr>
        <w:t>Continuous Integration job</w:t>
      </w:r>
      <w:bookmarkEnd w:id="18"/>
    </w:p>
    <w:p w:rsidR="003910B5" w:rsidRPr="00DC677F" w:rsidRDefault="00DB613F" w:rsidP="003910B5">
      <w:r w:rsidRPr="00DC677F">
        <w:t xml:space="preserve">This job uses a dedicated Jenkins slave (named e.g. DED_JE_SLVC, with the C marking the job type) that will </w:t>
      </w:r>
      <w:r w:rsidR="002E740B" w:rsidRPr="00DC677F">
        <w:t>run a test suite to validate SDTF (unit tests</w:t>
      </w:r>
      <w:r w:rsidR="00EB3357" w:rsidRPr="00DC677F">
        <w:t xml:space="preserve"> and maybe some systems tests). This Jenkins slave will also be a TCH (i.e. run STAF and have SDTF installed).</w:t>
      </w:r>
    </w:p>
    <w:p w:rsidR="00F854E4" w:rsidRPr="00DC677F" w:rsidRDefault="00D74DA8" w:rsidP="00120BD2">
      <w:pPr>
        <w:keepNext/>
        <w:spacing w:after="120"/>
      </w:pPr>
      <w:r w:rsidRPr="00120BD2">
        <w:rPr>
          <w:noProof/>
          <w:lang w:val="en-CA" w:eastAsia="en-CA"/>
        </w:rPr>
        <w:drawing>
          <wp:inline distT="0" distB="0" distL="0" distR="0" wp14:anchorId="21EFB769" wp14:editId="21EFB76A">
            <wp:extent cx="5575935" cy="4069715"/>
            <wp:effectExtent l="0" t="0" r="5715" b="6985"/>
            <wp:docPr id="11" name="Picture 11" descr="C:\Users\cramaph1\Documents\work_org_files\jenkins-2012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amaph1\Documents\work_org_files\jenkins-201211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935" cy="4069715"/>
                    </a:xfrm>
                    <a:prstGeom prst="rect">
                      <a:avLst/>
                    </a:prstGeom>
                    <a:noFill/>
                    <a:ln>
                      <a:noFill/>
                    </a:ln>
                  </pic:spPr>
                </pic:pic>
              </a:graphicData>
            </a:graphic>
          </wp:inline>
        </w:drawing>
      </w:r>
    </w:p>
    <w:p w:rsidR="00F854E4" w:rsidRPr="00DC677F" w:rsidRDefault="00F854E4" w:rsidP="00120BD2">
      <w:pPr>
        <w:pStyle w:val="Caption"/>
        <w:spacing w:after="240"/>
        <w:jc w:val="center"/>
      </w:pPr>
      <w:bookmarkStart w:id="19" w:name="_Ref341787176"/>
      <w:r w:rsidRPr="00DC677F">
        <w:t xml:space="preserve">Figure </w:t>
      </w:r>
      <w:r w:rsidR="00DB545F" w:rsidRPr="00120BD2">
        <w:fldChar w:fldCharType="begin"/>
      </w:r>
      <w:r w:rsidR="00DB545F" w:rsidRPr="00DC677F">
        <w:instrText xml:space="preserve"> SEQ Figure \* ARABIC </w:instrText>
      </w:r>
      <w:r w:rsidR="00DB545F" w:rsidRPr="00120BD2">
        <w:fldChar w:fldCharType="separate"/>
      </w:r>
      <w:r w:rsidR="0089759B">
        <w:rPr>
          <w:noProof/>
        </w:rPr>
        <w:t>1</w:t>
      </w:r>
      <w:r w:rsidR="00DB545F" w:rsidRPr="00120BD2">
        <w:fldChar w:fldCharType="end"/>
      </w:r>
      <w:bookmarkEnd w:id="19"/>
      <w:r w:rsidRPr="00DC677F">
        <w:t>: Jenkins jobs for IAS and SDTF testing</w:t>
      </w:r>
    </w:p>
    <w:p w:rsidR="00D74DA8" w:rsidRPr="00DC677F" w:rsidRDefault="008852B0" w:rsidP="00120BD2">
      <w:pPr>
        <w:keepNext/>
        <w:spacing w:after="120"/>
      </w:pPr>
      <w:r w:rsidRPr="00120BD2">
        <w:rPr>
          <w:noProof/>
          <w:lang w:val="en-CA" w:eastAsia="en-CA"/>
        </w:rPr>
        <w:drawing>
          <wp:inline distT="0" distB="0" distL="0" distR="0" wp14:anchorId="21EFB76B" wp14:editId="21EFB76C">
            <wp:extent cx="5575935" cy="3093085"/>
            <wp:effectExtent l="0" t="0" r="5715" b="0"/>
            <wp:docPr id="20" name="Picture 20" descr="C:\Users\cramaph1\Documents\work_org_files\labmanager-2012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amaph1\Documents\work_org_files\labmanager-201211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935" cy="3093085"/>
                    </a:xfrm>
                    <a:prstGeom prst="rect">
                      <a:avLst/>
                    </a:prstGeom>
                    <a:noFill/>
                    <a:ln>
                      <a:noFill/>
                    </a:ln>
                  </pic:spPr>
                </pic:pic>
              </a:graphicData>
            </a:graphic>
          </wp:inline>
        </w:drawing>
      </w:r>
    </w:p>
    <w:p w:rsidR="00F854E4" w:rsidRDefault="00D74DA8" w:rsidP="00120BD2">
      <w:pPr>
        <w:pStyle w:val="Caption"/>
        <w:jc w:val="center"/>
      </w:pPr>
      <w:bookmarkStart w:id="20" w:name="_Ref341788606"/>
      <w:r w:rsidRPr="00DC677F">
        <w:t xml:space="preserve">Figure </w:t>
      </w:r>
      <w:r w:rsidR="00DB545F" w:rsidRPr="00120BD2">
        <w:fldChar w:fldCharType="begin"/>
      </w:r>
      <w:r w:rsidR="00DB545F" w:rsidRPr="00DC677F">
        <w:instrText xml:space="preserve"> SEQ Figure \* ARABIC </w:instrText>
      </w:r>
      <w:r w:rsidR="00DB545F" w:rsidRPr="00120BD2">
        <w:fldChar w:fldCharType="separate"/>
      </w:r>
      <w:r w:rsidR="0089759B">
        <w:rPr>
          <w:noProof/>
        </w:rPr>
        <w:t>2</w:t>
      </w:r>
      <w:r w:rsidR="00DB545F" w:rsidRPr="00120BD2">
        <w:fldChar w:fldCharType="end"/>
      </w:r>
      <w:bookmarkEnd w:id="20"/>
      <w:r w:rsidRPr="00DC677F">
        <w:t>: LabManager configurations deployed for the IDK based jobs</w:t>
      </w:r>
    </w:p>
    <w:p w:rsidR="008743E8" w:rsidRDefault="008743E8">
      <w:pPr>
        <w:spacing w:before="0" w:after="0"/>
      </w:pPr>
      <w:r>
        <w:br w:type="page"/>
      </w:r>
    </w:p>
    <w:p w:rsidR="00B462C2" w:rsidRPr="00DC677F" w:rsidRDefault="00B462C2" w:rsidP="00765786">
      <w:pPr>
        <w:pStyle w:val="Heading2"/>
        <w:rPr>
          <w:rFonts w:ascii="Cambria" w:hAnsi="Cambria"/>
          <w:color w:val="365F91"/>
          <w:sz w:val="28"/>
          <w:szCs w:val="28"/>
        </w:rPr>
      </w:pPr>
      <w:bookmarkStart w:id="21" w:name="_Toc373159847"/>
      <w:r w:rsidRPr="00DC677F">
        <w:t>Python</w:t>
      </w:r>
      <w:r w:rsidR="00B34FFD" w:rsidRPr="00DC677F">
        <w:t xml:space="preserve">-based </w:t>
      </w:r>
      <w:r w:rsidRPr="00DC677F">
        <w:t>framework</w:t>
      </w:r>
      <w:bookmarkEnd w:id="10"/>
      <w:r w:rsidR="00B34FFD" w:rsidRPr="00DC677F">
        <w:t xml:space="preserve"> - SDTF</w:t>
      </w:r>
      <w:bookmarkEnd w:id="21"/>
    </w:p>
    <w:p w:rsidR="00B462C2" w:rsidRPr="00DC677F" w:rsidRDefault="00B462C2" w:rsidP="00B462C2">
      <w:r w:rsidRPr="00DC677F">
        <w:t xml:space="preserve">SDTF (Software testing framework) is WQA’s </w:t>
      </w:r>
      <w:r w:rsidR="00286D12" w:rsidRPr="00DC677F">
        <w:t>Proof of Concept (</w:t>
      </w:r>
      <w:r w:rsidRPr="00DC677F">
        <w:t>POC</w:t>
      </w:r>
      <w:r w:rsidR="00286D12" w:rsidRPr="00DC677F">
        <w:t>)</w:t>
      </w:r>
      <w:r w:rsidRPr="00DC677F">
        <w:t xml:space="preserve"> of a test framework. It is written in Python and based upon Python’s unittest library (</w:t>
      </w:r>
      <w:hyperlink r:id="rId13" w:history="1">
        <w:r w:rsidRPr="00DC677F">
          <w:rPr>
            <w:rStyle w:val="Hyperlink"/>
          </w:rPr>
          <w:t>http://docs.python.org/library/unittest.html</w:t>
        </w:r>
      </w:hyperlink>
      <w:r w:rsidRPr="00DC677F">
        <w:t>).</w:t>
      </w:r>
    </w:p>
    <w:p w:rsidR="00B462C2" w:rsidRPr="00DC677F" w:rsidRDefault="00B462C2" w:rsidP="00B462C2">
      <w:r w:rsidRPr="00DC677F">
        <w:t>The deviations from and extensions to the unittest library are needed to provide special features</w:t>
      </w:r>
      <w:r w:rsidR="00286D12" w:rsidRPr="00DC677F">
        <w:t xml:space="preserve"> such as</w:t>
      </w:r>
      <w:r w:rsidRPr="00DC677F">
        <w:t>:</w:t>
      </w:r>
    </w:p>
    <w:p w:rsidR="00B462C2" w:rsidRPr="00DC677F" w:rsidRDefault="00B462C2" w:rsidP="00B462C2">
      <w:pPr>
        <w:pStyle w:val="ListParagraph"/>
        <w:numPr>
          <w:ilvl w:val="0"/>
          <w:numId w:val="19"/>
        </w:numPr>
      </w:pPr>
      <w:r w:rsidRPr="00DC677F">
        <w:t>A shared context object to pass information between test cases and test suites</w:t>
      </w:r>
    </w:p>
    <w:p w:rsidR="00B462C2" w:rsidRPr="00DC677F" w:rsidRDefault="00286D12" w:rsidP="00B462C2">
      <w:pPr>
        <w:pStyle w:val="ListParagraph"/>
        <w:numPr>
          <w:ilvl w:val="0"/>
          <w:numId w:val="19"/>
        </w:numPr>
      </w:pPr>
      <w:r w:rsidRPr="00DC677F">
        <w:t xml:space="preserve">Inserting </w:t>
      </w:r>
      <w:r w:rsidR="00B462C2" w:rsidRPr="00DC677F">
        <w:t>the test results in the Test Management System (TestLink in our case)</w:t>
      </w:r>
    </w:p>
    <w:p w:rsidR="00B462C2" w:rsidRPr="00DC677F" w:rsidRDefault="00B462C2" w:rsidP="00B462C2">
      <w:r w:rsidRPr="00DC677F">
        <w:t>The link between the code implementing the test cases and the Test Management System is made by the docstring of the test cases: currently, this is the concatenation of an ID and a short description that must match the entry in the Test Management System.</w:t>
      </w:r>
    </w:p>
    <w:p w:rsidR="00B462C2" w:rsidRPr="00120BD2" w:rsidRDefault="00B462C2" w:rsidP="00765786">
      <w:pPr>
        <w:pStyle w:val="Heading3"/>
        <w:rPr>
          <w:lang w:val="en-US"/>
        </w:rPr>
      </w:pPr>
      <w:bookmarkStart w:id="22" w:name="_Toc338859009"/>
      <w:bookmarkStart w:id="23" w:name="_Toc373159848"/>
      <w:r w:rsidRPr="00120BD2">
        <w:rPr>
          <w:lang w:val="en-US"/>
        </w:rPr>
        <w:t>SystemTest</w:t>
      </w:r>
      <w:bookmarkEnd w:id="22"/>
      <w:bookmarkEnd w:id="23"/>
    </w:p>
    <w:p w:rsidR="00B462C2" w:rsidRPr="00DC677F" w:rsidRDefault="00B462C2" w:rsidP="00B462C2">
      <w:r w:rsidRPr="00DC677F">
        <w:t xml:space="preserve">SystemTest contains our extensions to the standard </w:t>
      </w:r>
      <w:r w:rsidR="00120BD2">
        <w:t>unittest</w:t>
      </w:r>
      <w:r w:rsidRPr="00DC677F">
        <w:t xml:space="preserve"> framework and provides on top of the standard </w:t>
      </w:r>
      <w:r w:rsidR="00120BD2">
        <w:t>unittest</w:t>
      </w:r>
      <w:r w:rsidRPr="00DC677F">
        <w:t xml:space="preserve"> functionality:</w:t>
      </w:r>
    </w:p>
    <w:p w:rsidR="00B462C2" w:rsidRPr="00DC677F" w:rsidRDefault="00B462C2" w:rsidP="00B462C2">
      <w:pPr>
        <w:pStyle w:val="ListParagraph"/>
        <w:numPr>
          <w:ilvl w:val="0"/>
          <w:numId w:val="20"/>
        </w:numPr>
      </w:pPr>
      <w:r w:rsidRPr="00DC677F">
        <w:t>Suite fixtures: a suite setUp / tearDown method called only once per test suite. Typically ‘expensive’</w:t>
      </w:r>
      <w:r w:rsidR="002F4533" w:rsidRPr="00DC677F">
        <w:t xml:space="preserve"> </w:t>
      </w:r>
      <w:r w:rsidRPr="00DC677F">
        <w:t>operations like deployment/installation/… can be done in here.</w:t>
      </w:r>
    </w:p>
    <w:p w:rsidR="00B462C2" w:rsidRPr="00DC677F" w:rsidRDefault="00B462C2" w:rsidP="00B462C2">
      <w:pPr>
        <w:pStyle w:val="ListParagraph"/>
        <w:numPr>
          <w:ilvl w:val="0"/>
          <w:numId w:val="20"/>
        </w:numPr>
      </w:pPr>
      <w:r w:rsidRPr="00DC677F">
        <w:t>Ability to pass a context to the TestCase</w:t>
      </w:r>
    </w:p>
    <w:p w:rsidR="00B462C2" w:rsidRPr="00DC677F" w:rsidRDefault="00B462C2" w:rsidP="00B462C2">
      <w:pPr>
        <w:pStyle w:val="ListParagraph"/>
        <w:numPr>
          <w:ilvl w:val="0"/>
          <w:numId w:val="20"/>
        </w:numPr>
      </w:pPr>
      <w:r w:rsidRPr="00DC677F">
        <w:t>An extended TextTestResult</w:t>
      </w:r>
    </w:p>
    <w:p w:rsidR="00B462C2" w:rsidRPr="00DC677F" w:rsidRDefault="00B462C2" w:rsidP="00B462C2">
      <w:pPr>
        <w:pStyle w:val="ListParagraph"/>
        <w:numPr>
          <w:ilvl w:val="0"/>
          <w:numId w:val="20"/>
        </w:numPr>
      </w:pPr>
      <w:r w:rsidRPr="00DC677F">
        <w:t>A modified TestLoader</w:t>
      </w:r>
    </w:p>
    <w:p w:rsidR="00B462C2" w:rsidRPr="00DC677F" w:rsidRDefault="00B462C2" w:rsidP="00B462C2">
      <w:r w:rsidRPr="00DC677F">
        <w:t>Defined in framework/core/system</w:t>
      </w:r>
      <w:r w:rsidR="00C31C8F" w:rsidRPr="00DC677F">
        <w:t>t</w:t>
      </w:r>
      <w:r w:rsidRPr="00DC677F">
        <w:t xml:space="preserve">est.py. The relationship between these classes and their unittest ancestors is shown in </w:t>
      </w:r>
      <w:r w:rsidRPr="00120BD2">
        <w:fldChar w:fldCharType="begin"/>
      </w:r>
      <w:r w:rsidRPr="00DC677F">
        <w:instrText xml:space="preserve"> REF _Ref338238422 \h </w:instrText>
      </w:r>
      <w:r w:rsidRPr="00120BD2">
        <w:fldChar w:fldCharType="separate"/>
      </w:r>
      <w:r w:rsidR="0089759B" w:rsidRPr="00DC677F">
        <w:t xml:space="preserve">Figure </w:t>
      </w:r>
      <w:r w:rsidR="0089759B">
        <w:rPr>
          <w:noProof/>
        </w:rPr>
        <w:t>3</w:t>
      </w:r>
      <w:r w:rsidRPr="00120BD2">
        <w:fldChar w:fldCharType="end"/>
      </w:r>
      <w:r w:rsidRPr="00DC677F">
        <w:t>.</w:t>
      </w:r>
    </w:p>
    <w:p w:rsidR="00B462C2" w:rsidRPr="00DC677F" w:rsidRDefault="006434E5" w:rsidP="00B462C2">
      <w:pPr>
        <w:keepNext/>
      </w:pPr>
      <w:r>
        <w:rPr>
          <w:noProof/>
          <w:lang w:val="en-CA" w:eastAsia="en-CA"/>
        </w:rPr>
        <w:drawing>
          <wp:inline distT="0" distB="0" distL="0" distR="0" wp14:anchorId="093A27D9" wp14:editId="2F1F9317">
            <wp:extent cx="5572125" cy="4676775"/>
            <wp:effectExtent l="0" t="0" r="9525" b="9525"/>
            <wp:docPr id="8" name="Picture 8" descr="C:\Users\cramaph1\work\work_org_files\systemtest-class-diagram-20140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amaph1\work\work_org_files\systemtest-class-diagram-201402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4676775"/>
                    </a:xfrm>
                    <a:prstGeom prst="rect">
                      <a:avLst/>
                    </a:prstGeom>
                    <a:noFill/>
                    <a:ln>
                      <a:noFill/>
                    </a:ln>
                  </pic:spPr>
                </pic:pic>
              </a:graphicData>
            </a:graphic>
          </wp:inline>
        </w:drawing>
      </w:r>
    </w:p>
    <w:p w:rsidR="00B462C2" w:rsidRPr="00DC677F" w:rsidRDefault="00B462C2" w:rsidP="00120BD2">
      <w:pPr>
        <w:pStyle w:val="Caption"/>
        <w:jc w:val="center"/>
      </w:pPr>
      <w:bookmarkStart w:id="24" w:name="_Ref338238422"/>
      <w:r w:rsidRPr="00DC677F">
        <w:t xml:space="preserve">Figure </w:t>
      </w:r>
      <w:r w:rsidR="00DB545F" w:rsidRPr="00120BD2">
        <w:fldChar w:fldCharType="begin"/>
      </w:r>
      <w:r w:rsidR="00DB545F" w:rsidRPr="00DC677F">
        <w:instrText xml:space="preserve"> SEQ Figure \* ARABIC </w:instrText>
      </w:r>
      <w:r w:rsidR="00DB545F" w:rsidRPr="00120BD2">
        <w:fldChar w:fldCharType="separate"/>
      </w:r>
      <w:r w:rsidR="0089759B">
        <w:rPr>
          <w:noProof/>
        </w:rPr>
        <w:t>3</w:t>
      </w:r>
      <w:r w:rsidR="00DB545F" w:rsidRPr="00120BD2">
        <w:fldChar w:fldCharType="end"/>
      </w:r>
      <w:bookmarkEnd w:id="24"/>
      <w:r w:rsidRPr="00DC677F">
        <w:t>: Class diagram of the systemtest module with an example concrete test case and test suite</w:t>
      </w:r>
    </w:p>
    <w:p w:rsidR="00B462C2" w:rsidRPr="00DC677F" w:rsidRDefault="00B462C2" w:rsidP="00765786">
      <w:pPr>
        <w:pStyle w:val="Heading4"/>
      </w:pPr>
      <w:bookmarkStart w:id="25" w:name="_Toc338859010"/>
      <w:bookmarkStart w:id="26" w:name="_Toc373159849"/>
      <w:r w:rsidRPr="00DC677F">
        <w:t>SystemTestCase</w:t>
      </w:r>
      <w:bookmarkEnd w:id="25"/>
      <w:bookmarkEnd w:id="26"/>
    </w:p>
    <w:p w:rsidR="006434E5" w:rsidRPr="00DC677F" w:rsidRDefault="00AE2982" w:rsidP="00B462C2">
      <w:r w:rsidRPr="00DC677F">
        <w:t>SystemTestCase is a s</w:t>
      </w:r>
      <w:r w:rsidR="00B462C2" w:rsidRPr="00DC677F">
        <w:t xml:space="preserve">ubclass of </w:t>
      </w:r>
      <w:r w:rsidRPr="00DC677F">
        <w:t xml:space="preserve">the </w:t>
      </w:r>
      <w:r w:rsidR="00B462C2" w:rsidRPr="00DC677F">
        <w:t>unittest</w:t>
      </w:r>
      <w:r w:rsidR="00120BD2">
        <w:t>.</w:t>
      </w:r>
      <w:r w:rsidR="00B462C2" w:rsidRPr="00DC677F">
        <w:t>TestCase</w:t>
      </w:r>
      <w:r w:rsidR="00120BD2">
        <w:t xml:space="preserve"> class</w:t>
      </w:r>
      <w:r w:rsidR="00B462C2" w:rsidRPr="00DC677F">
        <w:t>, extending it with a suiteContext attribute and the ability to store any log message during the test case execution</w:t>
      </w:r>
      <w:r w:rsidR="008743E8">
        <w:t xml:space="preserve">. </w:t>
      </w:r>
      <w:r w:rsidR="00B462C2" w:rsidRPr="00DC677F">
        <w:t>The log messages are recorded by a custom subclass</w:t>
      </w:r>
      <w:r w:rsidR="00B462C2" w:rsidRPr="00DC677F">
        <w:rPr>
          <w:rStyle w:val="FootnoteReference"/>
        </w:rPr>
        <w:footnoteReference w:id="1"/>
      </w:r>
      <w:r w:rsidR="00B462C2" w:rsidRPr="00DC677F">
        <w:t xml:space="preserve"> of the logging.Handler (from the Python standard library) class</w:t>
      </w:r>
      <w:r w:rsidR="008743E8">
        <w:t xml:space="preserve">. </w:t>
      </w:r>
      <w:r w:rsidR="00B462C2" w:rsidRPr="00DC677F">
        <w:t>This logging handler (stored in the _handler attribute) is added to the logger at runtime by the object of type SystemTextTestResult created by the test runner</w:t>
      </w:r>
      <w:r w:rsidR="008743E8">
        <w:t xml:space="preserve">. </w:t>
      </w:r>
      <w:r w:rsidR="00577F94" w:rsidRPr="00DC677F">
        <w:t>As a convenience, the standard logging methods (info, warning, error, critical and exception</w:t>
      </w:r>
      <w:r w:rsidR="00577F94" w:rsidRPr="00DC677F">
        <w:rPr>
          <w:rStyle w:val="FootnoteReference"/>
        </w:rPr>
        <w:footnoteReference w:id="2"/>
      </w:r>
      <w:r w:rsidR="00577F94" w:rsidRPr="00DC677F">
        <w:t>) have been added to SystemTestCase so that e.g. self.info(‘Log message’) does the right thing.</w:t>
      </w:r>
      <w:r w:rsidR="00B462C2" w:rsidRPr="00DC677F">
        <w:br/>
        <w:t>All test cases must (indirectly) inherit from SystemTestCase and (for future extensibility) make sure not to override the SystemTestCase setUp and tearDown methods (inherited from unittest.TestCase): they may be extended, but the subclass’ methods should call their parent’s methods.</w:t>
      </w:r>
      <w:r w:rsidR="00C30237" w:rsidRPr="00DC677F">
        <w:br/>
        <w:t xml:space="preserve">A SystemTestCase has a special product_version_detected_at_runtime member that </w:t>
      </w:r>
      <w:r w:rsidR="000E2A63" w:rsidRPr="00DC677F">
        <w:t xml:space="preserve">can be set only once to a value different from </w:t>
      </w:r>
      <w:r w:rsidRPr="00DC677F">
        <w:t>“</w:t>
      </w:r>
      <w:r w:rsidR="000E2A63" w:rsidRPr="00DC677F">
        <w:t>None</w:t>
      </w:r>
      <w:r w:rsidRPr="00DC677F">
        <w:t>”</w:t>
      </w:r>
      <w:r w:rsidR="000E2A63" w:rsidRPr="00DC677F">
        <w:t xml:space="preserve"> during the lifetime of the test case object</w:t>
      </w:r>
      <w:r w:rsidR="008743E8">
        <w:t xml:space="preserve">. </w:t>
      </w:r>
      <w:r w:rsidR="000E2A63" w:rsidRPr="00DC677F">
        <w:t>This member is used during test case reporting to TestLink</w:t>
      </w:r>
      <w:r w:rsidR="008743E8">
        <w:t xml:space="preserve">. </w:t>
      </w:r>
      <w:r w:rsidR="000E2A63" w:rsidRPr="00DC677F">
        <w:t>Setting it is optional</w:t>
      </w:r>
      <w:r w:rsidR="008743E8">
        <w:t xml:space="preserve">. </w:t>
      </w:r>
      <w:r w:rsidR="000E2A63" w:rsidRPr="00DC677F">
        <w:t>The benefit of setting it is that if set and if it is equal to the build name specified on the command line and if that particular build doesn’t already exist in TestLink, then the build is automatically created in TestLink before reporting the test case result.</w:t>
      </w:r>
      <w:r w:rsidR="00845163" w:rsidRPr="00DC677F">
        <w:br/>
        <w:t>A test case can override the get_extended_logs function to return a list of file names that contain additional information about the test run</w:t>
      </w:r>
      <w:r w:rsidR="008743E8">
        <w:t xml:space="preserve">. </w:t>
      </w:r>
      <w:r w:rsidR="00845163" w:rsidRPr="00DC677F">
        <w:t>Currently, these file names are appended to the notes of the test execution in TestLink for blocked and failing test cases</w:t>
      </w:r>
      <w:r w:rsidR="008743E8">
        <w:t xml:space="preserve">. </w:t>
      </w:r>
      <w:r w:rsidR="00FF0F6C" w:rsidRPr="00DC677F">
        <w:t>The get_extended_logs function e.g. copies the files from the different machines in the</w:t>
      </w:r>
      <w:r w:rsidR="003F404B" w:rsidRPr="00DC677F">
        <w:t xml:space="preserve"> environment IAS was installed i</w:t>
      </w:r>
      <w:r w:rsidR="00FF0F6C" w:rsidRPr="00DC677F">
        <w:t>n to a central location and reports</w:t>
      </w:r>
      <w:r w:rsidR="00785C30" w:rsidRPr="00DC677F">
        <w:t xml:space="preserve"> back the names of these copies.</w:t>
      </w:r>
      <w:r w:rsidR="00785C30" w:rsidRPr="00DC677F">
        <w:br/>
        <w:t>In some ways, a SystemTestCase class is also a suite: it will be instantiated once for each method whose name starts with `test’ (the instances are test cases)</w:t>
      </w:r>
      <w:r w:rsidR="008743E8">
        <w:t xml:space="preserve">. </w:t>
      </w:r>
      <w:r w:rsidR="00785C30" w:rsidRPr="00DC677F">
        <w:t>Hence, a SystemTestCase class can also define a tl_mapping attribute similar to the tl_mapping attribute in SystemTestSuite.</w:t>
      </w:r>
      <w:r w:rsidR="006434E5">
        <w:br/>
        <w:t>Compared with unittest.TestCase, SystemTestCase has an extra initialization step: there is sometimes a need to initialize each instance (one for each test method inside a test case class) slightly differently.  However, a test case’s __init__ method’s signature is fixed and the __init__ method is (in the source code) far away from the different test methods of the same class.  The variant_precondition method is run right after the __init__ method with the method name as parameter and all keyword parameters provided to the with_variant_precondition decorator.  The default implementation of variant_precondition turns the keyword parameters into instance attributes</w:t>
      </w:r>
      <w:r w:rsidR="00525841">
        <w:t xml:space="preserve"> (for more details, see </w:t>
      </w:r>
      <w:hyperlink r:id="rId15" w:history="1">
        <w:r w:rsidR="00525841" w:rsidRPr="00525841">
          <w:rPr>
            <w:rStyle w:val="Hyperlink"/>
          </w:rPr>
          <w:t>doc/variant_precondition.org</w:t>
        </w:r>
      </w:hyperlink>
      <w:r w:rsidR="00525841">
        <w:t xml:space="preserve">, first committed in </w:t>
      </w:r>
      <w:hyperlink r:id="rId16" w:history="1">
        <w:r w:rsidR="00525841" w:rsidRPr="00525841">
          <w:rPr>
            <w:rStyle w:val="Hyperlink"/>
          </w:rPr>
          <w:t>a5298381e83c5ca1</w:t>
        </w:r>
      </w:hyperlink>
      <w:r w:rsidR="00525841">
        <w:t>)</w:t>
      </w:r>
      <w:r w:rsidR="006434E5">
        <w:t>.</w:t>
      </w:r>
      <w:r w:rsidR="006434E5">
        <w:br/>
        <w:t xml:space="preserve">The get_known_issues method is called for test cases that signal anything but a success.  The return values are used to update TestLink with related issue IDs.  Care must be taken when implementing get_known_issues not to attribute issue IDs when other issues are </w:t>
      </w:r>
      <w:r w:rsidR="004310F8">
        <w:t>present for which no issue ID is known.</w:t>
      </w:r>
    </w:p>
    <w:p w:rsidR="00B462C2" w:rsidRPr="00DC677F" w:rsidRDefault="00B462C2" w:rsidP="00765786">
      <w:pPr>
        <w:pStyle w:val="Heading4"/>
      </w:pPr>
      <w:bookmarkStart w:id="27" w:name="_Toc338859011"/>
      <w:bookmarkStart w:id="28" w:name="_Toc373159850"/>
      <w:r w:rsidRPr="00DC677F">
        <w:t>SystemTestSuite</w:t>
      </w:r>
      <w:bookmarkEnd w:id="27"/>
      <w:bookmarkEnd w:id="28"/>
    </w:p>
    <w:p w:rsidR="00B462C2" w:rsidRPr="00DC677F" w:rsidRDefault="00B462C2" w:rsidP="00B462C2">
      <w:r w:rsidRPr="00DC677F">
        <w:t>Subclass of unittest.TestSuite, extending it with a setUp, a tearDown method and a suiteContext attribute</w:t>
      </w:r>
      <w:r w:rsidR="008743E8">
        <w:t xml:space="preserve">. </w:t>
      </w:r>
      <w:r w:rsidRPr="00DC677F">
        <w:t>The run method is extended to actually call the suite’s setUp and tearDown methods.</w:t>
      </w:r>
      <w:r w:rsidR="00747340" w:rsidRPr="00DC677F">
        <w:br/>
        <w:t>As a convenience, the standard logging methods (info, warning, error, critical and exception</w:t>
      </w:r>
      <w:r w:rsidR="00747340" w:rsidRPr="00DC677F">
        <w:rPr>
          <w:rStyle w:val="FootnoteReference"/>
        </w:rPr>
        <w:footnoteReference w:id="3"/>
      </w:r>
      <w:r w:rsidR="00747340" w:rsidRPr="00DC677F">
        <w:t>) have been added to SystemTestCase so that e.g. self.info(‘Log message’) does the right thing.</w:t>
      </w:r>
      <w:r w:rsidR="00706A22" w:rsidRPr="00DC677F">
        <w:br/>
        <w:t>The suites can be used to represent the directory structure of the test case organization in TestLink: if the suite class defines a member tl_mapping, it is remembered at test execution time (see SystemTestCase.safe_path_when_run() to query those values</w:t>
      </w:r>
      <w:r w:rsidR="00126BA2" w:rsidRPr="00DC677F">
        <w:t xml:space="preserve">). </w:t>
      </w:r>
      <w:r w:rsidR="00706A22" w:rsidRPr="00DC677F">
        <w:t>This is used during reporting to TestLink to distinguish test cases with the same name but defined in different folders.</w:t>
      </w:r>
      <w:r w:rsidR="00CD434E" w:rsidRPr="00DC677F">
        <w:br/>
      </w:r>
      <w:r w:rsidR="00A53DB6" w:rsidRPr="00DC677F">
        <w:t>When defined, the testcases member in a suite is used to automatically add instantiate test cases and add them to the suite at suite initialization time.</w:t>
      </w:r>
    </w:p>
    <w:p w:rsidR="00B462C2" w:rsidRPr="00DC677F" w:rsidRDefault="00B462C2" w:rsidP="00765786">
      <w:pPr>
        <w:pStyle w:val="Heading4"/>
      </w:pPr>
      <w:bookmarkStart w:id="29" w:name="_Toc338859012"/>
      <w:bookmarkStart w:id="30" w:name="_Toc373159851"/>
      <w:r w:rsidRPr="00DC677F">
        <w:t>SystemTextTestResult</w:t>
      </w:r>
      <w:bookmarkEnd w:id="29"/>
      <w:bookmarkEnd w:id="30"/>
    </w:p>
    <w:p w:rsidR="00B462C2" w:rsidRPr="00DC677F" w:rsidRDefault="00B462C2" w:rsidP="00B462C2">
      <w:r w:rsidRPr="00DC677F">
        <w:t>Subclass of TextTestResult, also adding the passed test cases to the testResult object, because passes must be recorded in the Test Management System as well.</w:t>
      </w:r>
      <w:r w:rsidR="00C30237" w:rsidRPr="00DC677F">
        <w:t xml:space="preserve"> All addXXX methods have been extended to immediately report the test case result to the test management system (framework/core/tms.py, itself currently using framework/core/testlink.py)</w:t>
      </w:r>
      <w:r w:rsidR="008743E8">
        <w:t xml:space="preserve">. </w:t>
      </w:r>
      <w:r w:rsidR="006D196A" w:rsidRPr="00DC677F">
        <w:t>For TestLink, this action is able to create the build ID automatically in TestLink for the selected test plan if needed, but only if the new build ID has been confirmed during the test case execution (by setting the product_version_detected_at_runtime member of the test case).</w:t>
      </w:r>
      <w:r w:rsidRPr="00DC677F">
        <w:br/>
        <w:t>The logging handler recording the test case specific log messages is added to the logger at runtime by the SystemTextTestResult method startTest and removed from the logger by the SystemTextTestResult method stopTest</w:t>
      </w:r>
      <w:r w:rsidR="008743E8">
        <w:t xml:space="preserve">. </w:t>
      </w:r>
      <w:r w:rsidRPr="00DC677F">
        <w:t>Another possibility would have been to add it to the setUp/tearDown method of SystemTestCase</w:t>
      </w:r>
      <w:r w:rsidR="008743E8">
        <w:t xml:space="preserve">. </w:t>
      </w:r>
      <w:r w:rsidRPr="00DC677F">
        <w:t>However, there would have been the risk of subclasses forgetting to call their parent’s setUp/tearDown methods</w:t>
      </w:r>
      <w:r w:rsidR="008743E8">
        <w:t xml:space="preserve">. </w:t>
      </w:r>
      <w:r w:rsidRPr="00DC677F">
        <w:t>Since SystemTextTestResult is less likely to be subclassed, the risk is reduced.</w:t>
      </w:r>
    </w:p>
    <w:p w:rsidR="00B462C2" w:rsidRPr="00DC677F" w:rsidRDefault="00B462C2" w:rsidP="00765786">
      <w:pPr>
        <w:pStyle w:val="Heading4"/>
      </w:pPr>
      <w:bookmarkStart w:id="31" w:name="_Toc338859013"/>
      <w:bookmarkStart w:id="32" w:name="_Toc373159852"/>
      <w:r w:rsidRPr="00DC677F">
        <w:t>SystemTestLoader</w:t>
      </w:r>
      <w:bookmarkEnd w:id="31"/>
      <w:bookmarkEnd w:id="32"/>
    </w:p>
    <w:p w:rsidR="00B462C2" w:rsidRPr="00DC677F" w:rsidRDefault="00B462C2" w:rsidP="00D86AEA">
      <w:pPr>
        <w:keepNext/>
        <w:keepLines/>
      </w:pPr>
      <w:r w:rsidRPr="00DC677F">
        <w:t>The unittest framework works with the concept of a suite (unittest.TestSuite) that is run by a test runner (unittest.TestRunner)</w:t>
      </w:r>
      <w:r w:rsidR="008743E8">
        <w:t xml:space="preserve">. </w:t>
      </w:r>
      <w:r w:rsidRPr="00DC677F">
        <w:t>Building the suite can be automated by a TestLoader instance: based on naming conventions, the test loader will instantiate given test cases and add them to the suite</w:t>
      </w:r>
      <w:r w:rsidR="008743E8">
        <w:t xml:space="preserve">. </w:t>
      </w:r>
      <w:r w:rsidRPr="00DC677F">
        <w:t>Unfortunately, the instantiation of the test case can’t be parameterized to allow to pass the suite context</w:t>
      </w:r>
      <w:r w:rsidRPr="00DC677F">
        <w:rPr>
          <w:rStyle w:val="FootnoteReference"/>
        </w:rPr>
        <w:footnoteReference w:id="4"/>
      </w:r>
      <w:r w:rsidRPr="00DC677F">
        <w:t>. To solve this problem, the unittest.TestLoader was subclassed (to use its auxiliary utility functions) and one of the loadXXX methods was copy pasted then adapted to pass the suiteContext. All other methods have been overwritten to raise a NotImplementedError.</w:t>
      </w:r>
    </w:p>
    <w:p w:rsidR="00B462C2" w:rsidRPr="00120BD2" w:rsidRDefault="00B462C2" w:rsidP="00765786">
      <w:pPr>
        <w:pStyle w:val="Heading3"/>
        <w:rPr>
          <w:lang w:val="en-US"/>
        </w:rPr>
      </w:pPr>
      <w:bookmarkStart w:id="33" w:name="_Toc338859014"/>
      <w:bookmarkStart w:id="34" w:name="_Toc373159853"/>
      <w:r w:rsidRPr="00120BD2">
        <w:rPr>
          <w:lang w:val="en-US"/>
        </w:rPr>
        <w:t>Logging</w:t>
      </w:r>
      <w:bookmarkEnd w:id="33"/>
      <w:bookmarkEnd w:id="34"/>
    </w:p>
    <w:p w:rsidR="00B462C2" w:rsidRPr="00DC677F" w:rsidRDefault="00B462C2" w:rsidP="00B462C2">
      <w:r w:rsidRPr="00DC677F">
        <w:t>All messages printed during tests should use a logger. Currently, the logging infrastructure from the Python standard library is used. The logger object to be used is stored in the configu</w:t>
      </w:r>
      <w:r w:rsidR="00706A22" w:rsidRPr="00DC677F">
        <w:t>ration data in the suiteContext and a selected subset of logging methods is also defined on the test cases and test suites.</w:t>
      </w:r>
      <w:r w:rsidRPr="00DC677F">
        <w:t xml:space="preserve"> During test case execution, any message printed to standard output (not standard error!) is captured and also sent to the logger</w:t>
      </w:r>
      <w:r w:rsidR="008743E8">
        <w:t xml:space="preserve">. </w:t>
      </w:r>
      <w:r w:rsidRPr="00DC677F">
        <w:t>However, the advantage of using the logger directly is that filename and linenumber information is recorded, helping to know where the message originated.</w:t>
      </w:r>
    </w:p>
    <w:p w:rsidR="00B462C2" w:rsidRPr="00DC677F" w:rsidRDefault="00B462C2" w:rsidP="00B462C2">
      <w:r w:rsidRPr="00DC677F">
        <w:t>This central logger object is instantiated in the framework/core/stflogging.py module</w:t>
      </w:r>
      <w:r w:rsidR="008743E8">
        <w:t xml:space="preserve">. </w:t>
      </w:r>
      <w:r w:rsidRPr="00DC677F">
        <w:t>This module also defines a decorator ‘traced’ that is useful to trace function calls: any function or method definition preceded by ‘@stflogging.traced’ will log the call and its arguments to the central logger object.</w:t>
      </w:r>
    </w:p>
    <w:p w:rsidR="00B462C2" w:rsidRPr="00120BD2" w:rsidRDefault="00B462C2" w:rsidP="00765786">
      <w:pPr>
        <w:pStyle w:val="Heading3"/>
        <w:rPr>
          <w:lang w:val="en-US"/>
        </w:rPr>
      </w:pPr>
      <w:bookmarkStart w:id="35" w:name="_Toc338859015"/>
      <w:bookmarkStart w:id="36" w:name="_Ref338250935"/>
      <w:bookmarkStart w:id="37" w:name="_Toc373159854"/>
      <w:r w:rsidRPr="00120BD2">
        <w:rPr>
          <w:lang w:val="en-US"/>
        </w:rPr>
        <w:t>Configuration</w:t>
      </w:r>
      <w:bookmarkEnd w:id="35"/>
      <w:bookmarkEnd w:id="36"/>
      <w:bookmarkEnd w:id="37"/>
    </w:p>
    <w:p w:rsidR="00B462C2" w:rsidRPr="00DC677F" w:rsidRDefault="00B462C2" w:rsidP="00B462C2">
      <w:r w:rsidRPr="00DC677F">
        <w:t>The configuration is loaded from two sources: one that is central to the framework and one that is linked (by its place in the file system hierarchy) to the executed test project. The framework/core/config.py module defines the configuration settings that are common to all tests. Currently, these are:</w:t>
      </w:r>
    </w:p>
    <w:p w:rsidR="00B462C2" w:rsidRPr="00DC677F" w:rsidRDefault="00B462C2" w:rsidP="00B462C2">
      <w:pPr>
        <w:pStyle w:val="ListParagraph"/>
        <w:numPr>
          <w:ilvl w:val="0"/>
          <w:numId w:val="21"/>
        </w:numPr>
      </w:pPr>
      <w:r w:rsidRPr="00DC677F">
        <w:t>TestLink login information (URL and DevKey)</w:t>
      </w:r>
    </w:p>
    <w:p w:rsidR="00B462C2" w:rsidRPr="00DC677F" w:rsidRDefault="001142D1" w:rsidP="00B462C2">
      <w:pPr>
        <w:pStyle w:val="ListParagraph"/>
        <w:numPr>
          <w:ilvl w:val="0"/>
          <w:numId w:val="21"/>
        </w:numPr>
      </w:pPr>
      <w:r>
        <w:t>Virtualization</w:t>
      </w:r>
      <w:r w:rsidR="00B462C2" w:rsidRPr="00DC677F">
        <w:t xml:space="preserve"> information (</w:t>
      </w:r>
      <w:r>
        <w:t>Virtualization system URL, username and password, …</w:t>
      </w:r>
      <w:r w:rsidR="00B462C2" w:rsidRPr="00DC677F">
        <w:t>)</w:t>
      </w:r>
    </w:p>
    <w:p w:rsidR="00B462C2" w:rsidRPr="00DC677F" w:rsidRDefault="00B462C2" w:rsidP="00B462C2">
      <w:pPr>
        <w:pStyle w:val="ListParagraph"/>
        <w:numPr>
          <w:ilvl w:val="0"/>
          <w:numId w:val="21"/>
        </w:numPr>
      </w:pPr>
      <w:r w:rsidRPr="00DC677F">
        <w:t>The central logger instance</w:t>
      </w:r>
    </w:p>
    <w:p w:rsidR="00B462C2" w:rsidRPr="00DC677F" w:rsidRDefault="00B462C2" w:rsidP="00D86AEA">
      <w:pPr>
        <w:keepNext/>
      </w:pPr>
      <w:r w:rsidRPr="00DC677F">
        <w:t>The configuration object of type S</w:t>
      </w:r>
      <w:r w:rsidR="00B50C50">
        <w:t>D</w:t>
      </w:r>
      <w:r w:rsidRPr="00DC677F">
        <w:t>TFConfiguration that can be instantiated to access this information accepts two optional parameters: a filename and an arbitrary Python value</w:t>
      </w:r>
      <w:r w:rsidR="008743E8">
        <w:t xml:space="preserve">. </w:t>
      </w:r>
      <w:r w:rsidRPr="00DC677F">
        <w:t>These are used to build the test specific configuration that should be added to the configuration object</w:t>
      </w:r>
      <w:r w:rsidR="008743E8">
        <w:t xml:space="preserve">. </w:t>
      </w:r>
      <w:r w:rsidRPr="00DC677F">
        <w:t>The object looks for an SDTF_config.py file, stopping at the first hit</w:t>
      </w:r>
      <w:r w:rsidR="008743E8">
        <w:t xml:space="preserve">. </w:t>
      </w:r>
      <w:r w:rsidRPr="00DC677F">
        <w:t>First the same directory as the filename it received as input parameter is searched, then the search walks up the file system hierarchy to its root (this is the file system root on UNIX systems and a drive name on Windows system)</w:t>
      </w:r>
      <w:r w:rsidR="008743E8">
        <w:t xml:space="preserve">. </w:t>
      </w:r>
      <w:r w:rsidRPr="00DC677F">
        <w:t>When an SDTF_config.py file is found, it is loaded as a module and the function (which must be defined) get_config_dictionary from that module is called with the arbitrary Python value (the second parameter passed on object creation) as parameter</w:t>
      </w:r>
      <w:r w:rsidR="008743E8">
        <w:t xml:space="preserve">. </w:t>
      </w:r>
      <w:r w:rsidRPr="00DC677F">
        <w:t>This function must return a dictionary whose values are added to the configuration object using the keys as attribute names</w:t>
      </w:r>
      <w:r w:rsidR="008743E8">
        <w:t xml:space="preserve">. </w:t>
      </w:r>
      <w:r w:rsidRPr="00DC677F">
        <w:t>Examples of test specific configuration information include:</w:t>
      </w:r>
    </w:p>
    <w:p w:rsidR="00B462C2" w:rsidRPr="00DC677F" w:rsidRDefault="00B462C2" w:rsidP="00D86AEA">
      <w:pPr>
        <w:pStyle w:val="ListParagraph"/>
        <w:keepNext/>
        <w:numPr>
          <w:ilvl w:val="0"/>
          <w:numId w:val="22"/>
        </w:numPr>
      </w:pPr>
      <w:r w:rsidRPr="00DC677F">
        <w:t>Test plan name</w:t>
      </w:r>
    </w:p>
    <w:p w:rsidR="00B462C2" w:rsidRPr="00DC677F" w:rsidRDefault="00B462C2" w:rsidP="00D86AEA">
      <w:pPr>
        <w:pStyle w:val="ListParagraph"/>
        <w:keepNext/>
        <w:numPr>
          <w:ilvl w:val="0"/>
          <w:numId w:val="22"/>
        </w:numPr>
      </w:pPr>
      <w:r w:rsidRPr="00DC677F">
        <w:t>IP addresses of servers or URLs to test</w:t>
      </w:r>
    </w:p>
    <w:p w:rsidR="00B462C2" w:rsidRPr="00DC677F" w:rsidRDefault="00B462C2" w:rsidP="00D86AEA">
      <w:pPr>
        <w:keepNext/>
      </w:pPr>
      <w:r w:rsidRPr="00DC677F">
        <w:t>Building this configuration object and inserting it in the suiteContext is automated by the framework.core.main.Main class responsible for test program execution.</w:t>
      </w:r>
    </w:p>
    <w:p w:rsidR="00B462C2" w:rsidRPr="00DC677F" w:rsidRDefault="00B462C2" w:rsidP="00B462C2">
      <w:r w:rsidRPr="00DC677F">
        <w:t>This module also contains a convenience class (called ConfigObject) to easily create objects containing only data attributes with minimal typing overhead.</w:t>
      </w:r>
    </w:p>
    <w:p w:rsidR="00B462C2" w:rsidRPr="00120BD2" w:rsidRDefault="00B462C2" w:rsidP="00765786">
      <w:pPr>
        <w:pStyle w:val="Heading3"/>
        <w:rPr>
          <w:lang w:val="en-US"/>
        </w:rPr>
      </w:pPr>
      <w:bookmarkStart w:id="38" w:name="_Toc338859016"/>
      <w:bookmarkStart w:id="39" w:name="_Toc373159855"/>
      <w:r w:rsidRPr="00120BD2">
        <w:rPr>
          <w:lang w:val="en-US"/>
        </w:rPr>
        <w:t>Main: program execution</w:t>
      </w:r>
      <w:bookmarkEnd w:id="38"/>
      <w:bookmarkEnd w:id="39"/>
    </w:p>
    <w:p w:rsidR="00B462C2" w:rsidRPr="00DC677F" w:rsidRDefault="00B462C2" w:rsidP="00B462C2">
      <w:r w:rsidRPr="00DC677F">
        <w:t>The code to load the configuration, build a test suite, running it and reporting the results to the Test Management System is fairly repetitive</w:t>
      </w:r>
      <w:r w:rsidR="008743E8">
        <w:t xml:space="preserve">. </w:t>
      </w:r>
      <w:r w:rsidRPr="00DC677F">
        <w:t>It has been concentrated in the Main class defined in framework/core/main.py</w:t>
      </w:r>
      <w:r w:rsidR="008743E8">
        <w:t xml:space="preserve">. </w:t>
      </w:r>
      <w:r w:rsidRPr="00DC677F">
        <w:t xml:space="preserve">This class can be instantiated </w:t>
      </w:r>
      <w:r w:rsidR="00E8080A" w:rsidRPr="00DC677F">
        <w:t>without any</w:t>
      </w:r>
      <w:r w:rsidRPr="00DC677F">
        <w:t xml:space="preserve"> parameters</w:t>
      </w:r>
      <w:r w:rsidR="00E8080A" w:rsidRPr="00DC677F">
        <w:t>:</w:t>
      </w:r>
      <w:r w:rsidRPr="00DC677F">
        <w:t xml:space="preserve"> sensible defaults are provided</w:t>
      </w:r>
      <w:r w:rsidR="00E8080A" w:rsidRPr="00DC677F">
        <w:t xml:space="preserve"> to implement the usual case, i.e. starting a suite specified by its name on the command line</w:t>
      </w:r>
      <w:r w:rsidR="008743E8">
        <w:t xml:space="preserve">. </w:t>
      </w:r>
      <w:r w:rsidR="00E8080A" w:rsidRPr="00DC677F">
        <w:t>Some of the optional</w:t>
      </w:r>
      <w:r w:rsidRPr="00DC677F">
        <w:t xml:space="preserve"> arguments are the filename of the script being run (to look for the corresponding SDTF_config.py file) and the test cases to run (an iterable of test case classes or one test case class, each containing one or more tests that can be discovered by the SystemTestLoader).</w:t>
      </w:r>
    </w:p>
    <w:p w:rsidR="00CD77E9" w:rsidRPr="00DC677F" w:rsidRDefault="00CD77E9" w:rsidP="00B462C2">
      <w:r w:rsidRPr="00DC677F">
        <w:t xml:space="preserve">This class also handles the </w:t>
      </w:r>
      <w:r w:rsidR="00B23864" w:rsidRPr="00DC677F">
        <w:t>instantiation of the configuration class and the parsing of the command line arguments</w:t>
      </w:r>
      <w:r w:rsidR="008743E8">
        <w:t xml:space="preserve">. </w:t>
      </w:r>
      <w:r w:rsidR="00B23864" w:rsidRPr="00DC677F">
        <w:t>This will give all test scripts a common command line interface:</w:t>
      </w:r>
    </w:p>
    <w:p w:rsidR="00B23864" w:rsidRPr="00DC677F" w:rsidRDefault="00B23864" w:rsidP="00B462C2">
      <w:pPr>
        <w:rPr>
          <w:rFonts w:ascii="Courier New" w:hAnsi="Courier New" w:cs="Courier New"/>
        </w:rPr>
      </w:pPr>
      <w:r w:rsidRPr="00DC677F">
        <w:rPr>
          <w:rFonts w:ascii="Courier New" w:hAnsi="Courier New" w:cs="Courier New"/>
        </w:rPr>
        <w:t>&lt;script name&gt; &lt;build&gt; &lt;platform&gt; [suite] [--config.sub.var=value …]</w:t>
      </w:r>
    </w:p>
    <w:p w:rsidR="00E8080A" w:rsidRDefault="00B23864" w:rsidP="00B462C2">
      <w:r w:rsidRPr="00DC677F">
        <w:t>The build and platform information are needed to link the test results to the TMS</w:t>
      </w:r>
      <w:r w:rsidR="008743E8">
        <w:t xml:space="preserve">. </w:t>
      </w:r>
      <w:r w:rsidRPr="00DC677F">
        <w:t>The suite must be the (or a unique abbreviation of the) name of a test suite to run, loaded from the module defined in the script</w:t>
      </w:r>
      <w:r w:rsidR="008743E8">
        <w:t xml:space="preserve">. </w:t>
      </w:r>
      <w:r w:rsidRPr="00DC677F">
        <w:t>Additional configuration values can be specified at the end of the command line</w:t>
      </w:r>
      <w:r w:rsidR="008743E8">
        <w:t xml:space="preserve">. </w:t>
      </w:r>
      <w:r w:rsidR="00CE39F9">
        <w:t xml:space="preserve">(See </w:t>
      </w:r>
      <w:r w:rsidR="00CE39F9" w:rsidRPr="00CE39F9">
        <w:t>special parameters</w:t>
      </w:r>
      <w:r w:rsidR="00CE39F9">
        <w:t>)</w:t>
      </w:r>
    </w:p>
    <w:p w:rsidR="00671B09" w:rsidRDefault="00671B09" w:rsidP="00671B09">
      <w:pPr>
        <w:pStyle w:val="Heading4"/>
      </w:pPr>
      <w:r>
        <w:t>Special parameters</w:t>
      </w:r>
    </w:p>
    <w:p w:rsidR="00671B09" w:rsidRPr="00671B09" w:rsidRDefault="00671B09" w:rsidP="00671B09"/>
    <w:p w:rsidR="00CE39F9" w:rsidRDefault="00671B09" w:rsidP="00CE39F9">
      <w:pPr>
        <w:pStyle w:val="ListParagraph"/>
        <w:numPr>
          <w:ilvl w:val="0"/>
          <w:numId w:val="59"/>
        </w:numPr>
      </w:pPr>
      <w:r w:rsidRPr="00671B09">
        <w:rPr>
          <w:rStyle w:val="Strong"/>
        </w:rPr>
        <w:t>--help:</w:t>
      </w:r>
      <w:r>
        <w:t xml:space="preserve"> </w:t>
      </w:r>
      <w:r w:rsidRPr="00DC677F">
        <w:t>If `--help’ is present anywhere in the command line arguments, a help text is printed and nothing is done</w:t>
      </w:r>
      <w:r>
        <w:t xml:space="preserve">. </w:t>
      </w:r>
      <w:r w:rsidRPr="00DC677F">
        <w:t xml:space="preserve">The </w:t>
      </w:r>
      <w:hyperlink r:id="rId17" w:history="1">
        <w:r w:rsidRPr="00DC677F">
          <w:rPr>
            <w:rStyle w:val="Hyperlink"/>
          </w:rPr>
          <w:t>docstring</w:t>
        </w:r>
      </w:hyperlink>
      <w:r w:rsidRPr="00DC677F">
        <w:t xml:space="preserve"> of the script is used in the help text.</w:t>
      </w:r>
    </w:p>
    <w:p w:rsidR="00CE39F9" w:rsidRDefault="00CE39F9" w:rsidP="00CE39F9">
      <w:pPr>
        <w:pStyle w:val="ListParagraph"/>
      </w:pPr>
    </w:p>
    <w:p w:rsidR="00671B09" w:rsidRDefault="00671B09" w:rsidP="00671B09">
      <w:pPr>
        <w:pStyle w:val="ListParagraph"/>
        <w:numPr>
          <w:ilvl w:val="0"/>
          <w:numId w:val="59"/>
        </w:numPr>
      </w:pPr>
      <w:r w:rsidRPr="00671B09">
        <w:rPr>
          <w:rStyle w:val="Strong"/>
        </w:rPr>
        <w:t>--dump_fqtcn:</w:t>
      </w:r>
      <w:r>
        <w:t xml:space="preserve"> The optional --dump_fqtcn parameter will print a list of all testcases in the provided suite along with their (dynamic) index. After printing the list, nothing is done.</w:t>
      </w:r>
    </w:p>
    <w:p w:rsidR="00CE39F9" w:rsidRDefault="00CE39F9" w:rsidP="00CE39F9">
      <w:pPr>
        <w:pStyle w:val="ListParagraph"/>
      </w:pPr>
    </w:p>
    <w:p w:rsidR="00CE39F9" w:rsidRDefault="00CE39F9" w:rsidP="00CE39F9">
      <w:pPr>
        <w:pStyle w:val="ListParagraph"/>
      </w:pPr>
    </w:p>
    <w:p w:rsidR="00671B09" w:rsidRDefault="00671B09" w:rsidP="00671B09">
      <w:pPr>
        <w:pStyle w:val="ListParagraph"/>
        <w:numPr>
          <w:ilvl w:val="0"/>
          <w:numId w:val="59"/>
        </w:numPr>
      </w:pPr>
      <w:r w:rsidRPr="00671B09">
        <w:rPr>
          <w:rStyle w:val="Strong"/>
        </w:rPr>
        <w:t>--dump_fqsn:</w:t>
      </w:r>
      <w:r>
        <w:t xml:space="preserve"> The optional --dump_fqsn parameter will print a list of all subsuites in the provided suite along with their (dynamic) index. After printing the list, nothing is done.</w:t>
      </w:r>
    </w:p>
    <w:p w:rsidR="00CE39F9" w:rsidRDefault="00CE39F9" w:rsidP="00CE39F9">
      <w:pPr>
        <w:pStyle w:val="ListParagraph"/>
      </w:pPr>
    </w:p>
    <w:p w:rsidR="00671B09" w:rsidRDefault="00671B09" w:rsidP="00671B09">
      <w:pPr>
        <w:pStyle w:val="ListParagraph"/>
        <w:numPr>
          <w:ilvl w:val="0"/>
          <w:numId w:val="59"/>
        </w:numPr>
      </w:pPr>
      <w:r w:rsidRPr="00671B09">
        <w:rPr>
          <w:rStyle w:val="Strong"/>
        </w:rPr>
        <w:t>--tests_to_run</w:t>
      </w:r>
      <w:r>
        <w:t xml:space="preserve">: The optional --tests_to_run parameter allows you to run a specific subset of tests inside a suite. You can separate testcase indexes by a ',' or by a '-' if you want to run a range of tests. Example : </w:t>
      </w:r>
    </w:p>
    <w:p w:rsidR="00671B09" w:rsidRDefault="00671B09" w:rsidP="00356E20">
      <w:pPr>
        <w:pStyle w:val="ListParagraph"/>
        <w:numPr>
          <w:ilvl w:val="1"/>
          <w:numId w:val="59"/>
        </w:numPr>
        <w:shd w:val="clear" w:color="auto" w:fill="D9D9D9" w:themeFill="background1" w:themeFillShade="D9"/>
      </w:pPr>
      <w:r>
        <w:t>--tests_to_run="1,2-5,3,10"</w:t>
      </w:r>
    </w:p>
    <w:p w:rsidR="00CE39F9" w:rsidRDefault="00671B09" w:rsidP="00CE39F9">
      <w:pPr>
        <w:pStyle w:val="ListParagraph"/>
        <w:numPr>
          <w:ilvl w:val="2"/>
          <w:numId w:val="59"/>
        </w:numPr>
      </w:pPr>
      <w:r>
        <w:t>Will run testcases : 1, 2, 3, 4, 5 and 10</w:t>
      </w:r>
    </w:p>
    <w:p w:rsidR="00CE39F9" w:rsidRDefault="00CE39F9" w:rsidP="00CE39F9">
      <w:pPr>
        <w:pStyle w:val="ListParagraph"/>
        <w:ind w:left="2160"/>
      </w:pPr>
    </w:p>
    <w:p w:rsidR="00671B09" w:rsidRDefault="00671B09" w:rsidP="00671B09">
      <w:pPr>
        <w:pStyle w:val="ListParagraph"/>
        <w:numPr>
          <w:ilvl w:val="0"/>
          <w:numId w:val="59"/>
        </w:numPr>
      </w:pPr>
      <w:r w:rsidRPr="00671B09">
        <w:rPr>
          <w:rStyle w:val="Strong"/>
        </w:rPr>
        <w:t>--suites_to_run</w:t>
      </w:r>
      <w:r>
        <w:t>: The optional --suites_to_run parameter allows you to run specific subsuites of a suite. Similar usage to the --tests_to_run parameter. Indexes out of bound are ignored.</w:t>
      </w:r>
    </w:p>
    <w:p w:rsidR="00671B09" w:rsidRPr="00DC677F" w:rsidRDefault="00671B09" w:rsidP="00671B09"/>
    <w:p w:rsidR="00705BA5" w:rsidRPr="00DC677F" w:rsidRDefault="00705BA5" w:rsidP="00AF7C9C">
      <w:pPr>
        <w:pStyle w:val="Heading3"/>
        <w:rPr>
          <w:lang w:val="en-US"/>
        </w:rPr>
      </w:pPr>
      <w:bookmarkStart w:id="40" w:name="_Toc373159856"/>
      <w:bookmarkStart w:id="41" w:name="_Toc338859017"/>
      <w:r w:rsidRPr="00DC677F">
        <w:rPr>
          <w:lang w:val="en-US"/>
        </w:rPr>
        <w:t>Support for automated deployment and install</w:t>
      </w:r>
      <w:bookmarkEnd w:id="40"/>
    </w:p>
    <w:p w:rsidR="00705BA5" w:rsidRPr="00DC677F" w:rsidRDefault="00705BA5" w:rsidP="00D86AEA">
      <w:pPr>
        <w:keepNext/>
      </w:pPr>
      <w:r w:rsidRPr="00DC677F">
        <w:t>The SDTF supports the infrastructure described in Section </w:t>
      </w:r>
      <w:r w:rsidRPr="00120BD2">
        <w:fldChar w:fldCharType="begin"/>
      </w:r>
      <w:r w:rsidRPr="00DC677F">
        <w:instrText xml:space="preserve"> REF _Ref342049363 \r \h </w:instrText>
      </w:r>
      <w:r w:rsidRPr="00120BD2">
        <w:fldChar w:fldCharType="separate"/>
      </w:r>
      <w:r w:rsidR="0089759B">
        <w:t>1.1</w:t>
      </w:r>
      <w:r w:rsidRPr="00120BD2">
        <w:fldChar w:fldCharType="end"/>
      </w:r>
      <w:r w:rsidR="008743E8">
        <w:t xml:space="preserve">. </w:t>
      </w:r>
      <w:r w:rsidRPr="00DC677F">
        <w:t xml:space="preserve">It contains lists of available configurations that can be cloned from the </w:t>
      </w:r>
      <w:r w:rsidR="00051969">
        <w:t>virtualization system’s</w:t>
      </w:r>
      <w:r w:rsidRPr="00DC677F">
        <w:t xml:space="preserve"> library.</w:t>
      </w:r>
    </w:p>
    <w:p w:rsidR="00705BA5" w:rsidRPr="00DC677F" w:rsidRDefault="00705BA5" w:rsidP="00D86AEA">
      <w:pPr>
        <w:keepNext/>
      </w:pPr>
      <w:r w:rsidRPr="00DC677F">
        <w:t>This list is subdivided per product, e.g. the list with the configurations for testing IAS will be maintained in framework/ias/</w:t>
      </w:r>
      <w:r w:rsidR="00696E1B">
        <w:t>_environments</w:t>
      </w:r>
      <w:r w:rsidRPr="00DC677F">
        <w:t xml:space="preserve">.py. This list contains elements describing the </w:t>
      </w:r>
      <w:r w:rsidR="00696E1B">
        <w:t>environments</w:t>
      </w:r>
      <w:r w:rsidR="008679CF" w:rsidRPr="00DC677F">
        <w:t xml:space="preserve"> (initial development efforts will use W2K8_ODB</w:t>
      </w:r>
      <w:r w:rsidR="00E83F6C" w:rsidRPr="00DC677F">
        <w:t>C</w:t>
      </w:r>
      <w:r w:rsidR="008679CF" w:rsidRPr="00DC677F">
        <w:t>, W2K8_AD and RHEL as examples)</w:t>
      </w:r>
      <w:r w:rsidRPr="00DC677F">
        <w:t>:</w:t>
      </w:r>
    </w:p>
    <w:p w:rsidR="00705BA5" w:rsidRPr="00DC677F" w:rsidRDefault="00705BA5" w:rsidP="00D86AEA">
      <w:pPr>
        <w:pStyle w:val="ListParagraph"/>
        <w:keepNext/>
        <w:numPr>
          <w:ilvl w:val="0"/>
          <w:numId w:val="41"/>
        </w:numPr>
      </w:pPr>
      <w:r w:rsidRPr="00DC677F">
        <w:t xml:space="preserve">Name in the </w:t>
      </w:r>
      <w:r w:rsidR="00547CBF">
        <w:t>virtualization system’s</w:t>
      </w:r>
      <w:r w:rsidRPr="00DC677F">
        <w:t xml:space="preserve"> library</w:t>
      </w:r>
    </w:p>
    <w:p w:rsidR="00705BA5" w:rsidRPr="00DC677F" w:rsidRDefault="00705BA5" w:rsidP="00D86AEA">
      <w:pPr>
        <w:pStyle w:val="ListParagraph"/>
        <w:keepNext/>
        <w:numPr>
          <w:ilvl w:val="0"/>
          <w:numId w:val="41"/>
        </w:numPr>
      </w:pPr>
      <w:r w:rsidRPr="00DC677F">
        <w:t>Information to map this configuration to a TestLink platform name</w:t>
      </w:r>
    </w:p>
    <w:p w:rsidR="00705BA5" w:rsidRPr="00DC677F" w:rsidRDefault="00705BA5" w:rsidP="00D86AEA">
      <w:pPr>
        <w:pStyle w:val="ListParagraph"/>
        <w:keepNext/>
        <w:numPr>
          <w:ilvl w:val="0"/>
          <w:numId w:val="41"/>
        </w:numPr>
      </w:pPr>
      <w:r w:rsidRPr="00DC677F">
        <w:t>A list of machines, each element containing the following information:</w:t>
      </w:r>
    </w:p>
    <w:p w:rsidR="00705BA5" w:rsidRPr="00DC677F" w:rsidRDefault="00705BA5" w:rsidP="00D86AEA">
      <w:pPr>
        <w:pStyle w:val="ListParagraph"/>
        <w:keepNext/>
        <w:numPr>
          <w:ilvl w:val="1"/>
          <w:numId w:val="41"/>
        </w:numPr>
      </w:pPr>
      <w:r w:rsidRPr="00DC677F">
        <w:t>The name of the machine</w:t>
      </w:r>
    </w:p>
    <w:p w:rsidR="00705BA5" w:rsidRDefault="00705BA5" w:rsidP="00D86AEA">
      <w:pPr>
        <w:pStyle w:val="ListParagraph"/>
        <w:keepNext/>
        <w:numPr>
          <w:ilvl w:val="1"/>
          <w:numId w:val="41"/>
        </w:numPr>
      </w:pPr>
      <w:r w:rsidRPr="00DC677F">
        <w:t>Its external IP address (filled in at deployment time)</w:t>
      </w:r>
    </w:p>
    <w:p w:rsidR="00662181" w:rsidRPr="00DC677F" w:rsidRDefault="00662181" w:rsidP="00662181">
      <w:pPr>
        <w:pStyle w:val="ListParagraph"/>
        <w:keepNext/>
        <w:numPr>
          <w:ilvl w:val="0"/>
          <w:numId w:val="41"/>
        </w:numPr>
      </w:pPr>
      <w:r>
        <w:t>The default virtualization type (Labmanager/vCloud/None) to be used for this environment</w:t>
      </w:r>
    </w:p>
    <w:p w:rsidR="00705BA5" w:rsidRPr="00DC677F" w:rsidRDefault="00705BA5" w:rsidP="00705BA5">
      <w:r w:rsidRPr="00DC677F">
        <w:t>The case of IAS testing is special in that there are several axes of variation (OS, backend or data store and the client or plugin</w:t>
      </w:r>
      <w:r w:rsidR="00D01014" w:rsidRPr="00DC677F">
        <w:t>: the authentication test suites are expected to be along the line of ODBC_RadiusClient, EDB_RadiusClient (embedded database as data store), ADDS_RadiusClient (Active Domain as data store), ADBE_RadiusClient (AD as backend), LDAPBE_RadiusClient, ODBC_Plugin1 and so on</w:t>
      </w:r>
      <w:r w:rsidR="008743E8">
        <w:t xml:space="preserve">. </w:t>
      </w:r>
      <w:r w:rsidR="00D01014" w:rsidRPr="00DC677F">
        <w:t xml:space="preserve">It is expected that there will be a suite for each </w:t>
      </w:r>
      <w:r w:rsidR="004F1E6A" w:rsidRPr="00DC677F">
        <w:t>combination</w:t>
      </w:r>
      <w:r w:rsidR="00D01014" w:rsidRPr="00DC677F">
        <w:t xml:space="preserve">, with two parameters specializing their </w:t>
      </w:r>
      <w:r w:rsidR="004F1E6A" w:rsidRPr="00DC677F">
        <w:t xml:space="preserve">inherited </w:t>
      </w:r>
      <w:r w:rsidR="00D01014" w:rsidRPr="00DC677F">
        <w:t>behavior for the setup task and possibly the tests to execute.</w:t>
      </w:r>
    </w:p>
    <w:p w:rsidR="00D01014" w:rsidRPr="00DC677F" w:rsidRDefault="00D01014" w:rsidP="00705BA5">
      <w:r w:rsidRPr="00DC677F">
        <w:t>There will thus also be a list of clients or plugins in framework/dpap/</w:t>
      </w:r>
      <w:r w:rsidR="00C34735" w:rsidRPr="00DC677F">
        <w:t>platform</w:t>
      </w:r>
      <w:r w:rsidRPr="00DC677F">
        <w:t>s.py and assorted deploy and install routines</w:t>
      </w:r>
      <w:r w:rsidR="008743E8">
        <w:t xml:space="preserve">. </w:t>
      </w:r>
      <w:r w:rsidRPr="00DC677F">
        <w:t>These will clone or deploy the clients into an already deployed configuration (containing the IAS server under test).</w:t>
      </w:r>
    </w:p>
    <w:p w:rsidR="00CB066B" w:rsidRPr="00DC677F" w:rsidRDefault="00CB066B" w:rsidP="00705BA5">
      <w:r w:rsidRPr="00DC677F">
        <w:t xml:space="preserve">There is a naming convention for the predefined configurations in the </w:t>
      </w:r>
      <w:r w:rsidR="00981065">
        <w:t>virtualization system’s</w:t>
      </w:r>
      <w:r w:rsidRPr="00DC677F">
        <w:t xml:space="preserve"> library and for the names of the configurations deployed into the workspace</w:t>
      </w:r>
      <w:r w:rsidR="007811BF" w:rsidRPr="00DC677F">
        <w:t xml:space="preserve"> (note that the name in the workspace is derived automatically from the name in the library and the current state of the workspace)</w:t>
      </w:r>
      <w:r w:rsidRPr="00DC677F">
        <w:t>:</w:t>
      </w:r>
    </w:p>
    <w:p w:rsidR="00CB066B" w:rsidRPr="00DC677F" w:rsidRDefault="00CB066B" w:rsidP="00CB066B">
      <w:pPr>
        <w:pStyle w:val="ListParagraph"/>
        <w:numPr>
          <w:ilvl w:val="0"/>
          <w:numId w:val="42"/>
        </w:numPr>
      </w:pPr>
      <w:r w:rsidRPr="00DC677F">
        <w:t>Library configurations: &lt;product&gt;_&lt;platform&gt;_&lt;options&gt; (for IAS, options is the data store or backend used)</w:t>
      </w:r>
    </w:p>
    <w:p w:rsidR="00CB066B" w:rsidRPr="00DC677F" w:rsidRDefault="00CB066B" w:rsidP="00CB066B">
      <w:pPr>
        <w:pStyle w:val="ListParagraph"/>
        <w:numPr>
          <w:ilvl w:val="0"/>
          <w:numId w:val="42"/>
        </w:numPr>
      </w:pPr>
      <w:r w:rsidRPr="00DC677F">
        <w:t>Workspace configurations: SDTF_&lt;name in library&gt;[_&lt;number&gt;] (the optional number is added to make the configuration name unique if necessary)</w:t>
      </w:r>
    </w:p>
    <w:p w:rsidR="00A025C8" w:rsidRPr="00DC677F" w:rsidRDefault="00A025C8" w:rsidP="00A025C8">
      <w:pPr>
        <w:pStyle w:val="Heading3"/>
        <w:rPr>
          <w:lang w:val="en-US"/>
        </w:rPr>
      </w:pPr>
      <w:bookmarkStart w:id="42" w:name="_Toc373159857"/>
      <w:r w:rsidRPr="00DC677F">
        <w:rPr>
          <w:lang w:val="en-US"/>
        </w:rPr>
        <w:t>Utilities</w:t>
      </w:r>
      <w:bookmarkEnd w:id="42"/>
    </w:p>
    <w:p w:rsidR="00A025C8" w:rsidRPr="00DC677F" w:rsidRDefault="00A025C8" w:rsidP="00B54843">
      <w:r w:rsidRPr="00DC677F">
        <w:t>There is a module in the framework</w:t>
      </w:r>
      <w:r w:rsidR="00120BD2">
        <w:t xml:space="preserve"> named utils</w:t>
      </w:r>
      <w:r w:rsidRPr="00DC677F">
        <w:t xml:space="preserve"> t</w:t>
      </w:r>
      <w:r w:rsidR="00120BD2">
        <w:t>hat</w:t>
      </w:r>
      <w:r w:rsidRPr="00DC677F">
        <w:t xml:space="preserve"> contains small self-contained submodules with their documentation in the source code itself. This section just serves as a reminder to look through it to see what could be useful, </w:t>
      </w:r>
      <w:r w:rsidR="00B55449" w:rsidRPr="00DC677F">
        <w:t>such as</w:t>
      </w:r>
      <w:r w:rsidRPr="00DC677F">
        <w:t>:</w:t>
      </w:r>
    </w:p>
    <w:p w:rsidR="00A025C8" w:rsidRPr="00DC677F" w:rsidRDefault="00A025C8" w:rsidP="00A025C8">
      <w:pPr>
        <w:pStyle w:val="ListParagraph"/>
        <w:numPr>
          <w:ilvl w:val="0"/>
          <w:numId w:val="51"/>
        </w:numPr>
      </w:pPr>
      <w:r w:rsidRPr="00DC677F">
        <w:t>myip.get_my_ip([optional arguments]): get the external IP address of the computer the script is running on</w:t>
      </w:r>
    </w:p>
    <w:p w:rsidR="00A025C8" w:rsidRPr="00DC677F" w:rsidRDefault="00A025C8" w:rsidP="00A025C8">
      <w:pPr>
        <w:pStyle w:val="ListParagraph"/>
        <w:numPr>
          <w:ilvl w:val="0"/>
          <w:numId w:val="51"/>
        </w:numPr>
      </w:pPr>
      <w:r w:rsidRPr="00DC677F">
        <w:t xml:space="preserve">debug: defines functions to use in the </w:t>
      </w:r>
      <w:hyperlink r:id="rId18" w:history="1">
        <w:r w:rsidRPr="00DC677F">
          <w:rPr>
            <w:rStyle w:val="Hyperlink"/>
          </w:rPr>
          <w:t>Python debugger</w:t>
        </w:r>
      </w:hyperlink>
      <w:r w:rsidRPr="00DC677F">
        <w:rPr>
          <w:rStyle w:val="FootnoteReference"/>
        </w:rPr>
        <w:footnoteReference w:id="5"/>
      </w:r>
    </w:p>
    <w:p w:rsidR="00A025C8" w:rsidRPr="00DC677F" w:rsidRDefault="00A025C8" w:rsidP="00A025C8">
      <w:pPr>
        <w:pStyle w:val="ListParagraph"/>
        <w:numPr>
          <w:ilvl w:val="0"/>
          <w:numId w:val="51"/>
        </w:numPr>
      </w:pPr>
      <w:r w:rsidRPr="00DC677F">
        <w:t>shell: defines functions useful when working with external processes</w:t>
      </w:r>
    </w:p>
    <w:p w:rsidR="00B462C2" w:rsidRPr="001A27A6" w:rsidRDefault="00B462C2" w:rsidP="00765786">
      <w:pPr>
        <w:pStyle w:val="Heading3"/>
        <w:rPr>
          <w:lang w:val="en-US"/>
        </w:rPr>
      </w:pPr>
      <w:bookmarkStart w:id="43" w:name="_Toc373159858"/>
      <w:r w:rsidRPr="00DC677F">
        <w:rPr>
          <w:lang w:val="en-US"/>
        </w:rPr>
        <w:t>Remarks and discussion about the SDTF</w:t>
      </w:r>
      <w:bookmarkEnd w:id="41"/>
      <w:bookmarkEnd w:id="43"/>
    </w:p>
    <w:p w:rsidR="00B462C2" w:rsidRPr="00DC677F" w:rsidRDefault="00B462C2" w:rsidP="00765786">
      <w:pPr>
        <w:pStyle w:val="Heading4"/>
      </w:pPr>
      <w:bookmarkStart w:id="44" w:name="_Toc338859019"/>
      <w:bookmarkStart w:id="45" w:name="_Toc373159859"/>
      <w:r w:rsidRPr="00DC677F">
        <w:t>Dynamic remapping of test case classes to concrete IDs in the Test Management System</w:t>
      </w:r>
      <w:bookmarkEnd w:id="44"/>
      <w:bookmarkEnd w:id="45"/>
    </w:p>
    <w:p w:rsidR="00FA127F" w:rsidRPr="00DC677F" w:rsidRDefault="00FA127F" w:rsidP="00B462C2">
      <w:r w:rsidRPr="00DC677F">
        <w:t>This is handled by defining the tl_mapping member in the suites inside which test cases are run. These tl_mapping values are collected at test execution time to represent the place in the test plan hierarchy where the test case belongs and thus find its ID in TestLink.</w:t>
      </w:r>
      <w:r w:rsidR="00EF6C00" w:rsidRPr="00DC677F">
        <w:t xml:space="preserve"> The path described by the tl_mapping values of the suites containing sub-suites and cases should exactly match the layout defined in TestLink.</w:t>
      </w:r>
    </w:p>
    <w:p w:rsidR="00B462C2" w:rsidRPr="00DC677F" w:rsidRDefault="00FA127F" w:rsidP="00B462C2">
      <w:r w:rsidRPr="00DC677F">
        <w:t xml:space="preserve">Original text (October 2012): </w:t>
      </w:r>
      <w:r w:rsidR="00B462C2" w:rsidRPr="00DC677F">
        <w:t>The test cases should be written to certain interfaces, allowing e.g. to reuse the same code to test Web admin interfaces using Internet Explorer of Firefox. However, these test cases will have different IDs in the Test Management System</w:t>
      </w:r>
      <w:r w:rsidR="008743E8">
        <w:t xml:space="preserve">. </w:t>
      </w:r>
      <w:r w:rsidR="00B462C2" w:rsidRPr="00DC677F">
        <w:t>There is no obvious way to do this yet, though the solution will probably involve a mapping of Python test case and interface type (IE or Firefox in the example above) to concrete IDs used to identify the test case in the Test Management system</w:t>
      </w:r>
      <w:r w:rsidR="008743E8">
        <w:t xml:space="preserve">. </w:t>
      </w:r>
      <w:r w:rsidR="00B462C2" w:rsidRPr="00DC677F">
        <w:t>This mapping could be maintained in the test specific configuration (SDTF_config.py)</w:t>
      </w:r>
      <w:r w:rsidRPr="00DC677F">
        <w:t>.</w:t>
      </w:r>
    </w:p>
    <w:p w:rsidR="00B462C2" w:rsidRPr="00DC677F" w:rsidRDefault="00B462C2" w:rsidP="00765786">
      <w:pPr>
        <w:pStyle w:val="Heading4"/>
      </w:pPr>
      <w:bookmarkStart w:id="46" w:name="_Toc338859020"/>
      <w:bookmarkStart w:id="47" w:name="_Toc373159860"/>
      <w:r w:rsidRPr="00DC677F">
        <w:t>The sample doesn’t demonstrate the need for a special suite class</w:t>
      </w:r>
      <w:bookmarkEnd w:id="46"/>
      <w:bookmarkEnd w:id="47"/>
    </w:p>
    <w:p w:rsidR="00B462C2" w:rsidRPr="00DC677F" w:rsidRDefault="00B462C2" w:rsidP="00B462C2">
      <w:r w:rsidRPr="00DC677F">
        <w:t>I.e. SystemTestSuite may not even be needed if we look at the setupClass and tearDownClass method of unittest.TestCase and override/extend those</w:t>
      </w:r>
      <w:r w:rsidR="008743E8">
        <w:t xml:space="preserve">. </w:t>
      </w:r>
      <w:r w:rsidRPr="00DC677F">
        <w:t>This would allow to get rid of the SystemTestSuite definition, of all specific code to make sure that the SystemTestLoader passes a suiteContext to the test suites it instantiates, would concentrate the user code in less classes (no SystemTestSuite subclass) and would reduce the number of parameters to pass to Main.</w:t>
      </w:r>
    </w:p>
    <w:p w:rsidR="00B462C2" w:rsidRPr="00DC677F" w:rsidRDefault="00B462C2" w:rsidP="00B462C2">
      <w:r w:rsidRPr="00DC677F">
        <w:t>On the other hand, this forces us to use a SystemTestCase subclass descendant with methods named testXXX to group test cases.</w:t>
      </w:r>
    </w:p>
    <w:p w:rsidR="00B462C2" w:rsidRPr="00DC677F" w:rsidRDefault="00B462C2" w:rsidP="00765786">
      <w:pPr>
        <w:pStyle w:val="Heading4"/>
      </w:pPr>
      <w:bookmarkStart w:id="48" w:name="_Toc338859021"/>
      <w:bookmarkStart w:id="49" w:name="_Toc373159861"/>
      <w:r w:rsidRPr="00DC677F">
        <w:t>Load more configuration files?</w:t>
      </w:r>
      <w:bookmarkEnd w:id="48"/>
      <w:bookmarkEnd w:id="49"/>
    </w:p>
    <w:p w:rsidR="00B462C2" w:rsidRPr="00DC677F" w:rsidRDefault="00B462C2" w:rsidP="00B462C2">
      <w:r w:rsidRPr="00DC677F">
        <w:t xml:space="preserve">Currently, only two configuration files are used: a central configuration file and the first SDTF_config.py file found as explained in the </w:t>
      </w:r>
      <w:r w:rsidRPr="00120BD2">
        <w:fldChar w:fldCharType="begin"/>
      </w:r>
      <w:r w:rsidRPr="00DC677F">
        <w:instrText xml:space="preserve"> REF _Ref338250935 \h </w:instrText>
      </w:r>
      <w:r w:rsidRPr="00120BD2">
        <w:fldChar w:fldCharType="separate"/>
      </w:r>
      <w:r w:rsidR="0089759B" w:rsidRPr="00120BD2">
        <w:t>Configuration</w:t>
      </w:r>
      <w:r w:rsidRPr="00120BD2">
        <w:fldChar w:fldCharType="end"/>
      </w:r>
      <w:r w:rsidRPr="00DC677F">
        <w:t xml:space="preserve"> section</w:t>
      </w:r>
      <w:r w:rsidR="008743E8">
        <w:t xml:space="preserve">. </w:t>
      </w:r>
      <w:r w:rsidRPr="00DC677F">
        <w:t>The idea of walking up the file hierarchy was born to allow different suites for separate functional areas of the same product to share the same configuration while being located in separate folders for clarity</w:t>
      </w:r>
      <w:r w:rsidR="008743E8">
        <w:t xml:space="preserve">. </w:t>
      </w:r>
      <w:r w:rsidRPr="00DC677F">
        <w:t>However, this forces the different suites to share their configuration data</w:t>
      </w:r>
      <w:r w:rsidR="008743E8">
        <w:t xml:space="preserve">. </w:t>
      </w:r>
      <w:r w:rsidRPr="00DC677F">
        <w:t xml:space="preserve">Maybe any </w:t>
      </w:r>
      <w:r w:rsidR="0052064D" w:rsidRPr="00DC677F">
        <w:t>sdtf</w:t>
      </w:r>
      <w:r w:rsidRPr="00DC677F">
        <w:t>_config.py file found during the search should be loaded (the uppermost first, with deeper situated files overriding the values)?</w:t>
      </w:r>
    </w:p>
    <w:p w:rsidR="00B462C2" w:rsidRPr="00DC677F" w:rsidRDefault="00B462C2" w:rsidP="00765786">
      <w:pPr>
        <w:pStyle w:val="Heading4"/>
      </w:pPr>
      <w:bookmarkStart w:id="50" w:name="_Toc338859022"/>
      <w:bookmarkStart w:id="51" w:name="_Toc373159862"/>
      <w:r w:rsidRPr="00DC677F">
        <w:t>Deployment</w:t>
      </w:r>
      <w:bookmarkEnd w:id="50"/>
      <w:bookmarkEnd w:id="51"/>
    </w:p>
    <w:p w:rsidR="00B462C2" w:rsidRPr="00DC677F" w:rsidRDefault="00B462C2" w:rsidP="00B462C2">
      <w:r w:rsidRPr="00DC677F">
        <w:t>The SDTF should also deploy the needed en</w:t>
      </w:r>
      <w:r w:rsidR="00D50DC9" w:rsidRPr="00DC677F">
        <w:t>vironment</w:t>
      </w:r>
      <w:r w:rsidR="008743E8">
        <w:t xml:space="preserve">. </w:t>
      </w:r>
      <w:r w:rsidR="00D50DC9" w:rsidRPr="00DC677F">
        <w:t>This is future work: a proof of concept already exists in suite</w:t>
      </w:r>
      <w:r w:rsidR="00A242A2" w:rsidRPr="00DC677F">
        <w:t>s/ias/demo/resources.</w:t>
      </w:r>
    </w:p>
    <w:p w:rsidR="00B462C2" w:rsidRPr="00DC677F" w:rsidRDefault="00B462C2" w:rsidP="00765786">
      <w:pPr>
        <w:pStyle w:val="Heading3"/>
        <w:rPr>
          <w:lang w:val="en-US"/>
        </w:rPr>
      </w:pPr>
      <w:bookmarkStart w:id="52" w:name="_Toc338859023"/>
      <w:bookmarkStart w:id="53" w:name="_Toc338255435"/>
      <w:bookmarkStart w:id="54" w:name="_Ref345330846"/>
      <w:bookmarkStart w:id="55" w:name="_Ref361742852"/>
      <w:bookmarkStart w:id="56" w:name="_Toc373159863"/>
      <w:r w:rsidRPr="00DC677F">
        <w:rPr>
          <w:lang w:val="en-US"/>
        </w:rPr>
        <w:t>STAF</w:t>
      </w:r>
      <w:bookmarkEnd w:id="52"/>
      <w:bookmarkEnd w:id="53"/>
      <w:bookmarkEnd w:id="54"/>
      <w:bookmarkEnd w:id="55"/>
      <w:bookmarkEnd w:id="56"/>
    </w:p>
    <w:p w:rsidR="00B462C2" w:rsidRPr="00DC677F" w:rsidRDefault="00B462C2" w:rsidP="00B462C2">
      <w:r w:rsidRPr="00DC677F">
        <w:t xml:space="preserve">The Software Testing Automation Framework (STAF - </w:t>
      </w:r>
      <w:hyperlink r:id="rId19" w:history="1">
        <w:r w:rsidRPr="00DC677F">
          <w:rPr>
            <w:rStyle w:val="Hyperlink"/>
          </w:rPr>
          <w:t>http://staf.sourceforge.net/</w:t>
        </w:r>
      </w:hyperlink>
      <w:r w:rsidRPr="00DC677F">
        <w:t>) is an open source, multi-platform, multi-language framework designed around the idea of reusable components, called services (such as process invocation, resource management, logging, and monitoring)</w:t>
      </w:r>
      <w:r w:rsidR="008743E8">
        <w:t xml:space="preserve">. </w:t>
      </w:r>
      <w:r w:rsidRPr="00DC677F">
        <w:t xml:space="preserve">There is a wrapper around the PySTAF bindings in framework/core/STAF.py that implements STAF handles that are registered and unregistered automatically and translates the return codes into exceptions with </w:t>
      </w:r>
      <w:r w:rsidR="001C5E2A" w:rsidRPr="00DC677F">
        <w:t xml:space="preserve">a </w:t>
      </w:r>
      <w:r w:rsidRPr="00DC677F">
        <w:t>more descriptive output.</w:t>
      </w:r>
    </w:p>
    <w:p w:rsidR="00B462C2" w:rsidRPr="00DC677F" w:rsidRDefault="00B462C2" w:rsidP="00D86AEA">
      <w:pPr>
        <w:keepNext/>
      </w:pPr>
      <w:r w:rsidRPr="00DC677F">
        <w:t>A POC has been performed that successfully demonstrated the following functionalities from within Python:</w:t>
      </w:r>
    </w:p>
    <w:p w:rsidR="00B462C2" w:rsidRPr="00DC677F" w:rsidRDefault="00B462C2" w:rsidP="00D86AEA">
      <w:pPr>
        <w:pStyle w:val="ListParagraph"/>
        <w:keepNext/>
        <w:numPr>
          <w:ilvl w:val="0"/>
          <w:numId w:val="23"/>
        </w:numPr>
      </w:pPr>
      <w:r w:rsidRPr="00DC677F">
        <w:t>Obtain information about OS on a remote computer</w:t>
      </w:r>
    </w:p>
    <w:p w:rsidR="00B462C2" w:rsidRPr="00DC677F" w:rsidRDefault="00B462C2" w:rsidP="00D86AEA">
      <w:pPr>
        <w:pStyle w:val="ListParagraph"/>
        <w:keepNext/>
        <w:numPr>
          <w:ilvl w:val="0"/>
          <w:numId w:val="23"/>
        </w:numPr>
      </w:pPr>
      <w:r w:rsidRPr="00DC677F">
        <w:t>Launch a process on a remote host and get its return code, stdout, …</w:t>
      </w:r>
    </w:p>
    <w:p w:rsidR="00B462C2" w:rsidRPr="00DC677F" w:rsidRDefault="00B462C2" w:rsidP="00D86AEA">
      <w:pPr>
        <w:pStyle w:val="ListParagraph"/>
        <w:keepNext/>
        <w:numPr>
          <w:ilvl w:val="0"/>
          <w:numId w:val="23"/>
        </w:numPr>
      </w:pPr>
      <w:r w:rsidRPr="00DC677F">
        <w:t>Copy files to/from a remote host.</w:t>
      </w:r>
    </w:p>
    <w:p w:rsidR="00B462C2" w:rsidRPr="00DC677F" w:rsidRDefault="00B462C2" w:rsidP="00765786">
      <w:pPr>
        <w:pStyle w:val="Heading4"/>
      </w:pPr>
      <w:bookmarkStart w:id="57" w:name="_Toc338859024"/>
      <w:bookmarkStart w:id="58" w:name="_Toc373159864"/>
      <w:r w:rsidRPr="00DC677F">
        <w:t>Requirements</w:t>
      </w:r>
      <w:bookmarkEnd w:id="57"/>
      <w:bookmarkEnd w:id="58"/>
    </w:p>
    <w:p w:rsidR="000E0364" w:rsidRPr="00DC677F" w:rsidRDefault="00B462C2" w:rsidP="000E0364">
      <w:r w:rsidRPr="00DC677F">
        <w:t>STAF needs to be installed on each machine of the configuration</w:t>
      </w:r>
      <w:r w:rsidR="008743E8">
        <w:t xml:space="preserve">. </w:t>
      </w:r>
      <w:r w:rsidR="000E0364" w:rsidRPr="00DC677F">
        <w:t>The installation procedure on test hosts is the following:</w:t>
      </w:r>
    </w:p>
    <w:p w:rsidR="000E0364" w:rsidRPr="00DC677F" w:rsidRDefault="000E0364" w:rsidP="0052064D">
      <w:pPr>
        <w:pStyle w:val="ListParagraph"/>
        <w:numPr>
          <w:ilvl w:val="0"/>
          <w:numId w:val="37"/>
        </w:numPr>
      </w:pPr>
      <w:r w:rsidRPr="00DC677F">
        <w:t>Install STAF (accept all defaults and make sure that "Start STAF on user login" is enabled).</w:t>
      </w:r>
    </w:p>
    <w:p w:rsidR="000E0364" w:rsidRPr="00DC677F" w:rsidRDefault="000E0364" w:rsidP="0052064D">
      <w:pPr>
        <w:pStyle w:val="ListParagraph"/>
        <w:numPr>
          <w:ilvl w:val="0"/>
          <w:numId w:val="37"/>
        </w:numPr>
      </w:pPr>
      <w:r w:rsidRPr="00DC677F">
        <w:t xml:space="preserve">Arrange the VM to automatically log in to the account used to install STAF (see </w:t>
      </w:r>
      <w:hyperlink r:id="rId20" w:history="1">
        <w:r w:rsidRPr="00DC677F">
          <w:rPr>
            <w:rStyle w:val="Hyperlink"/>
          </w:rPr>
          <w:t>Autologon</w:t>
        </w:r>
      </w:hyperlink>
      <w:r w:rsidRPr="00DC677F">
        <w:t xml:space="preserve"> from Windows Sysinternals)</w:t>
      </w:r>
    </w:p>
    <w:p w:rsidR="000E0364" w:rsidRPr="001A27A6" w:rsidRDefault="000E0364" w:rsidP="0052064D">
      <w:pPr>
        <w:pStyle w:val="ListParagraph"/>
        <w:numPr>
          <w:ilvl w:val="0"/>
          <w:numId w:val="37"/>
        </w:numPr>
      </w:pPr>
      <w:r w:rsidRPr="00DC677F">
        <w:t>Edit the C:\STAF\bin\STAF.cfg file to trust all clients with level 5 (this is wide open!)</w:t>
      </w:r>
      <w:r w:rsidR="008743E8">
        <w:t xml:space="preserve">. </w:t>
      </w:r>
      <w:r w:rsidRPr="00DC677F">
        <w:t>Add the line</w:t>
      </w:r>
      <w:r w:rsidRPr="00DC677F">
        <w:br/>
      </w:r>
      <w:r w:rsidRPr="00DC677F">
        <w:rPr>
          <w:rFonts w:ascii="Courier New" w:hAnsi="Courier New" w:cs="Courier New"/>
        </w:rPr>
        <w:t>trust level 5 default</w:t>
      </w:r>
    </w:p>
    <w:p w:rsidR="008743E8" w:rsidRDefault="008743E8">
      <w:pPr>
        <w:spacing w:before="0" w:after="0"/>
      </w:pPr>
      <w:r>
        <w:br w:type="page"/>
      </w:r>
    </w:p>
    <w:p w:rsidR="003F404B" w:rsidRPr="00DC677F" w:rsidRDefault="003F404B" w:rsidP="00765786">
      <w:pPr>
        <w:pStyle w:val="Heading3"/>
        <w:rPr>
          <w:lang w:val="en-US"/>
        </w:rPr>
      </w:pPr>
      <w:bookmarkStart w:id="59" w:name="_Toc373159865"/>
      <w:bookmarkStart w:id="60" w:name="_Toc338859025"/>
      <w:r w:rsidRPr="00DC677F">
        <w:rPr>
          <w:lang w:val="en-US"/>
        </w:rPr>
        <w:t>Coding guidelines</w:t>
      </w:r>
      <w:bookmarkEnd w:id="59"/>
    </w:p>
    <w:p w:rsidR="003F404B" w:rsidRPr="00DC677F" w:rsidRDefault="003F404B" w:rsidP="003F404B">
      <w:r w:rsidRPr="00DC677F">
        <w:t>This section is a work in progress</w:t>
      </w:r>
      <w:r w:rsidR="008743E8">
        <w:t xml:space="preserve">. </w:t>
      </w:r>
      <w:r w:rsidRPr="00DC677F">
        <w:t xml:space="preserve">The most important reference is </w:t>
      </w:r>
      <w:hyperlink r:id="rId21" w:history="1">
        <w:r w:rsidRPr="00DC677F">
          <w:rPr>
            <w:rStyle w:val="Hyperlink"/>
          </w:rPr>
          <w:t>PEP-8</w:t>
        </w:r>
      </w:hyperlink>
      <w:r w:rsidR="00490397" w:rsidRPr="00DC677F">
        <w:rPr>
          <w:rStyle w:val="FootnoteReference"/>
        </w:rPr>
        <w:footnoteReference w:id="6"/>
      </w:r>
      <w:r w:rsidRPr="00DC677F">
        <w:t>, the Style Guide for Python Code defined by the Python developers.</w:t>
      </w:r>
    </w:p>
    <w:p w:rsidR="0067745E" w:rsidRPr="00DC677F" w:rsidRDefault="0067745E" w:rsidP="003F404B">
      <w:r w:rsidRPr="00DC677F">
        <w:t>What follows are comments on that document:</w:t>
      </w:r>
    </w:p>
    <w:p w:rsidR="00B31C4D" w:rsidRPr="00DC677F" w:rsidRDefault="0067745E" w:rsidP="0067745E">
      <w:pPr>
        <w:pStyle w:val="ListParagraph"/>
        <w:numPr>
          <w:ilvl w:val="0"/>
          <w:numId w:val="50"/>
        </w:numPr>
      </w:pPr>
      <w:r w:rsidRPr="00DC677F">
        <w:t xml:space="preserve">Implementing core modules: care should be taken to </w:t>
      </w:r>
      <w:r w:rsidR="00B31C4D" w:rsidRPr="00DC677F">
        <w:t>make the module easy to import.</w:t>
      </w:r>
    </w:p>
    <w:p w:rsidR="0067745E" w:rsidRPr="00DC677F" w:rsidRDefault="00B31C4D" w:rsidP="00B31C4D">
      <w:pPr>
        <w:pStyle w:val="ListParagraph"/>
        <w:numPr>
          <w:ilvl w:val="1"/>
          <w:numId w:val="50"/>
        </w:numPr>
      </w:pPr>
      <w:r w:rsidRPr="00DC677F">
        <w:t>If the module is spread over several files in a directory, consider writing an __init__.py file to automatically import the submodules or from the submodules themselves (see e.g. framework/ias/__init__.py or framework/utils/__init__.py)</w:t>
      </w:r>
    </w:p>
    <w:p w:rsidR="00B31C4D" w:rsidRPr="00DC677F" w:rsidRDefault="00B31C4D" w:rsidP="00B31C4D">
      <w:pPr>
        <w:pStyle w:val="ListParagraph"/>
        <w:numPr>
          <w:ilvl w:val="1"/>
          <w:numId w:val="50"/>
        </w:numPr>
      </w:pPr>
      <w:r w:rsidRPr="00DC677F">
        <w:t>Avoid exporting names without good reasons to minimize the risk of name clashes:</w:t>
      </w:r>
    </w:p>
    <w:p w:rsidR="00B31C4D" w:rsidRPr="00DC677F" w:rsidRDefault="00B31C4D" w:rsidP="00B31C4D">
      <w:pPr>
        <w:pStyle w:val="ListParagraph"/>
        <w:numPr>
          <w:ilvl w:val="2"/>
          <w:numId w:val="50"/>
        </w:numPr>
      </w:pPr>
      <w:r w:rsidRPr="00DC677F">
        <w:t>Either define and maintain an __all__ list at the top of the module of names that should be visible by default or prefix names that shouldn’t be exported with an underscore (this also holds for imports: use “import xxx as _xxx” or “from xxx import yyy as _yyy” where necessary)</w:t>
      </w:r>
      <w:r w:rsidR="00490397" w:rsidRPr="00DC677F">
        <w:t>.</w:t>
      </w:r>
    </w:p>
    <w:p w:rsidR="00B31C4D" w:rsidRPr="00DC677F" w:rsidRDefault="00490397" w:rsidP="00B31C4D">
      <w:pPr>
        <w:pStyle w:val="ListParagraph"/>
        <w:numPr>
          <w:ilvl w:val="2"/>
          <w:numId w:val="50"/>
        </w:numPr>
      </w:pPr>
      <w:r w:rsidRPr="00DC677F">
        <w:t>Avoid importing blindly all names from other modules (i.e. do not use “from xxx import *”) because these names will then be exported, too.</w:t>
      </w:r>
    </w:p>
    <w:p w:rsidR="00490397" w:rsidRPr="00DC677F" w:rsidRDefault="00490397" w:rsidP="00490397">
      <w:pPr>
        <w:pStyle w:val="ListParagraph"/>
        <w:numPr>
          <w:ilvl w:val="0"/>
          <w:numId w:val="50"/>
        </w:numPr>
      </w:pPr>
      <w:r w:rsidRPr="00DC677F">
        <w:t>Using modules: the number of exported names from core modules should be small, but only import the names you need</w:t>
      </w:r>
      <w:r w:rsidR="008743E8">
        <w:t xml:space="preserve">. </w:t>
      </w:r>
      <w:r w:rsidRPr="00DC677F">
        <w:t xml:space="preserve">See also this </w:t>
      </w:r>
      <w:hyperlink r:id="rId22" w:history="1">
        <w:r w:rsidRPr="00DC677F">
          <w:rPr>
            <w:rStyle w:val="Hyperlink"/>
          </w:rPr>
          <w:t>link</w:t>
        </w:r>
      </w:hyperlink>
      <w:r w:rsidRPr="00DC677F">
        <w:rPr>
          <w:rStyle w:val="FootnoteReference"/>
        </w:rPr>
        <w:footnoteReference w:id="7"/>
      </w:r>
      <w:r w:rsidRPr="00DC677F">
        <w:t>.</w:t>
      </w:r>
    </w:p>
    <w:p w:rsidR="0067745E" w:rsidRPr="00DC677F" w:rsidRDefault="0067745E" w:rsidP="0067745E">
      <w:pPr>
        <w:pStyle w:val="ListParagraph"/>
        <w:numPr>
          <w:ilvl w:val="0"/>
          <w:numId w:val="50"/>
        </w:numPr>
      </w:pPr>
      <w:r w:rsidRPr="00DC677F">
        <w:t>Naming conventions: the goal is to follow it for new code</w:t>
      </w:r>
      <w:r w:rsidR="008743E8">
        <w:t xml:space="preserve">. </w:t>
      </w:r>
      <w:r w:rsidRPr="00DC677F">
        <w:t>Unfortunately, the unittest module from the standard library doesn’t adhere to it and names its methods e.g. setUp and tearDown instead of set_up and tear_down</w:t>
      </w:r>
      <w:r w:rsidR="008743E8">
        <w:t xml:space="preserve">. </w:t>
      </w:r>
      <w:r w:rsidRPr="00DC677F">
        <w:t>This implies that e.g. the SystemTestCase class and its descendants will also violate the naming convention.</w:t>
      </w:r>
    </w:p>
    <w:p w:rsidR="00F740C7" w:rsidRPr="00DC677F" w:rsidRDefault="00F740C7" w:rsidP="0067745E">
      <w:pPr>
        <w:pStyle w:val="ListParagraph"/>
        <w:numPr>
          <w:ilvl w:val="0"/>
          <w:numId w:val="50"/>
        </w:numPr>
      </w:pPr>
      <w:r w:rsidRPr="00DC677F">
        <w:t>Character sets: VASCO’s product are used in many different countries and allows many character sets to be used</w:t>
      </w:r>
      <w:r w:rsidR="008743E8">
        <w:t xml:space="preserve">. </w:t>
      </w:r>
      <w:r w:rsidRPr="00DC677F">
        <w:t xml:space="preserve">Recommendations </w:t>
      </w:r>
      <w:r w:rsidR="00101205" w:rsidRPr="00DC677F">
        <w:t>:</w:t>
      </w:r>
    </w:p>
    <w:p w:rsidR="00101205" w:rsidRPr="00DC677F" w:rsidRDefault="00101205" w:rsidP="002D28FD">
      <w:pPr>
        <w:pStyle w:val="ListParagraph"/>
        <w:numPr>
          <w:ilvl w:val="1"/>
          <w:numId w:val="50"/>
        </w:numPr>
      </w:pPr>
      <w:r w:rsidRPr="00DC677F">
        <w:t>If possible, avoid non ASCII chars in your source files</w:t>
      </w:r>
      <w:r w:rsidR="008743E8">
        <w:t xml:space="preserve">. </w:t>
      </w:r>
      <w:r w:rsidRPr="00DC677F">
        <w:t xml:space="preserve">Otherwise, use UTF-8  encoding for your source files (Add a # -*- encoding: utf-8 -*- to the file, see </w:t>
      </w:r>
      <w:hyperlink r:id="rId23" w:history="1">
        <w:r w:rsidRPr="00DC677F">
          <w:rPr>
            <w:rStyle w:val="Hyperlink"/>
          </w:rPr>
          <w:t>PEP 0263 -- Defining Python Source Code Encodings</w:t>
        </w:r>
      </w:hyperlink>
      <w:r w:rsidRPr="00DC677F">
        <w:rPr>
          <w:rStyle w:val="FootnoteReference"/>
        </w:rPr>
        <w:footnoteReference w:id="8"/>
      </w:r>
      <w:r w:rsidRPr="00DC677F">
        <w:t>).</w:t>
      </w:r>
    </w:p>
    <w:p w:rsidR="00101205" w:rsidRPr="00DC677F" w:rsidRDefault="00101205" w:rsidP="002D28FD">
      <w:pPr>
        <w:pStyle w:val="ListParagraph"/>
        <w:numPr>
          <w:ilvl w:val="1"/>
          <w:numId w:val="50"/>
        </w:numPr>
      </w:pPr>
      <w:r w:rsidRPr="00DC677F">
        <w:t xml:space="preserve">Learn about Unicode in Python (see </w:t>
      </w:r>
      <w:hyperlink r:id="rId24" w:history="1">
        <w:r w:rsidRPr="00DC677F">
          <w:rPr>
            <w:rStyle w:val="Hyperlink"/>
          </w:rPr>
          <w:t>Pragmatic Unicode</w:t>
        </w:r>
      </w:hyperlink>
      <w:r w:rsidRPr="00DC677F">
        <w:rPr>
          <w:rStyle w:val="FootnoteReference"/>
        </w:rPr>
        <w:footnoteReference w:id="9"/>
      </w:r>
      <w:r w:rsidRPr="00DC677F">
        <w:t>).</w:t>
      </w:r>
    </w:p>
    <w:p w:rsidR="00577E84" w:rsidRPr="00DC677F" w:rsidRDefault="00577E84" w:rsidP="0067745E">
      <w:pPr>
        <w:pStyle w:val="ListParagraph"/>
        <w:numPr>
          <w:ilvl w:val="0"/>
          <w:numId w:val="50"/>
        </w:numPr>
      </w:pPr>
      <w:r w:rsidRPr="00DC677F">
        <w:t>Documentation convention</w:t>
      </w:r>
      <w:r w:rsidR="00F740C7" w:rsidRPr="00DC677F">
        <w:t xml:space="preserve">: </w:t>
      </w:r>
      <w:r w:rsidRPr="00DC677F">
        <w:t xml:space="preserve">the </w:t>
      </w:r>
      <w:hyperlink r:id="rId25" w:history="1">
        <w:r w:rsidRPr="00DC677F">
          <w:rPr>
            <w:rStyle w:val="Hyperlink"/>
          </w:rPr>
          <w:t>epytext</w:t>
        </w:r>
      </w:hyperlink>
      <w:r w:rsidRPr="00DC677F">
        <w:rPr>
          <w:rStyle w:val="FootnoteReference"/>
        </w:rPr>
        <w:footnoteReference w:id="10"/>
      </w:r>
      <w:r w:rsidRPr="00DC677F">
        <w:t xml:space="preserve"> markup language is used</w:t>
      </w:r>
      <w:r w:rsidR="008743E8">
        <w:t xml:space="preserve">. </w:t>
      </w:r>
      <w:r w:rsidR="00F740C7" w:rsidRPr="00DC677F">
        <w:t>Use the doc/gendocs.py script to update the API documentation in doc/api/index.html</w:t>
      </w:r>
      <w:r w:rsidR="008743E8">
        <w:t xml:space="preserve">. </w:t>
      </w:r>
      <w:r w:rsidR="00F740C7" w:rsidRPr="00DC677F">
        <w:t>See Section </w:t>
      </w:r>
      <w:r w:rsidR="00F740C7" w:rsidRPr="00120BD2">
        <w:fldChar w:fldCharType="begin"/>
      </w:r>
      <w:r w:rsidR="00F740C7" w:rsidRPr="00DC677F">
        <w:instrText xml:space="preserve"> REF _Ref351705482 \w \h </w:instrText>
      </w:r>
      <w:r w:rsidR="00F740C7" w:rsidRPr="00120BD2">
        <w:fldChar w:fldCharType="separate"/>
      </w:r>
      <w:r w:rsidR="0089759B">
        <w:t>2</w:t>
      </w:r>
      <w:r w:rsidR="00F740C7" w:rsidRPr="00120BD2">
        <w:fldChar w:fldCharType="end"/>
      </w:r>
      <w:r w:rsidR="00F740C7" w:rsidRPr="00DC677F">
        <w:t xml:space="preserve"> for more information about epydoc and its epytext markup.</w:t>
      </w:r>
    </w:p>
    <w:p w:rsidR="00577E84" w:rsidRDefault="00577E84" w:rsidP="0067745E">
      <w:pPr>
        <w:pStyle w:val="ListParagraph"/>
        <w:numPr>
          <w:ilvl w:val="0"/>
          <w:numId w:val="50"/>
        </w:numPr>
      </w:pPr>
      <w:r w:rsidRPr="00DC677F">
        <w:t xml:space="preserve">Future work: </w:t>
      </w:r>
      <w:r w:rsidR="006C3674" w:rsidRPr="00DC677F">
        <w:t>Testing SDTF</w:t>
      </w:r>
      <w:r w:rsidR="008743E8">
        <w:t xml:space="preserve">. </w:t>
      </w:r>
      <w:r w:rsidR="006C3674" w:rsidRPr="00DC677F">
        <w:t>Library modules should consider integrating (using the if __name__ == “__main__” idiom) some usage examples</w:t>
      </w:r>
      <w:r w:rsidR="008743E8">
        <w:t xml:space="preserve">. </w:t>
      </w:r>
      <w:r w:rsidR="006C3674" w:rsidRPr="00DC677F">
        <w:t>It would be even better to structure these usage examples as test cases so that SDTF can be tested as well.</w:t>
      </w:r>
    </w:p>
    <w:p w:rsidR="008743E8" w:rsidRDefault="008743E8">
      <w:pPr>
        <w:spacing w:before="0" w:after="0"/>
      </w:pPr>
      <w:r>
        <w:br w:type="page"/>
      </w:r>
    </w:p>
    <w:p w:rsidR="00B462C2" w:rsidRPr="00DC677F" w:rsidRDefault="00B462C2" w:rsidP="00765786">
      <w:pPr>
        <w:pStyle w:val="Heading3"/>
        <w:rPr>
          <w:lang w:val="en-US"/>
        </w:rPr>
      </w:pPr>
      <w:bookmarkStart w:id="61" w:name="_Toc373159866"/>
      <w:r w:rsidRPr="00DC677F">
        <w:rPr>
          <w:lang w:val="en-US"/>
        </w:rPr>
        <w:t>Advantages and disadvantages</w:t>
      </w:r>
      <w:bookmarkEnd w:id="60"/>
      <w:bookmarkEnd w:id="61"/>
    </w:p>
    <w:p w:rsidR="00B462C2" w:rsidRPr="00DC677F" w:rsidRDefault="00B462C2" w:rsidP="00B462C2">
      <w:r w:rsidRPr="00DC677F">
        <w:br/>
        <w:t>Advantages of using Python</w:t>
      </w:r>
    </w:p>
    <w:p w:rsidR="00B462C2" w:rsidRPr="00DC677F" w:rsidRDefault="00B462C2" w:rsidP="00B462C2">
      <w:pPr>
        <w:pStyle w:val="ListParagraph"/>
        <w:numPr>
          <w:ilvl w:val="0"/>
          <w:numId w:val="13"/>
        </w:numPr>
      </w:pPr>
      <w:r w:rsidRPr="00DC677F">
        <w:t>Object oriented</w:t>
      </w:r>
    </w:p>
    <w:p w:rsidR="00B462C2" w:rsidRPr="00DC677F" w:rsidRDefault="00B462C2" w:rsidP="00B462C2">
      <w:pPr>
        <w:pStyle w:val="ListParagraph"/>
        <w:numPr>
          <w:ilvl w:val="0"/>
          <w:numId w:val="13"/>
        </w:numPr>
      </w:pPr>
      <w:r w:rsidRPr="00DC677F">
        <w:t>Platform independent (+ implementations like IronPython, Jython … available)</w:t>
      </w:r>
    </w:p>
    <w:p w:rsidR="00B462C2" w:rsidRPr="00DC677F" w:rsidRDefault="00B462C2" w:rsidP="00B462C2">
      <w:pPr>
        <w:pStyle w:val="ListParagraph"/>
        <w:numPr>
          <w:ilvl w:val="0"/>
          <w:numId w:val="13"/>
        </w:numPr>
      </w:pPr>
      <w:r w:rsidRPr="00DC677F">
        <w:t>Big standard library</w:t>
      </w:r>
    </w:p>
    <w:p w:rsidR="00B462C2" w:rsidRPr="00DC677F" w:rsidRDefault="00B462C2" w:rsidP="00B462C2">
      <w:pPr>
        <w:pStyle w:val="ListParagraph"/>
        <w:numPr>
          <w:ilvl w:val="0"/>
          <w:numId w:val="13"/>
        </w:numPr>
      </w:pPr>
      <w:r w:rsidRPr="00DC677F">
        <w:t xml:space="preserve">Aims at clear, readable code </w:t>
      </w:r>
    </w:p>
    <w:p w:rsidR="00B462C2" w:rsidRPr="00DC677F" w:rsidRDefault="00B462C2" w:rsidP="00B462C2">
      <w:r w:rsidRPr="00DC677F">
        <w:t>SDTF advantages</w:t>
      </w:r>
    </w:p>
    <w:p w:rsidR="00B462C2" w:rsidRPr="00DC677F" w:rsidRDefault="00B462C2" w:rsidP="00B462C2">
      <w:pPr>
        <w:pStyle w:val="ListParagraph"/>
        <w:numPr>
          <w:ilvl w:val="0"/>
          <w:numId w:val="24"/>
        </w:numPr>
      </w:pPr>
      <w:r w:rsidRPr="00DC677F">
        <w:t>Based on proven concepts (unittest module)</w:t>
      </w:r>
    </w:p>
    <w:p w:rsidR="00B462C2" w:rsidRPr="00DC677F" w:rsidRDefault="00B462C2" w:rsidP="00B462C2">
      <w:pPr>
        <w:pStyle w:val="ListParagraph"/>
        <w:numPr>
          <w:ilvl w:val="0"/>
          <w:numId w:val="24"/>
        </w:numPr>
      </w:pPr>
      <w:r w:rsidRPr="00DC677F">
        <w:t>Still young, so can incorporate insights from other projects from the start</w:t>
      </w:r>
    </w:p>
    <w:p w:rsidR="00B462C2" w:rsidRPr="00DC677F" w:rsidRDefault="00B462C2" w:rsidP="00B462C2">
      <w:r w:rsidRPr="00DC677F">
        <w:t>SDTF disadvantages</w:t>
      </w:r>
    </w:p>
    <w:p w:rsidR="008743E8" w:rsidRDefault="00B462C2" w:rsidP="001A27A6">
      <w:pPr>
        <w:pStyle w:val="ListParagraph"/>
        <w:numPr>
          <w:ilvl w:val="0"/>
          <w:numId w:val="14"/>
        </w:numPr>
      </w:pPr>
      <w:r w:rsidRPr="00120BD2">
        <w:t>The framework is still a work in progress</w:t>
      </w:r>
    </w:p>
    <w:p w:rsidR="008743E8" w:rsidRPr="00A82A5F" w:rsidRDefault="008743E8" w:rsidP="008743E8">
      <w:pPr>
        <w:pStyle w:val="Heading1"/>
      </w:pPr>
      <w:bookmarkStart w:id="62" w:name="_Toc361739220"/>
      <w:bookmarkStart w:id="63" w:name="_Toc373159867"/>
      <w:bookmarkStart w:id="64" w:name="_Ref351705482"/>
      <w:bookmarkStart w:id="65" w:name="_Toc338859046"/>
      <w:bookmarkEnd w:id="62"/>
      <w:r w:rsidRPr="00A82A5F">
        <w:t>Appendix: SDTF software setup</w:t>
      </w:r>
      <w:bookmarkEnd w:id="63"/>
    </w:p>
    <w:p w:rsidR="008743E8" w:rsidRPr="00A82A5F" w:rsidRDefault="008743E8" w:rsidP="008743E8">
      <w:pPr>
        <w:pStyle w:val="Heading2"/>
      </w:pPr>
      <w:bookmarkStart w:id="66" w:name="_Toc373159868"/>
      <w:r w:rsidRPr="00A82A5F">
        <w:t>Virtual Machine Template</w:t>
      </w:r>
      <w:bookmarkEnd w:id="66"/>
    </w:p>
    <w:p w:rsidR="008743E8" w:rsidRPr="00A82A5F" w:rsidRDefault="008743E8" w:rsidP="008743E8">
      <w:r w:rsidRPr="00A82A5F">
        <w:t>There is a virtual machine template in LabManager called SDTF_TCH that comes preinstalled with SDTF in c:\SDTF and with desktop shortcuts to start a shell where all environment variables are set to be able to fetch updates from the central repository and to commit and push</w:t>
      </w:r>
      <w:r>
        <w:t xml:space="preserve">. </w:t>
      </w:r>
      <w:r w:rsidRPr="00A82A5F">
        <w:t>Read the text shown by the bash shell to configure your SSH key for access to the central repository.</w:t>
      </w:r>
    </w:p>
    <w:p w:rsidR="008743E8" w:rsidRPr="00A82A5F" w:rsidRDefault="008743E8" w:rsidP="008743E8">
      <w:r w:rsidRPr="00A82A5F">
        <w:t>When cloning this template into a configuration to use it, take into account that it will reboot automatically once (see the desktop background) before being fully usable</w:t>
      </w:r>
      <w:r>
        <w:t xml:space="preserve">. </w:t>
      </w:r>
      <w:r w:rsidRPr="00A82A5F">
        <w:t>When the desktop background changes to usage instructions, you can click away the “Network Locations” and “Microsoft Security Essentials” dialogs</w:t>
      </w:r>
      <w:r>
        <w:t xml:space="preserve">. </w:t>
      </w:r>
      <w:r w:rsidRPr="00A82A5F">
        <w:t>You may also need to activate the windows license and update Java.</w:t>
      </w:r>
    </w:p>
    <w:p w:rsidR="008743E8" w:rsidRPr="00A82A5F" w:rsidRDefault="008743E8" w:rsidP="008743E8">
      <w:pPr>
        <w:pStyle w:val="Heading2"/>
      </w:pPr>
      <w:bookmarkStart w:id="67" w:name="_Toc373159869"/>
      <w:r w:rsidRPr="00A82A5F">
        <w:t>Revision control</w:t>
      </w:r>
      <w:bookmarkEnd w:id="67"/>
    </w:p>
    <w:p w:rsidR="008743E8" w:rsidRPr="00A82A5F" w:rsidRDefault="008743E8" w:rsidP="008743E8">
      <w:r w:rsidRPr="00A82A5F">
        <w:t>Git (</w:t>
      </w:r>
      <w:hyperlink r:id="rId26" w:history="1">
        <w:r w:rsidRPr="00A82A5F">
          <w:rPr>
            <w:rStyle w:val="Hyperlink"/>
          </w:rPr>
          <w:t>http://git-scm.com</w:t>
        </w:r>
      </w:hyperlink>
      <w:r w:rsidRPr="00A82A5F">
        <w:t>) is used as a revision control system</w:t>
      </w:r>
      <w:r>
        <w:t xml:space="preserve">. </w:t>
      </w:r>
      <w:r w:rsidRPr="00A82A5F">
        <w:t>The Git for Windows client (</w:t>
      </w:r>
      <w:hyperlink r:id="rId27" w:history="1">
        <w:r w:rsidRPr="00A82A5F">
          <w:rPr>
            <w:rStyle w:val="Hyperlink"/>
          </w:rPr>
          <w:t>http://msysgit.github.com</w:t>
        </w:r>
      </w:hyperlink>
      <w:r w:rsidRPr="00A82A5F">
        <w:t>) is used to access the central repository (</w:t>
      </w:r>
      <w:hyperlink r:id="rId28" w:history="1">
        <w:r w:rsidRPr="00A82A5F">
          <w:rPr>
            <w:rStyle w:val="Hyperlink"/>
          </w:rPr>
          <w:t>git@git.vasco.com:stf.git</w:t>
        </w:r>
      </w:hyperlink>
      <w:r w:rsidRPr="00A82A5F">
        <w:t>) using the SSH protocol.</w:t>
      </w:r>
    </w:p>
    <w:p w:rsidR="008743E8" w:rsidRPr="00A82A5F" w:rsidRDefault="008743E8" w:rsidP="008743E8">
      <w:r w:rsidRPr="00A82A5F">
        <w:t>The utilities bundled with Git for Windows assume that there is a HOME environment variable that names a directory where to put configuration information (Git configuration, SSH configuration)</w:t>
      </w:r>
      <w:r>
        <w:t xml:space="preserve">. </w:t>
      </w:r>
      <w:r w:rsidRPr="00A82A5F">
        <w:t>Use either git-bash.bat or git-cmd.bat to start a shell that sets up the environment correctly (i.e. the PATH to the binaries and the HOME directory).</w:t>
      </w:r>
    </w:p>
    <w:p w:rsidR="008743E8" w:rsidRPr="00A82A5F" w:rsidRDefault="008743E8" w:rsidP="008743E8">
      <w:r w:rsidRPr="00A82A5F">
        <w:t>Generate a private/public key pair (without pass phrase to make it more convenient) using:</w:t>
      </w:r>
    </w:p>
    <w:p w:rsidR="008743E8" w:rsidRPr="00D86AEA" w:rsidRDefault="008743E8" w:rsidP="008743E8">
      <w:pPr>
        <w:pStyle w:val="example-code"/>
      </w:pPr>
      <w:r w:rsidRPr="00D86AEA">
        <w:t>ssh-keygen -t rsa -C firstname.lastname@vasco.com</w:t>
      </w:r>
    </w:p>
    <w:p w:rsidR="008743E8" w:rsidRPr="00A82A5F" w:rsidRDefault="008743E8" w:rsidP="008743E8">
      <w:r w:rsidRPr="00A82A5F">
        <w:rPr>
          <w:i/>
        </w:rPr>
        <w:t>(Use the default location proposed by the tool)</w:t>
      </w:r>
      <w:r w:rsidRPr="00A82A5F">
        <w:t>.</w:t>
      </w:r>
    </w:p>
    <w:p w:rsidR="008743E8" w:rsidRPr="00A82A5F" w:rsidRDefault="008743E8" w:rsidP="008743E8">
      <w:r w:rsidRPr="00A82A5F">
        <w:t xml:space="preserve">Then you can copy-paste your </w:t>
      </w:r>
      <w:r w:rsidRPr="00A82A5F">
        <w:rPr>
          <w:b/>
        </w:rPr>
        <w:t>public</w:t>
      </w:r>
      <w:r w:rsidRPr="00A82A5F">
        <w:t xml:space="preserve"> key (%HOME%/.ssh/id_rsa.pub) to the central repository (log in to </w:t>
      </w:r>
      <w:hyperlink r:id="rId29" w:history="1">
        <w:r w:rsidRPr="00A82A5F">
          <w:rPr>
            <w:rStyle w:val="Hyperlink"/>
          </w:rPr>
          <w:t>https://git.vasco.com</w:t>
        </w:r>
      </w:hyperlink>
      <w:r w:rsidRPr="00A82A5F">
        <w:t xml:space="preserve"> and select the `SSH Keys’ tab in your profile)</w:t>
      </w:r>
      <w:r>
        <w:t xml:space="preserve">. </w:t>
      </w:r>
      <w:r w:rsidRPr="00A82A5F">
        <w:t>It should look something like</w:t>
      </w:r>
    </w:p>
    <w:p w:rsidR="008743E8" w:rsidRPr="00A82A5F" w:rsidRDefault="008743E8" w:rsidP="008743E8">
      <w:pPr>
        <w:pStyle w:val="example-code"/>
      </w:pPr>
      <w:r w:rsidRPr="00A82A5F">
        <w:t>ssh-rsa AAA&lt;...&gt;== &lt;username&gt;@&lt;computername&gt;</w:t>
      </w:r>
    </w:p>
    <w:p w:rsidR="008743E8" w:rsidRPr="00A82A5F" w:rsidRDefault="008743E8" w:rsidP="008743E8">
      <w:r w:rsidRPr="00A82A5F">
        <w:t>You are now ready to e.g. clone</w:t>
      </w:r>
      <w:r w:rsidRPr="00A82A5F">
        <w:rPr>
          <w:rStyle w:val="FootnoteReference"/>
        </w:rPr>
        <w:footnoteReference w:id="11"/>
      </w:r>
      <w:r w:rsidRPr="00A82A5F">
        <w:t xml:space="preserve"> the repository (but see also the discussion of Eclipse and its </w:t>
      </w:r>
      <w:r w:rsidRPr="00A82A5F">
        <w:rPr>
          <w:b/>
        </w:rPr>
        <w:t>EGit</w:t>
      </w:r>
      <w:r w:rsidRPr="00A82A5F">
        <w:t xml:space="preserve"> plugin to access the source code).</w:t>
      </w:r>
    </w:p>
    <w:p w:rsidR="008743E8" w:rsidRPr="00A82A5F" w:rsidRDefault="008743E8" w:rsidP="008743E8">
      <w:r w:rsidRPr="00A82A5F">
        <w:t>Configure your email address and name to include in the commit messages:</w:t>
      </w:r>
    </w:p>
    <w:p w:rsidR="008743E8" w:rsidRPr="00A82A5F" w:rsidRDefault="008743E8" w:rsidP="008743E8">
      <w:pPr>
        <w:pStyle w:val="example-code"/>
      </w:pPr>
      <w:r w:rsidRPr="00A82A5F">
        <w:t>git config --global user.name ´John Doe´</w:t>
      </w:r>
      <w:r w:rsidRPr="00A82A5F">
        <w:br/>
        <w:t>git config --global user.email ´John.Doe@vasco.com´</w:t>
      </w:r>
    </w:p>
    <w:p w:rsidR="008743E8" w:rsidRPr="00A82A5F" w:rsidRDefault="008743E8" w:rsidP="008743E8">
      <w:pPr>
        <w:pStyle w:val="Heading2"/>
      </w:pPr>
      <w:bookmarkStart w:id="68" w:name="_Toc373159870"/>
      <w:r w:rsidRPr="00A82A5F">
        <w:t>Python</w:t>
      </w:r>
      <w:bookmarkEnd w:id="68"/>
    </w:p>
    <w:p w:rsidR="008743E8" w:rsidRPr="00A82A5F" w:rsidRDefault="008743E8" w:rsidP="008743E8">
      <w:r w:rsidRPr="00A82A5F">
        <w:t>Version 2.7 of the language is used</w:t>
      </w:r>
      <w:r>
        <w:t xml:space="preserve">. </w:t>
      </w:r>
      <w:r w:rsidRPr="00A82A5F">
        <w:t xml:space="preserve">There are various precompiled installation binaries available on the internet (e.g. </w:t>
      </w:r>
      <w:hyperlink r:id="rId30" w:history="1">
        <w:r w:rsidRPr="00A82A5F">
          <w:rPr>
            <w:rStyle w:val="Hyperlink"/>
          </w:rPr>
          <w:t>http://portablepython.com</w:t>
        </w:r>
      </w:hyperlink>
      <w:r w:rsidRPr="00A82A5F">
        <w:t>)</w:t>
      </w:r>
      <w:r>
        <w:t>.</w:t>
      </w:r>
      <w:r w:rsidR="00324218">
        <w:t xml:space="preserve"> Make sure to use the 32 bit version of Python even if you are on a 64 bit platform.</w:t>
      </w:r>
      <w:r>
        <w:t xml:space="preserve"> </w:t>
      </w:r>
      <w:hyperlink r:id="rId31" w:history="1">
        <w:r w:rsidRPr="00A82A5F">
          <w:rPr>
            <w:rStyle w:val="Hyperlink"/>
          </w:rPr>
          <w:t>virtualenv</w:t>
        </w:r>
      </w:hyperlink>
      <w:r w:rsidRPr="00A82A5F">
        <w:t xml:space="preserve"> is used as it is the recommended way to get the Selenium bindings for Python and can be used to install the </w:t>
      </w:r>
      <w:hyperlink r:id="rId32" w:history="1">
        <w:r w:rsidRPr="00A82A5F">
          <w:rPr>
            <w:rStyle w:val="Hyperlink"/>
          </w:rPr>
          <w:t>SOAP client library</w:t>
        </w:r>
      </w:hyperlink>
      <w:r>
        <w:t xml:space="preserve">. </w:t>
      </w:r>
      <w:r w:rsidRPr="00A82A5F">
        <w:t>All these installation steps are implemented in install_sdtf.py</w:t>
      </w:r>
      <w:r>
        <w:t xml:space="preserve">. </w:t>
      </w:r>
      <w:r w:rsidRPr="00A82A5F">
        <w:t>Once the repository is checked out, the necessary libraries (stored in the resources directory) need to be installed:</w:t>
      </w:r>
    </w:p>
    <w:p w:rsidR="008743E8" w:rsidRPr="00A82A5F" w:rsidRDefault="008743E8" w:rsidP="008743E8">
      <w:pPr>
        <w:rPr>
          <w:rFonts w:ascii="Courier New" w:eastAsia="Calibri" w:hAnsi="Courier New"/>
          <w:sz w:val="22"/>
          <w:szCs w:val="22"/>
        </w:rPr>
      </w:pPr>
      <w:r w:rsidRPr="00A82A5F">
        <w:rPr>
          <w:rFonts w:ascii="Courier New" w:eastAsia="Calibri" w:hAnsi="Courier New"/>
          <w:sz w:val="22"/>
          <w:szCs w:val="22"/>
        </w:rPr>
        <w:t>python install_sdtf.py</w:t>
      </w:r>
    </w:p>
    <w:p w:rsidR="008743E8" w:rsidRPr="00A82A5F" w:rsidRDefault="008743E8" w:rsidP="008743E8">
      <w:r w:rsidRPr="00A82A5F">
        <w:t>The script might prompt (via the UAC dialog) for an administrator password to install STAF and issue instructions about DLLs to register to enable AutoIt</w:t>
      </w:r>
      <w:r>
        <w:t xml:space="preserve">. </w:t>
      </w:r>
      <w:r w:rsidRPr="00A82A5F">
        <w:t>Note that the script is only supported for Windows at the moment (using either bash from the Git for Windows project or cmd.exe).</w:t>
      </w:r>
    </w:p>
    <w:p w:rsidR="008743E8" w:rsidRPr="00A82A5F" w:rsidRDefault="008743E8" w:rsidP="008743E8">
      <w:r w:rsidRPr="00A82A5F">
        <w:t>The installation script will create three additional files in the project directory: sdtf-activate, sdtf-activate.bat and sdtf-deactivate.bat</w:t>
      </w:r>
      <w:r>
        <w:t xml:space="preserve">. </w:t>
      </w:r>
      <w:r w:rsidRPr="00A82A5F">
        <w:t>These files are necessary to setup the environment (and for resetting it to its original state) and they are used as described in</w:t>
      </w:r>
      <w:r w:rsidR="00D86AEA">
        <w:t xml:space="preserve"> </w:t>
      </w:r>
      <w:r w:rsidRPr="00A82A5F">
        <w:fldChar w:fldCharType="begin"/>
      </w:r>
      <w:r w:rsidRPr="00A82A5F">
        <w:instrText xml:space="preserve"> REF _Ref341790628 \h </w:instrText>
      </w:r>
      <w:r w:rsidRPr="00A82A5F">
        <w:fldChar w:fldCharType="separate"/>
      </w:r>
      <w:r w:rsidRPr="00A82A5F">
        <w:t>Table 1</w:t>
      </w:r>
      <w:r w:rsidRPr="00A82A5F">
        <w:fldChar w:fldCharType="end"/>
      </w:r>
      <w:r>
        <w:t xml:space="preserve">. </w:t>
      </w:r>
      <w:r w:rsidRPr="00A82A5F">
        <w:t>Note that it is best to do this before starting the IDE (from the same shell) in the case the IDE picks up his paths pointing to the Python interpreter from the environment.</w:t>
      </w:r>
    </w:p>
    <w:p w:rsidR="008743E8" w:rsidRPr="00A82A5F" w:rsidRDefault="008743E8" w:rsidP="008743E8">
      <w:pPr>
        <w:pStyle w:val="Caption"/>
        <w:keepNext/>
        <w:jc w:val="center"/>
      </w:pPr>
      <w:r w:rsidRPr="00A82A5F">
        <w:t xml:space="preserve">Table </w:t>
      </w:r>
      <w:r w:rsidR="00984E4B">
        <w:fldChar w:fldCharType="begin"/>
      </w:r>
      <w:r w:rsidR="00984E4B">
        <w:instrText xml:space="preserve"> SEQ Table \* ARABIC </w:instrText>
      </w:r>
      <w:r w:rsidR="00984E4B">
        <w:fldChar w:fldCharType="separate"/>
      </w:r>
      <w:r w:rsidR="0089759B">
        <w:rPr>
          <w:noProof/>
        </w:rPr>
        <w:t>1</w:t>
      </w:r>
      <w:r w:rsidR="00984E4B">
        <w:rPr>
          <w:noProof/>
        </w:rPr>
        <w:fldChar w:fldCharType="end"/>
      </w:r>
      <w:r w:rsidRPr="00A82A5F">
        <w:t>: Setting up and resetting the environment for SDTF</w:t>
      </w:r>
    </w:p>
    <w:tbl>
      <w:tblPr>
        <w:tblStyle w:val="TableGrid"/>
        <w:tblW w:w="9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4A0" w:firstRow="1" w:lastRow="0" w:firstColumn="1" w:lastColumn="0" w:noHBand="0" w:noVBand="1"/>
      </w:tblPr>
      <w:tblGrid>
        <w:gridCol w:w="1544"/>
        <w:gridCol w:w="3510"/>
        <w:gridCol w:w="4050"/>
      </w:tblGrid>
      <w:tr w:rsidR="008743E8" w:rsidRPr="00A82A5F" w:rsidTr="008743E8">
        <w:trPr>
          <w:cantSplit/>
          <w:trHeight w:val="404"/>
        </w:trPr>
        <w:tc>
          <w:tcPr>
            <w:tcW w:w="1544" w:type="dxa"/>
          </w:tcPr>
          <w:p w:rsidR="008743E8" w:rsidRPr="00A82A5F" w:rsidRDefault="008743E8" w:rsidP="008743E8">
            <w:pPr>
              <w:keepNext/>
            </w:pPr>
          </w:p>
        </w:tc>
        <w:tc>
          <w:tcPr>
            <w:tcW w:w="3510" w:type="dxa"/>
          </w:tcPr>
          <w:p w:rsidR="008743E8" w:rsidRPr="00A82A5F" w:rsidRDefault="008743E8" w:rsidP="008743E8">
            <w:r w:rsidRPr="00A82A5F">
              <w:t>Windows cmd.exe</w:t>
            </w:r>
          </w:p>
        </w:tc>
        <w:tc>
          <w:tcPr>
            <w:tcW w:w="4050" w:type="dxa"/>
          </w:tcPr>
          <w:p w:rsidR="008743E8" w:rsidRPr="00A82A5F" w:rsidRDefault="008743E8" w:rsidP="008743E8">
            <w:r w:rsidRPr="00A82A5F">
              <w:t>Git for Windows bash</w:t>
            </w:r>
          </w:p>
        </w:tc>
      </w:tr>
      <w:tr w:rsidR="008743E8" w:rsidRPr="00A82A5F" w:rsidTr="008743E8">
        <w:tc>
          <w:tcPr>
            <w:tcW w:w="1544" w:type="dxa"/>
          </w:tcPr>
          <w:p w:rsidR="008743E8" w:rsidRPr="00A82A5F" w:rsidRDefault="008743E8" w:rsidP="008743E8">
            <w:r w:rsidRPr="00A82A5F">
              <w:t>Before doing anything with SDTF (once in every shell!)</w:t>
            </w:r>
          </w:p>
        </w:tc>
        <w:tc>
          <w:tcPr>
            <w:tcW w:w="3510" w:type="dxa"/>
          </w:tcPr>
          <w:p w:rsidR="008743E8" w:rsidRPr="00A82A5F" w:rsidRDefault="008743E8" w:rsidP="008743E8">
            <w:pPr>
              <w:rPr>
                <w:rFonts w:ascii="Courier New" w:hAnsi="Courier New" w:cs="Courier New"/>
              </w:rPr>
            </w:pPr>
            <w:r w:rsidRPr="00A82A5F">
              <w:rPr>
                <w:rFonts w:ascii="Courier New" w:hAnsi="Courier New" w:cs="Courier New"/>
              </w:rPr>
              <w:t>path\to\sdtf\sdtf-activate</w:t>
            </w:r>
          </w:p>
        </w:tc>
        <w:tc>
          <w:tcPr>
            <w:tcW w:w="4050" w:type="dxa"/>
          </w:tcPr>
          <w:p w:rsidR="008743E8" w:rsidRPr="00A82A5F" w:rsidRDefault="008743E8" w:rsidP="008743E8">
            <w:pPr>
              <w:rPr>
                <w:rFonts w:ascii="Courier New" w:hAnsi="Courier New" w:cs="Courier New"/>
              </w:rPr>
            </w:pPr>
            <w:r w:rsidRPr="00A82A5F">
              <w:rPr>
                <w:rFonts w:ascii="Courier New" w:hAnsi="Courier New" w:cs="Courier New"/>
              </w:rPr>
              <w:t>source path/to/sdtf/sdtf-activate</w:t>
            </w:r>
          </w:p>
        </w:tc>
      </w:tr>
      <w:tr w:rsidR="008743E8" w:rsidRPr="00A82A5F" w:rsidTr="008743E8">
        <w:tc>
          <w:tcPr>
            <w:tcW w:w="1544" w:type="dxa"/>
          </w:tcPr>
          <w:p w:rsidR="008743E8" w:rsidRPr="00A82A5F" w:rsidRDefault="008743E8" w:rsidP="008743E8">
            <w:r w:rsidRPr="00A82A5F">
              <w:t>To undo (optional)</w:t>
            </w:r>
          </w:p>
        </w:tc>
        <w:tc>
          <w:tcPr>
            <w:tcW w:w="3510" w:type="dxa"/>
          </w:tcPr>
          <w:p w:rsidR="008743E8" w:rsidRPr="00A82A5F" w:rsidRDefault="008743E8" w:rsidP="008743E8">
            <w:pPr>
              <w:rPr>
                <w:rFonts w:ascii="Courier New" w:hAnsi="Courier New" w:cs="Courier New"/>
              </w:rPr>
            </w:pPr>
            <w:r w:rsidRPr="00A82A5F">
              <w:rPr>
                <w:rFonts w:ascii="Courier New" w:hAnsi="Courier New" w:cs="Courier New"/>
              </w:rPr>
              <w:t>path\to\sdtf\sdtf-deactivate</w:t>
            </w:r>
          </w:p>
        </w:tc>
        <w:tc>
          <w:tcPr>
            <w:tcW w:w="4050" w:type="dxa"/>
          </w:tcPr>
          <w:p w:rsidR="008743E8" w:rsidRPr="00A82A5F" w:rsidRDefault="008743E8" w:rsidP="008743E8">
            <w:pPr>
              <w:rPr>
                <w:rFonts w:ascii="Courier New" w:hAnsi="Courier New" w:cs="Courier New"/>
              </w:rPr>
            </w:pPr>
            <w:r w:rsidRPr="00A82A5F">
              <w:rPr>
                <w:rFonts w:ascii="Courier New" w:hAnsi="Courier New" w:cs="Courier New"/>
              </w:rPr>
              <w:t>sdtf-deactivate</w:t>
            </w:r>
          </w:p>
        </w:tc>
      </w:tr>
    </w:tbl>
    <w:p w:rsidR="008743E8" w:rsidRPr="00A82A5F" w:rsidRDefault="008743E8" w:rsidP="00914DDE">
      <w:pPr>
        <w:pStyle w:val="Heading2"/>
      </w:pPr>
      <w:bookmarkStart w:id="69" w:name="_Toc373159871"/>
      <w:r w:rsidRPr="00A82A5F">
        <w:t>Eclipse</w:t>
      </w:r>
      <w:bookmarkEnd w:id="69"/>
    </w:p>
    <w:p w:rsidR="008743E8" w:rsidRPr="00A82A5F" w:rsidRDefault="008743E8" w:rsidP="00267064">
      <w:pPr>
        <w:keepNext/>
      </w:pPr>
      <w:r w:rsidRPr="00A82A5F">
        <w:t>Eclipse can be used as the development environment</w:t>
      </w:r>
      <w:r>
        <w:t xml:space="preserve">. </w:t>
      </w:r>
      <w:r w:rsidRPr="00A82A5F">
        <w:t>There are two useful plugins: PyDev and EGit.</w:t>
      </w:r>
    </w:p>
    <w:p w:rsidR="008743E8" w:rsidRPr="00A82A5F" w:rsidRDefault="008743E8" w:rsidP="00914DDE">
      <w:pPr>
        <w:pStyle w:val="Heading3"/>
        <w:rPr>
          <w:lang w:val="en-US"/>
        </w:rPr>
      </w:pPr>
      <w:bookmarkStart w:id="70" w:name="_Toc373159872"/>
      <w:r w:rsidRPr="00A82A5F">
        <w:rPr>
          <w:lang w:val="en-US"/>
        </w:rPr>
        <w:t>PyDev</w:t>
      </w:r>
      <w:bookmarkEnd w:id="70"/>
    </w:p>
    <w:p w:rsidR="008743E8" w:rsidRPr="00A82A5F" w:rsidRDefault="008743E8" w:rsidP="00267064">
      <w:pPr>
        <w:keepNext/>
      </w:pPr>
      <w:r w:rsidRPr="00A82A5F">
        <w:t>PyDev adds support for Python development.</w:t>
      </w:r>
      <w:r>
        <w:t xml:space="preserve"> Installation in </w:t>
      </w:r>
      <w:r w:rsidRPr="00A82A5F">
        <w:t>Eclipse:</w:t>
      </w:r>
    </w:p>
    <w:p w:rsidR="008743E8" w:rsidRPr="00A82A5F" w:rsidRDefault="008743E8" w:rsidP="00267064">
      <w:pPr>
        <w:pStyle w:val="ListParagraph"/>
        <w:keepNext/>
        <w:numPr>
          <w:ilvl w:val="0"/>
          <w:numId w:val="14"/>
        </w:numPr>
      </w:pPr>
      <w:r w:rsidRPr="00A82A5F">
        <w:rPr>
          <w:i/>
        </w:rPr>
        <w:t>Manually</w:t>
      </w:r>
      <w:r w:rsidRPr="00A82A5F">
        <w:t xml:space="preserve">: select </w:t>
      </w:r>
      <w:r w:rsidRPr="00A82A5F">
        <w:rPr>
          <w:rStyle w:val="example-code-inline"/>
          <w:rFonts w:cs="Times New Roman"/>
        </w:rPr>
        <w:t>Help &gt; Install New Software…</w:t>
      </w:r>
      <w:r w:rsidRPr="00A82A5F">
        <w:t xml:space="preserve"> to start a wizard</w:t>
      </w:r>
      <w:r>
        <w:t xml:space="preserve">. </w:t>
      </w:r>
      <w:r w:rsidRPr="00A82A5F">
        <w:t xml:space="preserve">In the wizard, </w:t>
      </w:r>
      <w:r w:rsidRPr="00A82A5F">
        <w:rPr>
          <w:rStyle w:val="example-code-inline"/>
          <w:rFonts w:cs="Times New Roman"/>
        </w:rPr>
        <w:t>`Add...</w:t>
      </w:r>
      <w:r w:rsidRPr="00A82A5F">
        <w:t xml:space="preserve">’ </w:t>
      </w:r>
      <w:hyperlink r:id="rId33" w:history="1">
        <w:r w:rsidRPr="00A82A5F">
          <w:rPr>
            <w:rStyle w:val="example-code-inline"/>
            <w:rFonts w:cs="Times New Roman"/>
          </w:rPr>
          <w:t>http://pydev.org</w:t>
        </w:r>
      </w:hyperlink>
      <w:r w:rsidRPr="00A82A5F">
        <w:rPr>
          <w:rStyle w:val="example-code-inline"/>
          <w:rFonts w:cs="Times New Roman"/>
        </w:rPr>
        <w:t>/updates</w:t>
      </w:r>
      <w:r w:rsidRPr="00A82A5F">
        <w:t xml:space="preserve"> as a new software site, then install the `PyDev for Eclipse’ plugin.</w:t>
      </w:r>
    </w:p>
    <w:p w:rsidR="008743E8" w:rsidRPr="00A82A5F" w:rsidRDefault="008743E8" w:rsidP="00267064">
      <w:pPr>
        <w:pStyle w:val="ListParagraph"/>
        <w:keepNext/>
        <w:numPr>
          <w:ilvl w:val="0"/>
          <w:numId w:val="14"/>
        </w:numPr>
      </w:pPr>
      <w:r w:rsidRPr="00A82A5F">
        <w:rPr>
          <w:i/>
        </w:rPr>
        <w:t>Automatically</w:t>
      </w:r>
      <w:r w:rsidRPr="00A82A5F">
        <w:t>: Download &amp; install it using the Eclipse Marketplace</w:t>
      </w:r>
    </w:p>
    <w:p w:rsidR="008743E8" w:rsidRDefault="008743E8" w:rsidP="00267064">
      <w:pPr>
        <w:keepNext/>
      </w:pPr>
      <w:r w:rsidRPr="00A82A5F">
        <w:t xml:space="preserve">In </w:t>
      </w:r>
      <w:r w:rsidRPr="00A82A5F">
        <w:rPr>
          <w:rStyle w:val="example-code-inline"/>
          <w:rFonts w:cs="Times New Roman"/>
        </w:rPr>
        <w:t>Window &gt; Preferences</w:t>
      </w:r>
      <w:r w:rsidRPr="00A82A5F">
        <w:t xml:space="preserve">, in the </w:t>
      </w:r>
      <w:r w:rsidRPr="00A82A5F">
        <w:rPr>
          <w:rStyle w:val="example-code-inline"/>
          <w:rFonts w:cs="Times New Roman"/>
        </w:rPr>
        <w:t>PyDev</w:t>
      </w:r>
      <w:r w:rsidRPr="00A82A5F">
        <w:t xml:space="preserve"> tab, select </w:t>
      </w:r>
      <w:r w:rsidRPr="00A82A5F">
        <w:rPr>
          <w:rStyle w:val="example-code-inline"/>
          <w:rFonts w:cs="Times New Roman"/>
        </w:rPr>
        <w:t>Interpreter – Python</w:t>
      </w:r>
      <w:r w:rsidRPr="00A82A5F">
        <w:t xml:space="preserve"> and point Eclipse to the Python interpreter installed in the previous step, or auto configure it.</w:t>
      </w:r>
      <w:r w:rsidR="00FC59CF">
        <w:t xml:space="preserve"> </w:t>
      </w:r>
    </w:p>
    <w:p w:rsidR="00FC59CF" w:rsidRDefault="00FC59CF" w:rsidP="00267064">
      <w:pPr>
        <w:keepNext/>
      </w:pPr>
      <w:r>
        <w:rPr>
          <w:noProof/>
          <w:lang w:val="en-CA" w:eastAsia="en-CA"/>
        </w:rPr>
        <w:drawing>
          <wp:inline distT="0" distB="0" distL="0" distR="0" wp14:anchorId="3A112BF9" wp14:editId="628B65DF">
            <wp:extent cx="5580380" cy="4714193"/>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80380" cy="4714193"/>
                    </a:xfrm>
                    <a:prstGeom prst="rect">
                      <a:avLst/>
                    </a:prstGeom>
                  </pic:spPr>
                </pic:pic>
              </a:graphicData>
            </a:graphic>
          </wp:inline>
        </w:drawing>
      </w:r>
    </w:p>
    <w:p w:rsidR="008E5A85" w:rsidRPr="00A82A5F" w:rsidRDefault="008E5A85" w:rsidP="008E5A85">
      <w:pPr>
        <w:pStyle w:val="Caption"/>
        <w:jc w:val="center"/>
      </w:pPr>
      <w:r w:rsidRPr="00A82A5F">
        <w:t xml:space="preserve">Figure </w:t>
      </w:r>
      <w:r w:rsidR="00984E4B">
        <w:fldChar w:fldCharType="begin"/>
      </w:r>
      <w:r w:rsidR="00984E4B">
        <w:instrText xml:space="preserve"> SEQ Figure \* ARABIC </w:instrText>
      </w:r>
      <w:r w:rsidR="00984E4B">
        <w:fldChar w:fldCharType="separate"/>
      </w:r>
      <w:r w:rsidR="0089759B">
        <w:rPr>
          <w:noProof/>
        </w:rPr>
        <w:t>4</w:t>
      </w:r>
      <w:r w:rsidR="00984E4B">
        <w:rPr>
          <w:noProof/>
        </w:rPr>
        <w:fldChar w:fldCharType="end"/>
      </w:r>
      <w:r w:rsidRPr="00A82A5F">
        <w:t xml:space="preserve">: </w:t>
      </w:r>
      <w:r w:rsidR="00267064">
        <w:t xml:space="preserve">Ensure </w:t>
      </w:r>
      <w:r>
        <w:t xml:space="preserve">the </w:t>
      </w:r>
      <w:r w:rsidR="00267064">
        <w:t>l</w:t>
      </w:r>
      <w:r>
        <w:t>ocation of Python Interpreter is set correct</w:t>
      </w:r>
    </w:p>
    <w:p w:rsidR="00FC59CF" w:rsidRDefault="00FC59CF" w:rsidP="008743E8"/>
    <w:p w:rsidR="008743E8" w:rsidRDefault="008743E8">
      <w:pPr>
        <w:spacing w:before="0" w:after="0"/>
      </w:pPr>
      <w:r>
        <w:br w:type="page"/>
      </w:r>
    </w:p>
    <w:p w:rsidR="008743E8" w:rsidRPr="00A82A5F" w:rsidRDefault="008743E8" w:rsidP="00914DDE">
      <w:pPr>
        <w:pStyle w:val="Heading3"/>
        <w:rPr>
          <w:lang w:val="en-US"/>
        </w:rPr>
      </w:pPr>
      <w:bookmarkStart w:id="71" w:name="_Toc373159873"/>
      <w:r w:rsidRPr="00A82A5F">
        <w:rPr>
          <w:lang w:val="en-US"/>
        </w:rPr>
        <w:t>Egit</w:t>
      </w:r>
      <w:bookmarkEnd w:id="71"/>
    </w:p>
    <w:p w:rsidR="008743E8" w:rsidRPr="00A82A5F" w:rsidRDefault="008743E8" w:rsidP="00365B62">
      <w:pPr>
        <w:keepNext/>
      </w:pPr>
      <w:r>
        <w:t>eG</w:t>
      </w:r>
      <w:r w:rsidRPr="00A82A5F">
        <w:t>it adds support for Git to Eclipse.</w:t>
      </w:r>
      <w:r>
        <w:t xml:space="preserve"> Installation in </w:t>
      </w:r>
      <w:r w:rsidRPr="00A82A5F">
        <w:t>Eclipse:</w:t>
      </w:r>
    </w:p>
    <w:p w:rsidR="008743E8" w:rsidRPr="00A82A5F" w:rsidRDefault="008743E8" w:rsidP="00365B62">
      <w:pPr>
        <w:pStyle w:val="ListParagraph"/>
        <w:keepNext/>
        <w:numPr>
          <w:ilvl w:val="0"/>
          <w:numId w:val="52"/>
        </w:numPr>
      </w:pPr>
      <w:r w:rsidRPr="00A82A5F">
        <w:rPr>
          <w:i/>
        </w:rPr>
        <w:t>Manually</w:t>
      </w:r>
      <w:r w:rsidRPr="00A82A5F">
        <w:t xml:space="preserve">: select </w:t>
      </w:r>
      <w:r w:rsidRPr="00A82A5F">
        <w:rPr>
          <w:rStyle w:val="example-code-inline"/>
          <w:rFonts w:cs="Times New Roman"/>
        </w:rPr>
        <w:t xml:space="preserve">Help &gt; Install New Software… </w:t>
      </w:r>
      <w:r w:rsidRPr="00A82A5F">
        <w:t xml:space="preserve"> to start a wizard</w:t>
      </w:r>
      <w:r>
        <w:t xml:space="preserve">. </w:t>
      </w:r>
      <w:r w:rsidRPr="00A82A5F">
        <w:t xml:space="preserve">In the wizard, </w:t>
      </w:r>
      <w:r w:rsidRPr="00A82A5F">
        <w:rPr>
          <w:rStyle w:val="example-code-inline"/>
          <w:rFonts w:cs="Times New Roman"/>
        </w:rPr>
        <w:t>`Add...</w:t>
      </w:r>
      <w:r w:rsidRPr="00A82A5F">
        <w:t xml:space="preserve">’ </w:t>
      </w:r>
      <w:r w:rsidRPr="00A82A5F">
        <w:rPr>
          <w:rStyle w:val="example-code-inline"/>
          <w:rFonts w:cs="Times New Roman"/>
        </w:rPr>
        <w:t>http://download.eclipse.org/egit/updates</w:t>
      </w:r>
      <w:r w:rsidRPr="00A82A5F">
        <w:t xml:space="preserve"> as a new software site, then install the `Eclipse EGit’ plugin.</w:t>
      </w:r>
    </w:p>
    <w:p w:rsidR="008743E8" w:rsidRPr="00A82A5F" w:rsidRDefault="008743E8" w:rsidP="00365B62">
      <w:pPr>
        <w:pStyle w:val="ListParagraph"/>
        <w:keepNext/>
        <w:numPr>
          <w:ilvl w:val="0"/>
          <w:numId w:val="14"/>
        </w:numPr>
      </w:pPr>
      <w:r w:rsidRPr="00A82A5F">
        <w:rPr>
          <w:i/>
        </w:rPr>
        <w:t>Automatically</w:t>
      </w:r>
      <w:r w:rsidRPr="00A82A5F">
        <w:t>: Download &amp; install it using the Eclipse Marketplace</w:t>
      </w:r>
    </w:p>
    <w:p w:rsidR="008743E8" w:rsidRDefault="008743E8" w:rsidP="00365B62">
      <w:pPr>
        <w:keepNext/>
      </w:pPr>
      <w:r>
        <w:t>Set the ssh private as follows:</w:t>
      </w:r>
    </w:p>
    <w:p w:rsidR="008743E8" w:rsidRDefault="008743E8" w:rsidP="00365B62">
      <w:pPr>
        <w:pStyle w:val="ListParagraph"/>
        <w:keepNext/>
        <w:numPr>
          <w:ilvl w:val="0"/>
          <w:numId w:val="56"/>
        </w:numPr>
      </w:pPr>
      <w:r>
        <w:t xml:space="preserve">Go to </w:t>
      </w:r>
      <w:r w:rsidRPr="00A82A5F">
        <w:rPr>
          <w:rStyle w:val="example-code-inline"/>
          <w:rFonts w:cs="Times New Roman"/>
        </w:rPr>
        <w:t>Window &gt; Preferences</w:t>
      </w:r>
      <w:r>
        <w:t>,</w:t>
      </w:r>
    </w:p>
    <w:p w:rsidR="008743E8" w:rsidRDefault="008743E8" w:rsidP="00365B62">
      <w:pPr>
        <w:pStyle w:val="ListParagraph"/>
        <w:keepNext/>
        <w:numPr>
          <w:ilvl w:val="0"/>
          <w:numId w:val="56"/>
        </w:numPr>
      </w:pPr>
      <w:r>
        <w:t>I</w:t>
      </w:r>
      <w:r w:rsidRPr="00A82A5F">
        <w:t xml:space="preserve">n </w:t>
      </w:r>
      <w:r w:rsidRPr="00A82A5F">
        <w:rPr>
          <w:rStyle w:val="example-code-inline"/>
          <w:rFonts w:cs="Times New Roman"/>
        </w:rPr>
        <w:t>General &gt; Network Connections &gt; SSHv2</w:t>
      </w:r>
      <w:r w:rsidRPr="00A82A5F">
        <w:t xml:space="preserve"> tab, </w:t>
      </w:r>
    </w:p>
    <w:p w:rsidR="008743E8" w:rsidRPr="00A82A5F" w:rsidRDefault="008743E8" w:rsidP="00365B62">
      <w:pPr>
        <w:pStyle w:val="ListParagraph"/>
        <w:keepNext/>
        <w:numPr>
          <w:ilvl w:val="0"/>
          <w:numId w:val="56"/>
        </w:numPr>
        <w:rPr>
          <w:i/>
        </w:rPr>
      </w:pPr>
      <w:r>
        <w:t>S</w:t>
      </w:r>
      <w:r w:rsidRPr="00A82A5F">
        <w:t>et your SSH2 home to the directory where ssh-keygen stored the private key</w:t>
      </w:r>
      <w:r>
        <w:t xml:space="preserve">. </w:t>
      </w:r>
      <w:r w:rsidRPr="00A82A5F">
        <w:rPr>
          <w:i/>
          <w:sz w:val="20"/>
        </w:rPr>
        <w:t>This will make EGit share the same key as the command line Git for Windows client to access the central repository git.vasco.com.stf.git</w:t>
      </w:r>
      <w:r>
        <w:rPr>
          <w:i/>
        </w:rPr>
        <w:t>.</w:t>
      </w:r>
    </w:p>
    <w:p w:rsidR="008743E8" w:rsidRDefault="008743E8" w:rsidP="008743E8">
      <w:r>
        <w:t>Set the correct git configuration as follows:</w:t>
      </w:r>
    </w:p>
    <w:p w:rsidR="008743E8" w:rsidRDefault="008743E8" w:rsidP="008743E8">
      <w:pPr>
        <w:pStyle w:val="ListParagraph"/>
        <w:numPr>
          <w:ilvl w:val="0"/>
          <w:numId w:val="56"/>
        </w:numPr>
      </w:pPr>
      <w:r w:rsidRPr="00A82A5F">
        <w:t xml:space="preserve">In </w:t>
      </w:r>
      <w:r w:rsidRPr="00A82A5F">
        <w:rPr>
          <w:rStyle w:val="example-code-inline"/>
          <w:rFonts w:cs="Times New Roman"/>
        </w:rPr>
        <w:t>Window &gt; Preferences</w:t>
      </w:r>
      <w:r w:rsidRPr="00A82A5F">
        <w:t xml:space="preserve">, in the </w:t>
      </w:r>
      <w:r w:rsidRPr="00A82A5F">
        <w:rPr>
          <w:rStyle w:val="example-code-inline"/>
          <w:rFonts w:cs="Times New Roman"/>
        </w:rPr>
        <w:t>Team &gt; Git &gt; Configuration</w:t>
      </w:r>
      <w:r w:rsidRPr="00A82A5F">
        <w:t xml:space="preserve"> tab, </w:t>
      </w:r>
    </w:p>
    <w:p w:rsidR="008743E8" w:rsidRDefault="008743E8" w:rsidP="008743E8">
      <w:pPr>
        <w:pStyle w:val="ListParagraph"/>
        <w:numPr>
          <w:ilvl w:val="0"/>
          <w:numId w:val="56"/>
        </w:numPr>
      </w:pPr>
      <w:r>
        <w:t>C</w:t>
      </w:r>
      <w:r w:rsidRPr="00A82A5F">
        <w:t xml:space="preserve">heck the proper location for the User Settings is set </w:t>
      </w:r>
      <w:r>
        <w:br/>
      </w:r>
      <w:r w:rsidRPr="00A82A5F">
        <w:rPr>
          <w:i/>
          <w:sz w:val="20"/>
        </w:rPr>
        <w:t>(it should be the Windows file name of the .gitconfig in the directory that Git for Windows considers to be your home directory, i.e. the value of the HOME environment variable followed by ‘</w:t>
      </w:r>
      <w:r w:rsidRPr="00A82A5F">
        <w:rPr>
          <w:rStyle w:val="example-code-inline"/>
          <w:rFonts w:cs="Times New Roman"/>
          <w:i/>
          <w:sz w:val="20"/>
        </w:rPr>
        <w:t>\.gitconfig</w:t>
      </w:r>
      <w:r w:rsidRPr="00A82A5F">
        <w:rPr>
          <w:i/>
          <w:sz w:val="20"/>
        </w:rPr>
        <w:t>’).</w:t>
      </w:r>
    </w:p>
    <w:p w:rsidR="008743E8" w:rsidRDefault="008743E8" w:rsidP="008743E8">
      <w:pPr>
        <w:pStyle w:val="ListParagraph"/>
        <w:numPr>
          <w:ilvl w:val="0"/>
          <w:numId w:val="56"/>
        </w:numPr>
      </w:pPr>
      <w:r w:rsidRPr="00A82A5F">
        <w:t xml:space="preserve">Check </w:t>
      </w:r>
      <w:r>
        <w:t xml:space="preserve">if the </w:t>
      </w:r>
      <w:r w:rsidRPr="00A82A5F">
        <w:t xml:space="preserve">System Settings location </w:t>
      </w:r>
      <w:r>
        <w:t xml:space="preserve">has </w:t>
      </w:r>
      <w:r w:rsidRPr="00A82A5F">
        <w:t xml:space="preserve">correctly found the </w:t>
      </w:r>
      <w:r w:rsidRPr="00A82A5F">
        <w:rPr>
          <w:rStyle w:val="example-code-inline"/>
          <w:rFonts w:cs="Times New Roman"/>
        </w:rPr>
        <w:t>etc\gitconfig</w:t>
      </w:r>
      <w:r w:rsidRPr="00A82A5F">
        <w:t xml:space="preserve"> file in the directory where Git for Windows was installed.</w:t>
      </w:r>
    </w:p>
    <w:p w:rsidR="008743E8" w:rsidRDefault="008743E8" w:rsidP="008743E8">
      <w:pPr>
        <w:spacing w:before="0" w:after="0"/>
      </w:pPr>
      <w:r>
        <w:br w:type="page"/>
      </w:r>
    </w:p>
    <w:p w:rsidR="008743E8" w:rsidRPr="00A82A5F" w:rsidRDefault="008743E8" w:rsidP="008743E8">
      <w:pPr>
        <w:pStyle w:val="Heading4"/>
      </w:pPr>
      <w:bookmarkStart w:id="72" w:name="_Toc373159874"/>
      <w:r w:rsidRPr="00A82A5F">
        <w:t>Import project from Git</w:t>
      </w:r>
      <w:bookmarkEnd w:id="72"/>
    </w:p>
    <w:p w:rsidR="008743E8" w:rsidRPr="003C5324" w:rsidRDefault="008743E8" w:rsidP="00667145">
      <w:r w:rsidRPr="00CF50B3">
        <w:t>File &gt; Import… &gt; unfold Git &gt; select “Projects from Git”</w:t>
      </w:r>
      <w:r w:rsidRPr="003C5324">
        <w:t xml:space="preserve"> &gt; Click Next &gt; URI &gt; Click Next. Now you are in the Source Git Repository wizard.</w:t>
      </w:r>
    </w:p>
    <w:p w:rsidR="008743E8" w:rsidRPr="00A82A5F" w:rsidRDefault="008743E8" w:rsidP="008743E8">
      <w:pPr>
        <w:pStyle w:val="ListParagraph"/>
        <w:numPr>
          <w:ilvl w:val="0"/>
          <w:numId w:val="14"/>
        </w:numPr>
        <w:spacing w:after="120" w:line="240" w:lineRule="auto"/>
        <w:rPr>
          <w:rFonts w:ascii="Verdana" w:hAnsi="Verdana"/>
          <w:sz w:val="20"/>
          <w:szCs w:val="20"/>
        </w:rPr>
      </w:pPr>
      <w:r w:rsidRPr="00A82A5F">
        <w:rPr>
          <w:rFonts w:ascii="Verdana" w:hAnsi="Verdana"/>
          <w:sz w:val="20"/>
          <w:szCs w:val="20"/>
        </w:rPr>
        <w:t>The wizard should look as in</w:t>
      </w:r>
      <w:r w:rsidR="00AA0AA0">
        <w:rPr>
          <w:rFonts w:ascii="Verdana" w:hAnsi="Verdana"/>
          <w:b/>
          <w:sz w:val="20"/>
          <w:szCs w:val="20"/>
        </w:rPr>
        <w:t xml:space="preserve"> Figure 5</w:t>
      </w:r>
      <w:r w:rsidRPr="00A82A5F">
        <w:rPr>
          <w:rFonts w:ascii="Verdana" w:hAnsi="Verdana"/>
          <w:sz w:val="20"/>
          <w:szCs w:val="20"/>
        </w:rPr>
        <w:t xml:space="preserve">, then click </w:t>
      </w:r>
      <w:r w:rsidRPr="00A82A5F">
        <w:rPr>
          <w:rFonts w:ascii="Verdana" w:hAnsi="Verdana"/>
          <w:b/>
          <w:sz w:val="20"/>
          <w:szCs w:val="20"/>
        </w:rPr>
        <w:t>Next</w:t>
      </w:r>
      <w:r w:rsidRPr="00A82A5F">
        <w:rPr>
          <w:rFonts w:ascii="Verdana" w:hAnsi="Verdana"/>
          <w:sz w:val="20"/>
          <w:szCs w:val="20"/>
        </w:rPr>
        <w:t>.</w:t>
      </w:r>
    </w:p>
    <w:p w:rsidR="008743E8" w:rsidRPr="00A82A5F" w:rsidRDefault="008743E8" w:rsidP="008743E8">
      <w:pPr>
        <w:pStyle w:val="ListParagraph"/>
        <w:numPr>
          <w:ilvl w:val="0"/>
          <w:numId w:val="14"/>
        </w:numPr>
        <w:spacing w:after="120" w:line="240" w:lineRule="auto"/>
        <w:rPr>
          <w:rFonts w:ascii="Verdana" w:hAnsi="Verdana"/>
          <w:sz w:val="20"/>
          <w:szCs w:val="20"/>
        </w:rPr>
      </w:pPr>
      <w:r w:rsidRPr="00A82A5F">
        <w:rPr>
          <w:rFonts w:ascii="Verdana" w:hAnsi="Verdana"/>
          <w:sz w:val="20"/>
          <w:szCs w:val="20"/>
        </w:rPr>
        <w:t xml:space="preserve">After some network traffic, a list of available branches should appear, </w:t>
      </w:r>
      <w:r w:rsidRPr="00A82A5F">
        <w:rPr>
          <w:rFonts w:ascii="Verdana" w:hAnsi="Verdana"/>
          <w:b/>
          <w:sz w:val="20"/>
          <w:szCs w:val="20"/>
        </w:rPr>
        <w:t>select</w:t>
      </w:r>
      <w:r w:rsidRPr="00A82A5F">
        <w:rPr>
          <w:rFonts w:ascii="Verdana" w:hAnsi="Verdana"/>
          <w:sz w:val="20"/>
          <w:szCs w:val="20"/>
        </w:rPr>
        <w:t xml:space="preserve"> them </w:t>
      </w:r>
      <w:r w:rsidRPr="00A82A5F">
        <w:rPr>
          <w:rFonts w:ascii="Verdana" w:hAnsi="Verdana"/>
          <w:b/>
          <w:sz w:val="20"/>
          <w:szCs w:val="20"/>
        </w:rPr>
        <w:t>all</w:t>
      </w:r>
      <w:r w:rsidRPr="00A82A5F">
        <w:rPr>
          <w:rFonts w:ascii="Verdana" w:hAnsi="Verdana"/>
          <w:sz w:val="20"/>
          <w:szCs w:val="20"/>
        </w:rPr>
        <w:t xml:space="preserve"> (this means that the complete history of the project will be copied to your local clone of the repository).</w:t>
      </w:r>
      <w:r w:rsidRPr="00A82A5F">
        <w:rPr>
          <w:rFonts w:ascii="Verdana" w:hAnsi="Verdana"/>
          <w:sz w:val="20"/>
          <w:szCs w:val="20"/>
        </w:rPr>
        <w:br/>
        <w:t xml:space="preserve">Then click </w:t>
      </w:r>
      <w:r w:rsidRPr="00A82A5F">
        <w:rPr>
          <w:rFonts w:ascii="Verdana" w:hAnsi="Verdana"/>
          <w:b/>
          <w:sz w:val="20"/>
          <w:szCs w:val="20"/>
        </w:rPr>
        <w:t>Next</w:t>
      </w:r>
      <w:r w:rsidRPr="00A82A5F">
        <w:rPr>
          <w:rFonts w:ascii="Verdana" w:hAnsi="Verdana"/>
          <w:sz w:val="20"/>
          <w:szCs w:val="20"/>
        </w:rPr>
        <w:t xml:space="preserve"> </w:t>
      </w:r>
    </w:p>
    <w:p w:rsidR="008743E8" w:rsidRPr="00A82A5F" w:rsidRDefault="008743E8" w:rsidP="008743E8">
      <w:pPr>
        <w:pStyle w:val="ListParagraph"/>
        <w:numPr>
          <w:ilvl w:val="0"/>
          <w:numId w:val="14"/>
        </w:numPr>
        <w:spacing w:after="120" w:line="240" w:lineRule="auto"/>
        <w:rPr>
          <w:rFonts w:ascii="Verdana" w:hAnsi="Verdana"/>
          <w:sz w:val="20"/>
          <w:szCs w:val="20"/>
        </w:rPr>
      </w:pPr>
      <w:r w:rsidRPr="00A82A5F">
        <w:rPr>
          <w:rFonts w:ascii="Verdana" w:hAnsi="Verdana"/>
          <w:b/>
          <w:i/>
          <w:sz w:val="20"/>
          <w:szCs w:val="20"/>
        </w:rPr>
        <w:t xml:space="preserve">Select </w:t>
      </w:r>
      <w:r w:rsidRPr="00A82A5F">
        <w:rPr>
          <w:rFonts w:ascii="Verdana" w:hAnsi="Verdana"/>
          <w:sz w:val="20"/>
          <w:szCs w:val="20"/>
        </w:rPr>
        <w:t>a</w:t>
      </w:r>
      <w:r w:rsidRPr="00A82A5F">
        <w:rPr>
          <w:rFonts w:ascii="Verdana" w:hAnsi="Verdana"/>
          <w:b/>
          <w:i/>
          <w:sz w:val="20"/>
          <w:szCs w:val="20"/>
        </w:rPr>
        <w:t xml:space="preserve"> destination folder</w:t>
      </w:r>
      <w:r w:rsidRPr="00A82A5F">
        <w:rPr>
          <w:rFonts w:ascii="Verdana" w:hAnsi="Verdana"/>
          <w:sz w:val="20"/>
          <w:szCs w:val="20"/>
        </w:rPr>
        <w:t xml:space="preserve"> where the repository will be </w:t>
      </w:r>
      <w:r w:rsidRPr="00A82A5F">
        <w:rPr>
          <w:rFonts w:ascii="Verdana" w:hAnsi="Verdana"/>
          <w:i/>
          <w:sz w:val="20"/>
          <w:szCs w:val="20"/>
        </w:rPr>
        <w:t>(for instance C:\GIT\)</w:t>
      </w:r>
      <w:r w:rsidRPr="00A82A5F">
        <w:rPr>
          <w:rFonts w:ascii="Verdana" w:hAnsi="Verdana"/>
          <w:sz w:val="20"/>
          <w:szCs w:val="20"/>
        </w:rPr>
        <w:t xml:space="preserve">. </w:t>
      </w:r>
      <w:r w:rsidRPr="00A82A5F">
        <w:rPr>
          <w:rFonts w:ascii="Verdana" w:hAnsi="Verdana"/>
          <w:sz w:val="20"/>
          <w:szCs w:val="20"/>
        </w:rPr>
        <w:br/>
        <w:t xml:space="preserve">Then Click </w:t>
      </w:r>
      <w:r w:rsidRPr="00A82A5F">
        <w:rPr>
          <w:rFonts w:ascii="Verdana" w:hAnsi="Verdana"/>
          <w:b/>
          <w:sz w:val="20"/>
          <w:szCs w:val="20"/>
        </w:rPr>
        <w:t>Next</w:t>
      </w:r>
      <w:r w:rsidRPr="00A82A5F">
        <w:rPr>
          <w:rFonts w:ascii="Verdana" w:hAnsi="Verdana"/>
          <w:sz w:val="20"/>
          <w:szCs w:val="20"/>
        </w:rPr>
        <w:t>.</w:t>
      </w:r>
    </w:p>
    <w:p w:rsidR="008743E8" w:rsidRPr="00A82A5F" w:rsidRDefault="008743E8" w:rsidP="008743E8">
      <w:pPr>
        <w:pStyle w:val="ListParagraph"/>
        <w:numPr>
          <w:ilvl w:val="0"/>
          <w:numId w:val="14"/>
        </w:numPr>
        <w:spacing w:after="120" w:line="240" w:lineRule="auto"/>
        <w:rPr>
          <w:rFonts w:ascii="Verdana" w:hAnsi="Verdana"/>
          <w:sz w:val="20"/>
          <w:szCs w:val="20"/>
        </w:rPr>
      </w:pPr>
      <w:r w:rsidRPr="00A82A5F">
        <w:rPr>
          <w:rFonts w:ascii="Verdana" w:hAnsi="Verdana"/>
          <w:sz w:val="20"/>
          <w:szCs w:val="20"/>
        </w:rPr>
        <w:t xml:space="preserve">Once the repository has been downloaded, select the </w:t>
      </w:r>
      <w:r w:rsidRPr="00A82A5F">
        <w:rPr>
          <w:rFonts w:ascii="Verdana" w:hAnsi="Verdana"/>
          <w:b/>
          <w:sz w:val="20"/>
          <w:szCs w:val="20"/>
        </w:rPr>
        <w:t>‘Use the New Project wizard’</w:t>
      </w:r>
      <w:r w:rsidRPr="00A82A5F">
        <w:rPr>
          <w:rFonts w:ascii="Verdana" w:hAnsi="Verdana"/>
          <w:sz w:val="20"/>
          <w:szCs w:val="20"/>
        </w:rPr>
        <w:t xml:space="preserve"> radio button and click </w:t>
      </w:r>
      <w:r w:rsidRPr="00A82A5F">
        <w:rPr>
          <w:rFonts w:ascii="Verdana" w:hAnsi="Verdana"/>
          <w:b/>
          <w:sz w:val="20"/>
          <w:szCs w:val="20"/>
        </w:rPr>
        <w:t>Finish</w:t>
      </w:r>
      <w:r w:rsidRPr="00A82A5F">
        <w:rPr>
          <w:rFonts w:ascii="Verdana" w:hAnsi="Verdana"/>
          <w:sz w:val="20"/>
          <w:szCs w:val="20"/>
        </w:rPr>
        <w:t>.</w:t>
      </w:r>
    </w:p>
    <w:p w:rsidR="008743E8" w:rsidRPr="00A82A5F" w:rsidRDefault="008743E8" w:rsidP="008743E8">
      <w:pPr>
        <w:pStyle w:val="ListParagraph"/>
        <w:numPr>
          <w:ilvl w:val="0"/>
          <w:numId w:val="14"/>
        </w:numPr>
        <w:spacing w:after="120" w:line="240" w:lineRule="auto"/>
        <w:rPr>
          <w:rFonts w:ascii="Verdana" w:hAnsi="Verdana"/>
          <w:sz w:val="20"/>
          <w:szCs w:val="20"/>
        </w:rPr>
      </w:pPr>
      <w:r w:rsidRPr="00A82A5F">
        <w:rPr>
          <w:rFonts w:ascii="Verdana" w:hAnsi="Verdana"/>
          <w:sz w:val="20"/>
          <w:szCs w:val="20"/>
        </w:rPr>
        <w:t>New Project wizard appears</w:t>
      </w:r>
      <w:r>
        <w:rPr>
          <w:rFonts w:ascii="Verdana" w:hAnsi="Verdana"/>
          <w:sz w:val="20"/>
          <w:szCs w:val="20"/>
        </w:rPr>
        <w:t xml:space="preserve">. </w:t>
      </w:r>
      <w:r w:rsidRPr="00A82A5F">
        <w:rPr>
          <w:rFonts w:ascii="Verdana" w:hAnsi="Verdana"/>
          <w:b/>
          <w:sz w:val="20"/>
          <w:szCs w:val="20"/>
        </w:rPr>
        <w:t>Unfold PyDev</w:t>
      </w:r>
      <w:r w:rsidRPr="00A82A5F">
        <w:rPr>
          <w:rFonts w:ascii="Verdana" w:hAnsi="Verdana"/>
          <w:sz w:val="20"/>
          <w:szCs w:val="20"/>
        </w:rPr>
        <w:t xml:space="preserve"> and then </w:t>
      </w:r>
      <w:r w:rsidRPr="00A82A5F">
        <w:rPr>
          <w:rFonts w:ascii="Verdana" w:hAnsi="Verdana"/>
          <w:b/>
          <w:sz w:val="20"/>
          <w:szCs w:val="20"/>
        </w:rPr>
        <w:t>select</w:t>
      </w:r>
      <w:r w:rsidRPr="00A82A5F">
        <w:rPr>
          <w:rFonts w:ascii="Verdana" w:hAnsi="Verdana"/>
          <w:sz w:val="20"/>
          <w:szCs w:val="20"/>
        </w:rPr>
        <w:t xml:space="preserve"> the </w:t>
      </w:r>
      <w:r w:rsidRPr="00A82A5F">
        <w:rPr>
          <w:rFonts w:ascii="Verdana" w:hAnsi="Verdana"/>
          <w:b/>
          <w:sz w:val="20"/>
          <w:szCs w:val="20"/>
        </w:rPr>
        <w:t>PyDev Project</w:t>
      </w:r>
      <w:r w:rsidRPr="00A82A5F">
        <w:rPr>
          <w:rFonts w:ascii="Verdana" w:hAnsi="Verdana"/>
          <w:sz w:val="20"/>
          <w:szCs w:val="20"/>
        </w:rPr>
        <w:t xml:space="preserve"> option and click </w:t>
      </w:r>
      <w:r w:rsidRPr="00A82A5F">
        <w:rPr>
          <w:rFonts w:ascii="Verdana" w:hAnsi="Verdana"/>
          <w:b/>
          <w:sz w:val="20"/>
          <w:szCs w:val="20"/>
        </w:rPr>
        <w:t>Next</w:t>
      </w:r>
      <w:r w:rsidRPr="00A82A5F">
        <w:rPr>
          <w:rFonts w:ascii="Verdana" w:hAnsi="Verdana"/>
          <w:sz w:val="20"/>
          <w:szCs w:val="20"/>
        </w:rPr>
        <w:t>.</w:t>
      </w:r>
    </w:p>
    <w:p w:rsidR="008743E8" w:rsidDel="002A4979" w:rsidRDefault="008743E8" w:rsidP="005B025F">
      <w:pPr>
        <w:spacing w:after="120"/>
        <w:jc w:val="center"/>
        <w:rPr>
          <w:del w:id="73" w:author="Pieter Coppens" w:date="2014-03-18T09:22:00Z"/>
          <w:szCs w:val="20"/>
        </w:rPr>
      </w:pPr>
    </w:p>
    <w:p w:rsidR="008743E8" w:rsidRPr="00A82A5F" w:rsidDel="0067441B" w:rsidRDefault="008743E8" w:rsidP="005B025F">
      <w:pPr>
        <w:jc w:val="center"/>
        <w:rPr>
          <w:del w:id="74" w:author="Pieter Coppens" w:date="2014-03-18T09:41:00Z"/>
        </w:rPr>
      </w:pPr>
      <w:del w:id="75" w:author="Pieter Coppens" w:date="2014-03-18T09:22:00Z">
        <w:r w:rsidRPr="00A82A5F" w:rsidDel="002A4979">
          <w:rPr>
            <w:noProof/>
            <w:lang w:val="en-CA" w:eastAsia="en-CA"/>
          </w:rPr>
          <w:drawing>
            <wp:inline distT="0" distB="0" distL="0" distR="0" wp14:anchorId="21EFB76F" wp14:editId="10A5B1A6">
              <wp:extent cx="4292457" cy="4496084"/>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lipse-Clone-Git-Uri-screenshot"/>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292457" cy="4496084"/>
                      </a:xfrm>
                      <a:prstGeom prst="rect">
                        <a:avLst/>
                      </a:prstGeom>
                      <a:noFill/>
                      <a:ln>
                        <a:noFill/>
                      </a:ln>
                    </pic:spPr>
                  </pic:pic>
                </a:graphicData>
              </a:graphic>
            </wp:inline>
          </w:drawing>
        </w:r>
      </w:del>
    </w:p>
    <w:p w:rsidR="008743E8" w:rsidRPr="00A82A5F" w:rsidRDefault="008743E8" w:rsidP="005B025F">
      <w:pPr>
        <w:pStyle w:val="Caption"/>
        <w:jc w:val="center"/>
      </w:pPr>
      <w:r w:rsidRPr="00A82A5F">
        <w:t xml:space="preserve">Figure </w:t>
      </w:r>
      <w:r w:rsidR="00984E4B">
        <w:fldChar w:fldCharType="begin"/>
      </w:r>
      <w:r w:rsidR="00984E4B">
        <w:instrText xml:space="preserve"> SEQ Figure \* ARABIC </w:instrText>
      </w:r>
      <w:r w:rsidR="00984E4B">
        <w:fldChar w:fldCharType="separate"/>
      </w:r>
      <w:r w:rsidR="0089759B">
        <w:rPr>
          <w:noProof/>
        </w:rPr>
        <w:t>5</w:t>
      </w:r>
      <w:r w:rsidR="00984E4B">
        <w:rPr>
          <w:noProof/>
        </w:rPr>
        <w:fldChar w:fldCharType="end"/>
      </w:r>
      <w:r w:rsidRPr="00A82A5F">
        <w:t>: Import Projects from Git URI wizard screenshot</w:t>
      </w:r>
    </w:p>
    <w:p w:rsidR="004F0F33" w:rsidRDefault="008743E8" w:rsidP="004F0F33">
      <w:pPr>
        <w:pStyle w:val="ListParagraph"/>
        <w:numPr>
          <w:ilvl w:val="0"/>
          <w:numId w:val="14"/>
        </w:numPr>
        <w:spacing w:after="120" w:line="240" w:lineRule="auto"/>
        <w:rPr>
          <w:rFonts w:ascii="Verdana" w:hAnsi="Verdana"/>
          <w:sz w:val="20"/>
          <w:szCs w:val="20"/>
        </w:rPr>
      </w:pPr>
      <w:r>
        <w:br w:type="page"/>
      </w:r>
      <w:r w:rsidR="004F0F33" w:rsidRPr="00A82A5F">
        <w:rPr>
          <w:rFonts w:ascii="Verdana" w:hAnsi="Verdana"/>
          <w:sz w:val="20"/>
          <w:szCs w:val="20"/>
        </w:rPr>
        <w:t xml:space="preserve">Type a </w:t>
      </w:r>
      <w:r w:rsidR="004F0F33" w:rsidRPr="00A82A5F">
        <w:rPr>
          <w:rFonts w:ascii="Verdana" w:hAnsi="Verdana"/>
          <w:b/>
          <w:i/>
          <w:sz w:val="20"/>
          <w:szCs w:val="20"/>
        </w:rPr>
        <w:t>project name</w:t>
      </w:r>
      <w:r w:rsidR="004F0F33" w:rsidRPr="00A82A5F">
        <w:rPr>
          <w:rFonts w:ascii="Verdana" w:hAnsi="Verdana"/>
          <w:i/>
          <w:sz w:val="20"/>
          <w:szCs w:val="20"/>
        </w:rPr>
        <w:t xml:space="preserve"> (such as “stf”)</w:t>
      </w:r>
      <w:r w:rsidR="004F0F33" w:rsidRPr="00A82A5F">
        <w:rPr>
          <w:rFonts w:ascii="Verdana" w:hAnsi="Verdana"/>
          <w:sz w:val="20"/>
          <w:szCs w:val="20"/>
        </w:rPr>
        <w:t>,</w:t>
      </w:r>
      <w:r w:rsidR="004F0F33" w:rsidRPr="00A82A5F">
        <w:rPr>
          <w:rFonts w:ascii="Verdana" w:hAnsi="Verdana"/>
          <w:sz w:val="20"/>
          <w:szCs w:val="20"/>
        </w:rPr>
        <w:br/>
        <w:t>Uncheck “</w:t>
      </w:r>
      <w:r w:rsidR="004F0F33" w:rsidRPr="00A82A5F">
        <w:rPr>
          <w:rFonts w:ascii="Verdana" w:hAnsi="Verdana"/>
          <w:b/>
          <w:sz w:val="20"/>
          <w:szCs w:val="20"/>
        </w:rPr>
        <w:t>Use default</w:t>
      </w:r>
      <w:r w:rsidR="004F0F33" w:rsidRPr="00A82A5F">
        <w:rPr>
          <w:rFonts w:ascii="Verdana" w:hAnsi="Verdana"/>
          <w:sz w:val="20"/>
          <w:szCs w:val="20"/>
        </w:rPr>
        <w:t xml:space="preserve">”, </w:t>
      </w:r>
      <w:r w:rsidR="004F0F33" w:rsidRPr="00A82A5F">
        <w:rPr>
          <w:rFonts w:ascii="Verdana" w:hAnsi="Verdana"/>
          <w:sz w:val="20"/>
          <w:szCs w:val="20"/>
        </w:rPr>
        <w:br/>
      </w:r>
      <w:r w:rsidR="004F0F33" w:rsidRPr="00A82A5F">
        <w:rPr>
          <w:rFonts w:ascii="Verdana" w:hAnsi="Verdana"/>
          <w:b/>
          <w:sz w:val="20"/>
          <w:szCs w:val="20"/>
        </w:rPr>
        <w:t>Select</w:t>
      </w:r>
      <w:r w:rsidR="004F0F33" w:rsidRPr="00A82A5F">
        <w:rPr>
          <w:rFonts w:ascii="Verdana" w:hAnsi="Verdana"/>
          <w:sz w:val="20"/>
          <w:szCs w:val="20"/>
        </w:rPr>
        <w:t xml:space="preserve"> the </w:t>
      </w:r>
      <w:r w:rsidR="004F0F33" w:rsidRPr="00A82A5F">
        <w:rPr>
          <w:rFonts w:ascii="Verdana" w:hAnsi="Verdana"/>
          <w:b/>
          <w:sz w:val="20"/>
          <w:szCs w:val="20"/>
        </w:rPr>
        <w:t>directory</w:t>
      </w:r>
      <w:r w:rsidR="004F0F33" w:rsidRPr="00A82A5F">
        <w:rPr>
          <w:rFonts w:ascii="Verdana" w:hAnsi="Verdana"/>
          <w:sz w:val="20"/>
          <w:szCs w:val="20"/>
        </w:rPr>
        <w:t xml:space="preserve"> of the repository,</w:t>
      </w:r>
      <w:r w:rsidR="004F0F33" w:rsidRPr="00A82A5F">
        <w:rPr>
          <w:rFonts w:ascii="Verdana" w:hAnsi="Verdana"/>
          <w:sz w:val="20"/>
          <w:szCs w:val="20"/>
        </w:rPr>
        <w:br/>
      </w:r>
      <w:r w:rsidR="004F0F33" w:rsidRPr="00A82A5F">
        <w:rPr>
          <w:rFonts w:ascii="Verdana" w:hAnsi="Verdana"/>
          <w:b/>
          <w:sz w:val="20"/>
          <w:szCs w:val="20"/>
        </w:rPr>
        <w:t>Select</w:t>
      </w:r>
      <w:r w:rsidR="004F0F33" w:rsidRPr="00A82A5F">
        <w:rPr>
          <w:rFonts w:ascii="Verdana" w:hAnsi="Verdana"/>
          <w:sz w:val="20"/>
          <w:szCs w:val="20"/>
        </w:rPr>
        <w:t xml:space="preserve"> the </w:t>
      </w:r>
      <w:r w:rsidR="004F0F33" w:rsidRPr="00A82A5F">
        <w:rPr>
          <w:rFonts w:ascii="Verdana" w:hAnsi="Verdana"/>
          <w:b/>
          <w:sz w:val="20"/>
          <w:szCs w:val="20"/>
        </w:rPr>
        <w:t>python</w:t>
      </w:r>
      <w:r w:rsidR="004F0F33" w:rsidRPr="00A82A5F">
        <w:rPr>
          <w:rFonts w:ascii="Verdana" w:hAnsi="Verdana"/>
          <w:sz w:val="20"/>
          <w:szCs w:val="20"/>
        </w:rPr>
        <w:t xml:space="preserve"> Interpreter,</w:t>
      </w:r>
      <w:r w:rsidR="004F0F33" w:rsidRPr="00A82A5F">
        <w:rPr>
          <w:rFonts w:ascii="Verdana" w:hAnsi="Verdana"/>
          <w:sz w:val="20"/>
          <w:szCs w:val="20"/>
        </w:rPr>
        <w:br/>
        <w:t xml:space="preserve">Click </w:t>
      </w:r>
      <w:r w:rsidR="004F0F33" w:rsidRPr="00A82A5F">
        <w:rPr>
          <w:rFonts w:ascii="Verdana" w:hAnsi="Verdana"/>
          <w:b/>
          <w:sz w:val="20"/>
          <w:szCs w:val="20"/>
        </w:rPr>
        <w:t>Finish</w:t>
      </w:r>
      <w:r w:rsidR="004F0F33" w:rsidRPr="00A82A5F">
        <w:rPr>
          <w:rFonts w:ascii="Verdana" w:hAnsi="Verdana"/>
          <w:sz w:val="20"/>
          <w:szCs w:val="20"/>
        </w:rPr>
        <w:t>.</w:t>
      </w:r>
    </w:p>
    <w:p w:rsidR="003C5324" w:rsidRDefault="003C5324" w:rsidP="00667145">
      <w:pPr>
        <w:spacing w:before="0" w:after="0"/>
        <w:jc w:val="center"/>
      </w:pPr>
      <w:r>
        <w:rPr>
          <w:noProof/>
          <w:lang w:val="en-CA" w:eastAsia="en-CA"/>
        </w:rPr>
        <w:drawing>
          <wp:inline distT="0" distB="0" distL="0" distR="0" wp14:anchorId="06444D9F" wp14:editId="0C8B89E7">
            <wp:extent cx="2694272" cy="363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697768" cy="3643272"/>
                    </a:xfrm>
                    <a:prstGeom prst="rect">
                      <a:avLst/>
                    </a:prstGeom>
                    <a:noFill/>
                    <a:ln>
                      <a:noFill/>
                    </a:ln>
                  </pic:spPr>
                </pic:pic>
              </a:graphicData>
            </a:graphic>
          </wp:inline>
        </w:drawing>
      </w:r>
    </w:p>
    <w:p w:rsidR="003C5324" w:rsidRPr="00A82A5F" w:rsidRDefault="003C5324" w:rsidP="003C5324">
      <w:pPr>
        <w:pStyle w:val="Caption"/>
        <w:jc w:val="center"/>
      </w:pPr>
      <w:r w:rsidRPr="00A82A5F">
        <w:t xml:space="preserve">Figure </w:t>
      </w:r>
      <w:r w:rsidR="00984E4B">
        <w:fldChar w:fldCharType="begin"/>
      </w:r>
      <w:r w:rsidR="00984E4B">
        <w:instrText xml:space="preserve"> SEQ Figure \* ARABIC </w:instrText>
      </w:r>
      <w:r w:rsidR="00984E4B">
        <w:fldChar w:fldCharType="separate"/>
      </w:r>
      <w:r w:rsidR="0089759B">
        <w:rPr>
          <w:noProof/>
        </w:rPr>
        <w:t>6</w:t>
      </w:r>
      <w:r w:rsidR="00984E4B">
        <w:rPr>
          <w:noProof/>
        </w:rPr>
        <w:fldChar w:fldCharType="end"/>
      </w:r>
      <w:r w:rsidRPr="00A82A5F">
        <w:t xml:space="preserve">: </w:t>
      </w:r>
      <w:r w:rsidR="00FC59CF">
        <w:t>PyDev Project Settings</w:t>
      </w:r>
    </w:p>
    <w:p w:rsidR="008743E8" w:rsidRPr="00A82A5F" w:rsidRDefault="008743E8" w:rsidP="00914DDE">
      <w:r w:rsidRPr="00A82A5F">
        <w:t>Your eclipse repository should now look as in</w:t>
      </w:r>
      <w:r w:rsidRPr="00A82A5F">
        <w:rPr>
          <w:b/>
          <w:szCs w:val="20"/>
        </w:rPr>
        <w:fldChar w:fldCharType="begin"/>
      </w:r>
      <w:r w:rsidRPr="00A82A5F">
        <w:rPr>
          <w:b/>
          <w:szCs w:val="20"/>
        </w:rPr>
        <w:instrText xml:space="preserve"> REF _Ref336587825 \h  \* MERGEFORMAT </w:instrText>
      </w:r>
      <w:r w:rsidRPr="00A82A5F">
        <w:rPr>
          <w:b/>
          <w:szCs w:val="20"/>
        </w:rPr>
      </w:r>
      <w:r w:rsidRPr="00A82A5F">
        <w:rPr>
          <w:b/>
          <w:szCs w:val="20"/>
        </w:rPr>
        <w:fldChar w:fldCharType="end"/>
      </w:r>
      <w:r>
        <w:rPr>
          <w:b/>
          <w:szCs w:val="20"/>
        </w:rPr>
        <w:t xml:space="preserve"> </w:t>
      </w:r>
      <w:r w:rsidRPr="00A82A5F">
        <w:fldChar w:fldCharType="begin"/>
      </w:r>
      <w:r w:rsidRPr="00A82A5F">
        <w:instrText xml:space="preserve"> REF _Ref361730897 \h </w:instrText>
      </w:r>
      <w:r w:rsidR="0089759B">
        <w:instrText xml:space="preserve"> \* MERGEFORMAT </w:instrText>
      </w:r>
      <w:r w:rsidRPr="00A82A5F">
        <w:fldChar w:fldCharType="separate"/>
      </w:r>
      <w:r w:rsidR="0089759B" w:rsidRPr="00A82A5F">
        <w:t xml:space="preserve">Figure </w:t>
      </w:r>
      <w:r w:rsidR="0089759B">
        <w:rPr>
          <w:noProof/>
        </w:rPr>
        <w:t>7</w:t>
      </w:r>
      <w:r w:rsidRPr="00A82A5F">
        <w:fldChar w:fldCharType="end"/>
      </w:r>
      <w:r w:rsidRPr="00A82A5F">
        <w:t>.</w:t>
      </w:r>
      <w:r w:rsidR="0089759B" w:rsidRPr="00667145">
        <w:rPr>
          <w:noProof/>
          <w:lang w:eastAsia="de-AT"/>
        </w:rPr>
        <w:t xml:space="preserve"> </w:t>
      </w:r>
      <w:r w:rsidR="0089759B" w:rsidRPr="00A82A5F">
        <w:rPr>
          <w:noProof/>
          <w:lang w:val="en-CA" w:eastAsia="en-CA"/>
        </w:rPr>
        <w:drawing>
          <wp:inline distT="0" distB="0" distL="0" distR="0" wp14:anchorId="0D649727" wp14:editId="67076A3D">
            <wp:extent cx="3724275" cy="346166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23389" cy="3460842"/>
                    </a:xfrm>
                    <a:prstGeom prst="rect">
                      <a:avLst/>
                    </a:prstGeom>
                  </pic:spPr>
                </pic:pic>
              </a:graphicData>
            </a:graphic>
          </wp:inline>
        </w:drawing>
      </w:r>
    </w:p>
    <w:p w:rsidR="008743E8" w:rsidRPr="00A82A5F" w:rsidRDefault="008743E8" w:rsidP="008743E8">
      <w:pPr>
        <w:keepNext/>
        <w:spacing w:after="0"/>
        <w:jc w:val="center"/>
      </w:pPr>
    </w:p>
    <w:p w:rsidR="008743E8" w:rsidRPr="00A82A5F" w:rsidRDefault="008743E8" w:rsidP="00667145">
      <w:pPr>
        <w:pStyle w:val="Caption"/>
        <w:jc w:val="center"/>
      </w:pPr>
      <w:bookmarkStart w:id="76" w:name="_Ref361730897"/>
      <w:r w:rsidRPr="00A82A5F">
        <w:t xml:space="preserve">Figure </w:t>
      </w:r>
      <w:r w:rsidR="00AF7C9C">
        <w:fldChar w:fldCharType="begin"/>
      </w:r>
      <w:r w:rsidR="00AF7C9C">
        <w:rPr>
          <w:b w:val="0"/>
          <w:bCs w:val="0"/>
        </w:rPr>
        <w:instrText xml:space="preserve"> SEQ Figure \* ARABIC </w:instrText>
      </w:r>
      <w:r w:rsidR="00AF7C9C">
        <w:fldChar w:fldCharType="separate"/>
      </w:r>
      <w:r w:rsidR="0089759B">
        <w:rPr>
          <w:noProof/>
        </w:rPr>
        <w:t>7</w:t>
      </w:r>
      <w:r w:rsidR="00AF7C9C">
        <w:rPr>
          <w:noProof/>
        </w:rPr>
        <w:fldChar w:fldCharType="end"/>
      </w:r>
      <w:bookmarkEnd w:id="76"/>
      <w:r w:rsidRPr="00A82A5F">
        <w:t>: Repository after install procedure</w:t>
      </w:r>
    </w:p>
    <w:p w:rsidR="008743E8" w:rsidRPr="00A82A5F" w:rsidRDefault="008743E8" w:rsidP="008743E8"/>
    <w:p w:rsidR="008743E8" w:rsidRPr="00A82A5F" w:rsidRDefault="008743E8" w:rsidP="00F459E9">
      <w:pPr>
        <w:pStyle w:val="Heading2"/>
      </w:pPr>
      <w:bookmarkStart w:id="77" w:name="_Toc373159875"/>
      <w:r w:rsidRPr="00A82A5F">
        <w:t xml:space="preserve">SDTF GIT </w:t>
      </w:r>
      <w:r>
        <w:t>S</w:t>
      </w:r>
      <w:r w:rsidRPr="00A82A5F">
        <w:t>tructure</w:t>
      </w:r>
      <w:bookmarkEnd w:id="77"/>
    </w:p>
    <w:p w:rsidR="008743E8" w:rsidRPr="00A82A5F" w:rsidRDefault="008743E8" w:rsidP="00365B62">
      <w:pPr>
        <w:keepNext/>
        <w:keepLines/>
      </w:pPr>
      <w:r w:rsidRPr="00A82A5F">
        <w:t>Below you will find the proposed structure of the SDTF project in GIT:</w:t>
      </w:r>
    </w:p>
    <w:p w:rsidR="008743E8" w:rsidRPr="00A82A5F" w:rsidRDefault="008743E8" w:rsidP="00365B62">
      <w:pPr>
        <w:pStyle w:val="ListParagraph"/>
        <w:keepNext/>
        <w:keepLines/>
        <w:numPr>
          <w:ilvl w:val="0"/>
          <w:numId w:val="14"/>
        </w:numPr>
        <w:ind w:left="360"/>
      </w:pPr>
      <w:r w:rsidRPr="00A82A5F">
        <w:t>SDTF</w:t>
      </w:r>
    </w:p>
    <w:p w:rsidR="008743E8" w:rsidRPr="00A82A5F" w:rsidRDefault="008743E8" w:rsidP="00667145">
      <w:pPr>
        <w:pStyle w:val="ListParagraph"/>
        <w:keepNext/>
        <w:keepLines/>
        <w:numPr>
          <w:ilvl w:val="1"/>
          <w:numId w:val="14"/>
        </w:numPr>
        <w:ind w:left="720"/>
      </w:pPr>
      <w:r w:rsidRPr="00A82A5F">
        <w:rPr>
          <w:b/>
        </w:rPr>
        <w:t>framework</w:t>
      </w:r>
      <w:r w:rsidRPr="00A82A5F">
        <w:t>: contains the SDTF framework components. Consists of a core package, tools package and a package for each product. E.g.</w:t>
      </w:r>
    </w:p>
    <w:p w:rsidR="008743E8" w:rsidRPr="00A82A5F" w:rsidRDefault="008743E8" w:rsidP="00667145">
      <w:pPr>
        <w:pStyle w:val="ListParagraph"/>
        <w:numPr>
          <w:ilvl w:val="2"/>
          <w:numId w:val="14"/>
        </w:numPr>
        <w:ind w:left="1080"/>
      </w:pPr>
      <w:r w:rsidRPr="00A82A5F">
        <w:t>core:  SDTF core modules like systemtest.py, stflogging.py, main.py, testlink.py, testEnvironment.py …</w:t>
      </w:r>
    </w:p>
    <w:p w:rsidR="008743E8" w:rsidRPr="00A82A5F" w:rsidRDefault="008743E8" w:rsidP="00667145">
      <w:pPr>
        <w:pStyle w:val="ListParagraph"/>
        <w:numPr>
          <w:ilvl w:val="2"/>
          <w:numId w:val="14"/>
        </w:numPr>
        <w:ind w:left="1080"/>
      </w:pPr>
      <w:r w:rsidRPr="00A82A5F">
        <w:t>IAS: IAS related modules (e.g. radius client)</w:t>
      </w:r>
    </w:p>
    <w:p w:rsidR="008743E8" w:rsidRPr="00A82A5F" w:rsidRDefault="008743E8" w:rsidP="00667145">
      <w:pPr>
        <w:pStyle w:val="ListParagraph"/>
        <w:numPr>
          <w:ilvl w:val="3"/>
          <w:numId w:val="14"/>
        </w:numPr>
        <w:ind w:left="1440"/>
        <w:rPr>
          <w:i/>
        </w:rPr>
      </w:pPr>
      <w:r w:rsidRPr="00A82A5F">
        <w:t xml:space="preserve">Servertools – </w:t>
      </w:r>
      <w:r w:rsidRPr="00A82A5F">
        <w:rPr>
          <w:i/>
          <w:color w:val="FF0000"/>
        </w:rPr>
        <w:t>This is where we would store Brisbane’s serverTools automation.</w:t>
      </w:r>
    </w:p>
    <w:p w:rsidR="008743E8" w:rsidRPr="00A82A5F" w:rsidRDefault="008743E8" w:rsidP="00667145">
      <w:pPr>
        <w:pStyle w:val="ListParagraph"/>
        <w:numPr>
          <w:ilvl w:val="2"/>
          <w:numId w:val="14"/>
        </w:numPr>
        <w:ind w:left="1080"/>
      </w:pPr>
      <w:r w:rsidRPr="00A82A5F">
        <w:t>Product_y: …</w:t>
      </w:r>
    </w:p>
    <w:p w:rsidR="008743E8" w:rsidRPr="00A82A5F" w:rsidRDefault="008743E8" w:rsidP="00667145">
      <w:pPr>
        <w:pStyle w:val="ListParagraph"/>
        <w:numPr>
          <w:ilvl w:val="2"/>
          <w:numId w:val="14"/>
        </w:numPr>
        <w:ind w:left="1080"/>
      </w:pPr>
      <w:r w:rsidRPr="00A82A5F">
        <w:t>Product_z: …</w:t>
      </w:r>
    </w:p>
    <w:p w:rsidR="008743E8" w:rsidRPr="00A82A5F" w:rsidRDefault="008743E8" w:rsidP="00667145">
      <w:pPr>
        <w:pStyle w:val="ListParagraph"/>
        <w:numPr>
          <w:ilvl w:val="2"/>
          <w:numId w:val="14"/>
        </w:numPr>
        <w:ind w:left="1080"/>
      </w:pPr>
      <w:r w:rsidRPr="00A82A5F">
        <w:t>Digipass: product Digipass related modules (e.g. digipass.py)</w:t>
      </w:r>
    </w:p>
    <w:p w:rsidR="008743E8" w:rsidRPr="00A82A5F" w:rsidRDefault="008743E8" w:rsidP="00667145">
      <w:pPr>
        <w:pStyle w:val="ListParagraph"/>
        <w:numPr>
          <w:ilvl w:val="2"/>
          <w:numId w:val="14"/>
        </w:numPr>
        <w:ind w:left="1080"/>
      </w:pPr>
      <w:r w:rsidRPr="00A82A5F">
        <w:t>Utils: non</w:t>
      </w:r>
      <w:r w:rsidRPr="00A82A5F">
        <w:noBreakHyphen/>
        <w:t>product related utility modules (e.g. smtp module)</w:t>
      </w:r>
    </w:p>
    <w:p w:rsidR="008743E8" w:rsidRPr="00A82A5F" w:rsidRDefault="008743E8" w:rsidP="00667145">
      <w:pPr>
        <w:pStyle w:val="ListParagraph"/>
        <w:keepNext/>
        <w:keepLines/>
        <w:numPr>
          <w:ilvl w:val="1"/>
          <w:numId w:val="14"/>
        </w:numPr>
        <w:ind w:left="720"/>
      </w:pPr>
      <w:r w:rsidRPr="00A82A5F">
        <w:rPr>
          <w:b/>
        </w:rPr>
        <w:t>install_sdtf.py</w:t>
      </w:r>
      <w:r w:rsidRPr="00A82A5F">
        <w:t>: a script to install SDTF correctly</w:t>
      </w:r>
      <w:r>
        <w:t xml:space="preserve">. </w:t>
      </w:r>
      <w:r w:rsidRPr="00A82A5F">
        <w:t xml:space="preserve">This will unpack files from the resources subdirectory and create batch files to setup the virtual environment (see </w:t>
      </w:r>
      <w:hyperlink r:id="rId38" w:history="1">
        <w:r w:rsidRPr="00A82A5F">
          <w:rPr>
            <w:rStyle w:val="Hyperlink"/>
          </w:rPr>
          <w:t>http://virtualenv.org</w:t>
        </w:r>
      </w:hyperlink>
      <w:r w:rsidRPr="00A82A5F">
        <w:t>) called sdtf-activate.bat, sdtf-activate.bat, sdtf-activate.bat</w:t>
      </w:r>
    </w:p>
    <w:p w:rsidR="008743E8" w:rsidRPr="00A82A5F" w:rsidRDefault="008743E8" w:rsidP="008743E8">
      <w:pPr>
        <w:pStyle w:val="ListParagraph"/>
        <w:numPr>
          <w:ilvl w:val="1"/>
          <w:numId w:val="14"/>
        </w:numPr>
        <w:ind w:left="720"/>
      </w:pPr>
      <w:r w:rsidRPr="00A82A5F">
        <w:rPr>
          <w:b/>
        </w:rPr>
        <w:t>resources</w:t>
      </w:r>
      <w:r w:rsidRPr="00A82A5F">
        <w:t>: generic resources required by the framework (installers, python modules, … needed to setup a TCH)</w:t>
      </w:r>
    </w:p>
    <w:p w:rsidR="008743E8" w:rsidRPr="00A82A5F" w:rsidRDefault="008743E8" w:rsidP="008743E8">
      <w:pPr>
        <w:pStyle w:val="ListParagraph"/>
        <w:numPr>
          <w:ilvl w:val="2"/>
          <w:numId w:val="14"/>
        </w:numPr>
        <w:ind w:left="1080"/>
      </w:pPr>
      <w:r w:rsidRPr="00A82A5F">
        <w:t>IEDriverServer_Win32_2.25.2.zip</w:t>
      </w:r>
    </w:p>
    <w:p w:rsidR="008743E8" w:rsidRPr="00A82A5F" w:rsidRDefault="008743E8" w:rsidP="008743E8">
      <w:pPr>
        <w:pStyle w:val="ListParagraph"/>
        <w:numPr>
          <w:ilvl w:val="2"/>
          <w:numId w:val="14"/>
        </w:numPr>
        <w:ind w:left="1080"/>
      </w:pPr>
      <w:r w:rsidRPr="00A82A5F">
        <w:t>python-suds-0.4.tar.gz</w:t>
      </w:r>
    </w:p>
    <w:p w:rsidR="008743E8" w:rsidRPr="00A82A5F" w:rsidRDefault="008743E8" w:rsidP="008743E8">
      <w:pPr>
        <w:pStyle w:val="ListParagraph"/>
        <w:numPr>
          <w:ilvl w:val="2"/>
          <w:numId w:val="14"/>
        </w:numPr>
        <w:ind w:left="1080"/>
      </w:pPr>
      <w:r w:rsidRPr="00A82A5F">
        <w:t>…</w:t>
      </w:r>
    </w:p>
    <w:p w:rsidR="008743E8" w:rsidRPr="00A82A5F" w:rsidRDefault="008743E8" w:rsidP="008743E8">
      <w:pPr>
        <w:pStyle w:val="ListParagraph"/>
        <w:numPr>
          <w:ilvl w:val="2"/>
          <w:numId w:val="14"/>
        </w:numPr>
        <w:ind w:left="1080"/>
      </w:pPr>
      <w:r w:rsidRPr="00A82A5F">
        <w:t>STAF3410-setup-win32.exe</w:t>
      </w:r>
    </w:p>
    <w:p w:rsidR="008743E8" w:rsidRPr="00A82A5F" w:rsidRDefault="008743E8" w:rsidP="008743E8">
      <w:pPr>
        <w:pStyle w:val="ListParagraph"/>
        <w:numPr>
          <w:ilvl w:val="1"/>
          <w:numId w:val="14"/>
        </w:numPr>
        <w:ind w:left="720"/>
      </w:pPr>
      <w:r w:rsidRPr="00A82A5F">
        <w:rPr>
          <w:b/>
        </w:rPr>
        <w:t>runtime</w:t>
      </w:r>
      <w:r w:rsidRPr="00A82A5F">
        <w:t>: directory created by install_sdtf.py to install SDTF components into</w:t>
      </w:r>
    </w:p>
    <w:p w:rsidR="008743E8" w:rsidRPr="00A82A5F" w:rsidRDefault="008743E8" w:rsidP="008743E8">
      <w:pPr>
        <w:pStyle w:val="ListParagraph"/>
        <w:numPr>
          <w:ilvl w:val="1"/>
          <w:numId w:val="14"/>
        </w:numPr>
        <w:ind w:left="720"/>
      </w:pPr>
      <w:r w:rsidRPr="00A82A5F">
        <w:rPr>
          <w:b/>
        </w:rPr>
        <w:t>specs</w:t>
      </w:r>
      <w:r w:rsidRPr="00A82A5F">
        <w:t>: test specifications per product/functionality (note: follows the same structure as the suites)</w:t>
      </w:r>
    </w:p>
    <w:p w:rsidR="008743E8" w:rsidRPr="00A82A5F" w:rsidRDefault="008743E8" w:rsidP="008743E8">
      <w:pPr>
        <w:pStyle w:val="ListParagraph"/>
        <w:numPr>
          <w:ilvl w:val="2"/>
          <w:numId w:val="14"/>
        </w:numPr>
        <w:ind w:left="1080"/>
      </w:pPr>
      <w:r w:rsidRPr="00A82A5F">
        <w:t>IAS</w:t>
      </w:r>
    </w:p>
    <w:p w:rsidR="008743E8" w:rsidRPr="00A82A5F" w:rsidRDefault="008743E8" w:rsidP="008743E8">
      <w:pPr>
        <w:pStyle w:val="ListParagraph"/>
        <w:numPr>
          <w:ilvl w:val="3"/>
          <w:numId w:val="14"/>
        </w:numPr>
        <w:ind w:left="1440"/>
      </w:pPr>
      <w:r w:rsidRPr="00A82A5F">
        <w:t>Webadmin</w:t>
      </w:r>
    </w:p>
    <w:p w:rsidR="008743E8" w:rsidRPr="00A82A5F" w:rsidRDefault="008743E8" w:rsidP="008743E8">
      <w:pPr>
        <w:pStyle w:val="ListParagraph"/>
        <w:numPr>
          <w:ilvl w:val="4"/>
          <w:numId w:val="14"/>
        </w:numPr>
        <w:ind w:left="1800"/>
      </w:pPr>
      <w:r w:rsidRPr="00A82A5F">
        <w:t>Webadmin_spec.xml</w:t>
      </w:r>
    </w:p>
    <w:p w:rsidR="008743E8" w:rsidRPr="00A82A5F" w:rsidRDefault="008743E8" w:rsidP="008743E8">
      <w:pPr>
        <w:pStyle w:val="ListParagraph"/>
        <w:numPr>
          <w:ilvl w:val="3"/>
          <w:numId w:val="14"/>
        </w:numPr>
        <w:ind w:left="1440"/>
      </w:pPr>
      <w:r w:rsidRPr="00A82A5F">
        <w:t>Functionality Y</w:t>
      </w:r>
    </w:p>
    <w:p w:rsidR="008743E8" w:rsidRPr="00A82A5F" w:rsidRDefault="008743E8" w:rsidP="008743E8">
      <w:pPr>
        <w:pStyle w:val="ListParagraph"/>
        <w:numPr>
          <w:ilvl w:val="4"/>
          <w:numId w:val="14"/>
        </w:numPr>
        <w:ind w:left="1800"/>
      </w:pPr>
      <w:r w:rsidRPr="00A82A5F">
        <w:t>Functionality_Y_spec.xml …</w:t>
      </w:r>
    </w:p>
    <w:p w:rsidR="008743E8" w:rsidRPr="00A82A5F" w:rsidRDefault="008743E8" w:rsidP="008743E8">
      <w:pPr>
        <w:pStyle w:val="ListParagraph"/>
        <w:numPr>
          <w:ilvl w:val="3"/>
          <w:numId w:val="14"/>
        </w:numPr>
        <w:ind w:left="1440"/>
      </w:pPr>
      <w:r w:rsidRPr="00A82A5F">
        <w:t>…</w:t>
      </w:r>
    </w:p>
    <w:p w:rsidR="008743E8" w:rsidRPr="00A82A5F" w:rsidRDefault="008743E8" w:rsidP="008743E8">
      <w:pPr>
        <w:pStyle w:val="ListParagraph"/>
        <w:numPr>
          <w:ilvl w:val="2"/>
          <w:numId w:val="14"/>
        </w:numPr>
        <w:ind w:left="1080"/>
      </w:pPr>
      <w:r w:rsidRPr="00A82A5F">
        <w:t>Product Y …</w:t>
      </w:r>
    </w:p>
    <w:p w:rsidR="008743E8" w:rsidRPr="00A82A5F" w:rsidRDefault="008743E8" w:rsidP="008743E8">
      <w:pPr>
        <w:pStyle w:val="ListParagraph"/>
        <w:ind w:left="3600"/>
      </w:pPr>
    </w:p>
    <w:p w:rsidR="008743E8" w:rsidRPr="00A82A5F" w:rsidRDefault="008743E8" w:rsidP="008743E8">
      <w:pPr>
        <w:pStyle w:val="ListParagraph"/>
        <w:numPr>
          <w:ilvl w:val="1"/>
          <w:numId w:val="14"/>
        </w:numPr>
        <w:ind w:left="720"/>
      </w:pPr>
      <w:r w:rsidRPr="00A82A5F">
        <w:rPr>
          <w:b/>
        </w:rPr>
        <w:t>suites</w:t>
      </w:r>
      <w:r w:rsidRPr="00A82A5F">
        <w:t>:  automated test suites per product/functionality. Each functionality can have its own set of resources</w:t>
      </w:r>
      <w:r>
        <w:t xml:space="preserve">. </w:t>
      </w:r>
      <w:r w:rsidRPr="00A82A5F">
        <w:t>E.g:</w:t>
      </w:r>
    </w:p>
    <w:p w:rsidR="008743E8" w:rsidRPr="00A82A5F" w:rsidRDefault="008743E8" w:rsidP="008743E8">
      <w:pPr>
        <w:pStyle w:val="ListParagraph"/>
        <w:numPr>
          <w:ilvl w:val="2"/>
          <w:numId w:val="14"/>
        </w:numPr>
        <w:ind w:left="1080"/>
      </w:pPr>
      <w:r w:rsidRPr="00A82A5F">
        <w:t>IAS</w:t>
      </w:r>
    </w:p>
    <w:p w:rsidR="008743E8" w:rsidRPr="00A82A5F" w:rsidRDefault="008743E8" w:rsidP="008743E8">
      <w:pPr>
        <w:pStyle w:val="ListParagraph"/>
        <w:numPr>
          <w:ilvl w:val="3"/>
          <w:numId w:val="14"/>
        </w:numPr>
        <w:ind w:left="1440"/>
      </w:pPr>
      <w:r w:rsidRPr="00A82A5F">
        <w:t>Demo</w:t>
      </w:r>
    </w:p>
    <w:p w:rsidR="008743E8" w:rsidRPr="00A82A5F" w:rsidRDefault="008743E8" w:rsidP="008743E8">
      <w:pPr>
        <w:pStyle w:val="ListParagraph"/>
        <w:numPr>
          <w:ilvl w:val="4"/>
          <w:numId w:val="14"/>
        </w:numPr>
        <w:ind w:left="1800"/>
      </w:pPr>
      <w:r w:rsidRPr="00A82A5F">
        <w:t>Resources</w:t>
      </w:r>
    </w:p>
    <w:p w:rsidR="008743E8" w:rsidRPr="00A82A5F" w:rsidRDefault="008743E8" w:rsidP="008743E8">
      <w:pPr>
        <w:pStyle w:val="ListParagraph"/>
        <w:numPr>
          <w:ilvl w:val="5"/>
          <w:numId w:val="14"/>
        </w:numPr>
        <w:ind w:left="2160"/>
      </w:pPr>
      <w:r w:rsidRPr="00A82A5F">
        <w:t>Any resources needed for testing this functionality (e.g. csv with set of users/DP, dpx files, …)</w:t>
      </w:r>
    </w:p>
    <w:p w:rsidR="008743E8" w:rsidRPr="00A82A5F" w:rsidRDefault="008743E8" w:rsidP="008743E8">
      <w:pPr>
        <w:pStyle w:val="ListParagraph"/>
        <w:numPr>
          <w:ilvl w:val="4"/>
          <w:numId w:val="14"/>
        </w:numPr>
        <w:ind w:left="1800"/>
      </w:pPr>
      <w:r w:rsidRPr="00A82A5F">
        <w:t>Suite_userAdmin.py</w:t>
      </w:r>
    </w:p>
    <w:p w:rsidR="008743E8" w:rsidRPr="00A82A5F" w:rsidRDefault="008743E8" w:rsidP="008743E8">
      <w:pPr>
        <w:pStyle w:val="ListParagraph"/>
        <w:numPr>
          <w:ilvl w:val="4"/>
          <w:numId w:val="14"/>
        </w:numPr>
        <w:ind w:left="1800"/>
      </w:pPr>
      <w:r w:rsidRPr="00A82A5F">
        <w:t>Suite_digipassAdmin.py</w:t>
      </w:r>
    </w:p>
    <w:p w:rsidR="008743E8" w:rsidRPr="00A82A5F" w:rsidRDefault="008743E8" w:rsidP="008743E8">
      <w:pPr>
        <w:pStyle w:val="ListParagraph"/>
        <w:numPr>
          <w:ilvl w:val="4"/>
          <w:numId w:val="14"/>
        </w:numPr>
        <w:ind w:left="1800"/>
      </w:pPr>
      <w:r w:rsidRPr="00A82A5F">
        <w:t>…</w:t>
      </w:r>
    </w:p>
    <w:p w:rsidR="008743E8" w:rsidRPr="00A82A5F" w:rsidRDefault="008743E8" w:rsidP="008743E8">
      <w:pPr>
        <w:pStyle w:val="ListParagraph"/>
        <w:numPr>
          <w:ilvl w:val="4"/>
          <w:numId w:val="14"/>
        </w:numPr>
        <w:ind w:left="1800"/>
      </w:pPr>
      <w:r w:rsidRPr="00A82A5F">
        <w:t>Testcase_userAdmin.py</w:t>
      </w:r>
    </w:p>
    <w:p w:rsidR="008743E8" w:rsidRPr="00A82A5F" w:rsidRDefault="008743E8" w:rsidP="008743E8">
      <w:pPr>
        <w:pStyle w:val="ListParagraph"/>
        <w:numPr>
          <w:ilvl w:val="4"/>
          <w:numId w:val="14"/>
        </w:numPr>
        <w:ind w:left="1800"/>
      </w:pPr>
      <w:r w:rsidRPr="00A82A5F">
        <w:t>Testcase_digipassAdmin.py</w:t>
      </w:r>
    </w:p>
    <w:p w:rsidR="008743E8" w:rsidRPr="00A82A5F" w:rsidRDefault="008743E8" w:rsidP="008743E8">
      <w:pPr>
        <w:pStyle w:val="ListParagraph"/>
        <w:numPr>
          <w:ilvl w:val="4"/>
          <w:numId w:val="14"/>
        </w:numPr>
        <w:ind w:left="1800"/>
      </w:pPr>
      <w:r w:rsidRPr="00A82A5F">
        <w:t>…</w:t>
      </w:r>
    </w:p>
    <w:p w:rsidR="008743E8" w:rsidRPr="00A82A5F" w:rsidRDefault="008743E8" w:rsidP="008743E8">
      <w:pPr>
        <w:pStyle w:val="ListParagraph"/>
        <w:ind w:left="3600"/>
      </w:pPr>
    </w:p>
    <w:p w:rsidR="008743E8" w:rsidRPr="00A82A5F" w:rsidRDefault="008743E8" w:rsidP="008743E8">
      <w:pPr>
        <w:pStyle w:val="ListParagraph"/>
        <w:numPr>
          <w:ilvl w:val="3"/>
          <w:numId w:val="14"/>
        </w:numPr>
        <w:ind w:left="1440"/>
        <w:rPr>
          <w:b/>
          <w:i/>
        </w:rPr>
      </w:pPr>
      <w:r w:rsidRPr="00A82A5F">
        <w:rPr>
          <w:b/>
          <w:i/>
        </w:rPr>
        <w:t xml:space="preserve">TCL_administration: </w:t>
      </w:r>
      <w:r w:rsidRPr="00A82A5F">
        <w:rPr>
          <w:color w:val="FF0000"/>
        </w:rPr>
        <w:t>This is where we would put the TCL soap admin framework as is.</w:t>
      </w:r>
    </w:p>
    <w:p w:rsidR="008743E8" w:rsidRPr="00A82A5F" w:rsidRDefault="008743E8" w:rsidP="008743E8">
      <w:pPr>
        <w:pStyle w:val="ListParagraph"/>
        <w:numPr>
          <w:ilvl w:val="3"/>
          <w:numId w:val="14"/>
        </w:numPr>
        <w:ind w:left="1440"/>
        <w:rPr>
          <w:b/>
          <w:i/>
        </w:rPr>
      </w:pPr>
      <w:r w:rsidRPr="00A82A5F">
        <w:rPr>
          <w:b/>
          <w:i/>
        </w:rPr>
        <w:t>TCL_dpadmincmd:</w:t>
      </w:r>
      <w:r w:rsidRPr="00A82A5F">
        <w:t xml:space="preserve"> </w:t>
      </w:r>
      <w:r w:rsidRPr="00A82A5F">
        <w:rPr>
          <w:color w:val="FF0000"/>
        </w:rPr>
        <w:t>This is where we would put the TCL dpadmincmd framework as is.</w:t>
      </w:r>
      <w:r w:rsidRPr="00A82A5F">
        <w:br/>
      </w:r>
    </w:p>
    <w:p w:rsidR="008743E8" w:rsidRPr="00A82A5F" w:rsidRDefault="008743E8" w:rsidP="008743E8">
      <w:pPr>
        <w:pStyle w:val="ListParagraph"/>
        <w:numPr>
          <w:ilvl w:val="3"/>
          <w:numId w:val="14"/>
        </w:numPr>
        <w:ind w:left="1440"/>
      </w:pPr>
      <w:r w:rsidRPr="00A82A5F">
        <w:t>Installation</w:t>
      </w:r>
    </w:p>
    <w:p w:rsidR="008743E8" w:rsidRPr="00A82A5F" w:rsidRDefault="008743E8" w:rsidP="008743E8">
      <w:pPr>
        <w:pStyle w:val="ListParagraph"/>
        <w:numPr>
          <w:ilvl w:val="4"/>
          <w:numId w:val="14"/>
        </w:numPr>
        <w:ind w:left="1800"/>
        <w:rPr>
          <w:color w:val="FF0000"/>
        </w:rPr>
      </w:pPr>
      <w:r w:rsidRPr="00A82A5F">
        <w:t xml:space="preserve">Resources: </w:t>
      </w:r>
      <w:r w:rsidRPr="00A82A5F">
        <w:rPr>
          <w:color w:val="FF0000"/>
        </w:rPr>
        <w:t>This is where we would put Brisbane’s installation automation scripts</w:t>
      </w:r>
    </w:p>
    <w:p w:rsidR="008743E8" w:rsidRPr="00A82A5F" w:rsidRDefault="008743E8" w:rsidP="008743E8">
      <w:pPr>
        <w:pStyle w:val="ListParagraph"/>
        <w:numPr>
          <w:ilvl w:val="3"/>
          <w:numId w:val="14"/>
        </w:numPr>
        <w:ind w:left="1440"/>
      </w:pPr>
      <w:r w:rsidRPr="00A82A5F">
        <w:t>Webadmin</w:t>
      </w:r>
    </w:p>
    <w:p w:rsidR="008743E8" w:rsidRPr="00A82A5F" w:rsidRDefault="008743E8" w:rsidP="008743E8">
      <w:pPr>
        <w:pStyle w:val="ListParagraph"/>
        <w:ind w:left="1620"/>
      </w:pPr>
    </w:p>
    <w:p w:rsidR="008743E8" w:rsidRPr="00A82A5F" w:rsidRDefault="008743E8" w:rsidP="008743E8">
      <w:pPr>
        <w:pStyle w:val="ListParagraph"/>
        <w:numPr>
          <w:ilvl w:val="3"/>
          <w:numId w:val="14"/>
        </w:numPr>
        <w:ind w:left="1440"/>
        <w:rPr>
          <w:i/>
        </w:rPr>
      </w:pPr>
      <w:r w:rsidRPr="00A82A5F">
        <w:rPr>
          <w:i/>
        </w:rPr>
        <w:t>Functionality y</w:t>
      </w:r>
    </w:p>
    <w:p w:rsidR="008743E8" w:rsidRPr="00A82A5F" w:rsidRDefault="008743E8" w:rsidP="008743E8">
      <w:pPr>
        <w:pStyle w:val="ListParagraph"/>
        <w:numPr>
          <w:ilvl w:val="4"/>
          <w:numId w:val="14"/>
        </w:numPr>
        <w:ind w:left="1800"/>
      </w:pPr>
      <w:r w:rsidRPr="00A82A5F">
        <w:rPr>
          <w:i/>
        </w:rPr>
        <w:t>…</w:t>
      </w:r>
      <w:r w:rsidRPr="00A82A5F">
        <w:br w:type="page"/>
      </w:r>
    </w:p>
    <w:p w:rsidR="001E76CC" w:rsidRPr="00DC677F" w:rsidRDefault="004C6F00" w:rsidP="00B462C2">
      <w:pPr>
        <w:pStyle w:val="Heading1"/>
      </w:pPr>
      <w:bookmarkStart w:id="78" w:name="_Toc373159876"/>
      <w:r w:rsidRPr="00DC677F">
        <w:t xml:space="preserve">Appendix: </w:t>
      </w:r>
      <w:r w:rsidR="001E76CC" w:rsidRPr="00DC677F">
        <w:t>Epydoc</w:t>
      </w:r>
      <w:bookmarkEnd w:id="64"/>
      <w:bookmarkEnd w:id="78"/>
    </w:p>
    <w:p w:rsidR="001E76CC" w:rsidRPr="00DC677F" w:rsidRDefault="001E76CC" w:rsidP="002D28FD">
      <w:pPr>
        <w:pStyle w:val="Heading2"/>
      </w:pPr>
      <w:bookmarkStart w:id="79" w:name="_Toc373159877"/>
      <w:r w:rsidRPr="00DC677F">
        <w:t>General</w:t>
      </w:r>
      <w:bookmarkEnd w:id="79"/>
    </w:p>
    <w:p w:rsidR="001E76CC" w:rsidRPr="00DC677F" w:rsidRDefault="001E76CC" w:rsidP="001E76CC">
      <w:r w:rsidRPr="00DC677F">
        <w:t>Epydoc is a syntax used for generating HTML documentation for Python. All Epydoc tags should be written in a docstring (triple double quotes).</w:t>
      </w:r>
    </w:p>
    <w:p w:rsidR="001E76CC" w:rsidRPr="00DC677F" w:rsidRDefault="001E76CC" w:rsidP="001E76CC">
      <w:r w:rsidRPr="00DC677F">
        <w:t xml:space="preserve">Paragraphs in descriptions need to use one whitespace between them in order to be parsed properly and can contain markup like italicization or bold text with </w:t>
      </w:r>
      <w:r w:rsidRPr="00DC677F">
        <w:rPr>
          <w:rStyle w:val="example-code-inline"/>
        </w:rPr>
        <w:t>I{italic text}</w:t>
      </w:r>
      <w:r w:rsidRPr="00DC677F">
        <w:t xml:space="preserve"> and </w:t>
      </w:r>
      <w:r w:rsidRPr="00DC677F">
        <w:rPr>
          <w:rStyle w:val="example-code-inline"/>
        </w:rPr>
        <w:t>B{bold text}</w:t>
      </w:r>
      <w:r w:rsidRPr="00DC677F">
        <w:t>. Example:</w:t>
      </w:r>
    </w:p>
    <w:p w:rsidR="001E76CC" w:rsidRPr="00DC677F" w:rsidRDefault="001E76CC" w:rsidP="002D28FD">
      <w:pPr>
        <w:pStyle w:val="NoSpacing"/>
        <w:rPr>
          <w:rStyle w:val="example-code-character"/>
        </w:rPr>
      </w:pPr>
      <w:r w:rsidRPr="00DC677F">
        <w:rPr>
          <w:rStyle w:val="example-code-character"/>
        </w:rPr>
        <w:t>“””Description of a B{module}</w:t>
      </w:r>
    </w:p>
    <w:p w:rsidR="001E76CC" w:rsidRPr="00DC677F" w:rsidRDefault="001E76CC" w:rsidP="002D28FD">
      <w:pPr>
        <w:pStyle w:val="NoSpacing"/>
        <w:rPr>
          <w:rStyle w:val="example-code-character"/>
        </w:rPr>
      </w:pPr>
    </w:p>
    <w:p w:rsidR="001E76CC" w:rsidRPr="00DC677F" w:rsidRDefault="001E76CC" w:rsidP="002D28FD">
      <w:pPr>
        <w:pStyle w:val="NoSpacing"/>
        <w:rPr>
          <w:rStyle w:val="example-code-character"/>
        </w:rPr>
      </w:pPr>
      <w:r w:rsidRPr="00DC677F">
        <w:rPr>
          <w:rStyle w:val="example-code-character"/>
        </w:rPr>
        <w:t>More detailed I{description} of the module”””</w:t>
      </w:r>
    </w:p>
    <w:p w:rsidR="001E76CC" w:rsidRPr="00DC677F" w:rsidRDefault="001E76CC" w:rsidP="001E76CC">
      <w:r w:rsidRPr="00DC677F">
        <w:t xml:space="preserve">Another useful tag for markup is </w:t>
      </w:r>
      <w:r w:rsidRPr="00DC677F">
        <w:rPr>
          <w:rStyle w:val="example-code-inline"/>
        </w:rPr>
        <w:t>C{}</w:t>
      </w:r>
      <w:r w:rsidRPr="00DC677F">
        <w:t xml:space="preserve"> with which you can differentiate code from text.</w:t>
      </w:r>
    </w:p>
    <w:p w:rsidR="001E76CC" w:rsidRPr="00DC677F" w:rsidRDefault="001E76CC" w:rsidP="001E76CC">
      <w:r w:rsidRPr="00DC677F">
        <w:t>These can also contain (un)ordered lists, all lists should be indented. You can create sub lists by adding another indentation:</w:t>
      </w:r>
    </w:p>
    <w:p w:rsidR="001E76CC" w:rsidRPr="00DC677F" w:rsidRDefault="001E76CC" w:rsidP="002D28FD">
      <w:pPr>
        <w:pStyle w:val="NoSpacing"/>
        <w:rPr>
          <w:rStyle w:val="example-code-character"/>
        </w:rPr>
      </w:pPr>
      <w:r w:rsidRPr="00DC677F">
        <w:rPr>
          <w:rStyle w:val="example-code-character"/>
        </w:rPr>
        <w:t>“””</w:t>
      </w:r>
    </w:p>
    <w:p w:rsidR="001E76CC" w:rsidRPr="00DC677F" w:rsidRDefault="001E76CC" w:rsidP="002D28FD">
      <w:pPr>
        <w:pStyle w:val="NoSpacing"/>
        <w:rPr>
          <w:rStyle w:val="example-code-character"/>
        </w:rPr>
      </w:pPr>
      <w:r w:rsidRPr="00DC677F">
        <w:rPr>
          <w:rStyle w:val="example-code-character"/>
        </w:rPr>
        <w:t>Example of an ordered list:</w:t>
      </w:r>
    </w:p>
    <w:p w:rsidR="001E76CC" w:rsidRPr="00DC677F" w:rsidRDefault="001E76CC" w:rsidP="002D28FD">
      <w:pPr>
        <w:pStyle w:val="NoSpacing"/>
        <w:ind w:firstLine="720"/>
        <w:rPr>
          <w:rStyle w:val="example-code-character"/>
        </w:rPr>
      </w:pPr>
      <w:r w:rsidRPr="00DC677F">
        <w:rPr>
          <w:rStyle w:val="example-code-character"/>
        </w:rPr>
        <w:t>1.</w:t>
      </w:r>
      <w:r w:rsidR="00176718" w:rsidRPr="00DC677F">
        <w:rPr>
          <w:rStyle w:val="example-code-character"/>
        </w:rPr>
        <w:t xml:space="preserve"> </w:t>
      </w:r>
      <w:r w:rsidRPr="00DC677F">
        <w:rPr>
          <w:rStyle w:val="example-code-character"/>
        </w:rPr>
        <w:t>Item 1</w:t>
      </w:r>
    </w:p>
    <w:p w:rsidR="001E76CC" w:rsidRPr="00DC677F" w:rsidRDefault="001E76CC" w:rsidP="002D28FD">
      <w:pPr>
        <w:pStyle w:val="NoSpacing"/>
        <w:ind w:firstLine="720"/>
        <w:rPr>
          <w:rStyle w:val="example-code-character"/>
        </w:rPr>
      </w:pPr>
      <w:r w:rsidRPr="00DC677F">
        <w:rPr>
          <w:rStyle w:val="example-code-character"/>
        </w:rPr>
        <w:t>2.</w:t>
      </w:r>
      <w:r w:rsidR="00176718" w:rsidRPr="00DC677F">
        <w:rPr>
          <w:rStyle w:val="example-code-character"/>
        </w:rPr>
        <w:t xml:space="preserve"> </w:t>
      </w:r>
      <w:r w:rsidRPr="00DC677F">
        <w:rPr>
          <w:rStyle w:val="example-code-character"/>
        </w:rPr>
        <w:t>Item 2</w:t>
      </w:r>
    </w:p>
    <w:p w:rsidR="001E76CC" w:rsidRPr="00DC677F" w:rsidRDefault="00176718" w:rsidP="002D28FD">
      <w:pPr>
        <w:pStyle w:val="NoSpacing"/>
        <w:ind w:firstLine="720"/>
        <w:rPr>
          <w:rStyle w:val="example-code-character"/>
        </w:rPr>
      </w:pPr>
      <w:r w:rsidRPr="00DC677F">
        <w:rPr>
          <w:rStyle w:val="example-code-character"/>
        </w:rPr>
        <w:t xml:space="preserve">3. </w:t>
      </w:r>
      <w:r w:rsidR="001E76CC" w:rsidRPr="00DC677F">
        <w:rPr>
          <w:rStyle w:val="example-code-character"/>
        </w:rPr>
        <w:t>Item 3</w:t>
      </w:r>
    </w:p>
    <w:p w:rsidR="001E76CC" w:rsidRPr="00DC677F" w:rsidRDefault="001E76CC" w:rsidP="002D28FD">
      <w:pPr>
        <w:pStyle w:val="NoSpacing"/>
        <w:rPr>
          <w:rStyle w:val="example-code-character"/>
        </w:rPr>
      </w:pPr>
      <w:r w:rsidRPr="00DC677F">
        <w:rPr>
          <w:rStyle w:val="example-code-character"/>
        </w:rPr>
        <w:t>Example of an unordered list:</w:t>
      </w:r>
    </w:p>
    <w:p w:rsidR="001E76CC" w:rsidRPr="00DC677F" w:rsidRDefault="00176718" w:rsidP="002D28FD">
      <w:pPr>
        <w:pStyle w:val="NoSpacing"/>
        <w:ind w:firstLine="720"/>
        <w:rPr>
          <w:rStyle w:val="example-code-character"/>
        </w:rPr>
      </w:pPr>
      <w:r w:rsidRPr="00DC677F">
        <w:rPr>
          <w:rStyle w:val="example-code-character"/>
        </w:rPr>
        <w:t>-</w:t>
      </w:r>
      <w:r w:rsidR="001E76CC" w:rsidRPr="00DC677F">
        <w:rPr>
          <w:rStyle w:val="example-code-character"/>
        </w:rPr>
        <w:t>Item 1</w:t>
      </w:r>
    </w:p>
    <w:p w:rsidR="001E76CC" w:rsidRPr="00DC677F" w:rsidRDefault="00F03B81" w:rsidP="002D28FD">
      <w:pPr>
        <w:pStyle w:val="NoSpacing"/>
        <w:rPr>
          <w:rStyle w:val="example-code-character"/>
        </w:rPr>
      </w:pPr>
      <w:r w:rsidRPr="00DC677F">
        <w:rPr>
          <w:rStyle w:val="example-code-character"/>
        </w:rPr>
        <w:tab/>
      </w:r>
      <w:r w:rsidR="00176718" w:rsidRPr="00DC677F">
        <w:rPr>
          <w:rStyle w:val="example-code-character"/>
        </w:rPr>
        <w:tab/>
      </w:r>
      <w:r w:rsidRPr="00DC677F">
        <w:rPr>
          <w:rStyle w:val="example-code-character"/>
        </w:rPr>
        <w:t>-</w:t>
      </w:r>
      <w:r w:rsidR="001E76CC" w:rsidRPr="00DC677F">
        <w:rPr>
          <w:rStyle w:val="example-code-character"/>
        </w:rPr>
        <w:t>Subitem 1</w:t>
      </w:r>
    </w:p>
    <w:p w:rsidR="001E76CC" w:rsidRPr="00DC677F" w:rsidRDefault="001E76CC" w:rsidP="002D28FD">
      <w:pPr>
        <w:pStyle w:val="NoSpacing"/>
        <w:ind w:firstLine="720"/>
        <w:rPr>
          <w:rStyle w:val="example-code-character"/>
        </w:rPr>
      </w:pPr>
      <w:r w:rsidRPr="00DC677F">
        <w:rPr>
          <w:rStyle w:val="example-code-character"/>
        </w:rPr>
        <w:t>-Item 2</w:t>
      </w:r>
    </w:p>
    <w:p w:rsidR="001E76CC" w:rsidRPr="00DC677F" w:rsidRDefault="001E76CC" w:rsidP="002D28FD">
      <w:pPr>
        <w:pStyle w:val="NoSpacing"/>
        <w:ind w:firstLine="720"/>
        <w:rPr>
          <w:rStyle w:val="example-code-character"/>
        </w:rPr>
      </w:pPr>
      <w:r w:rsidRPr="00DC677F">
        <w:rPr>
          <w:rStyle w:val="example-code-character"/>
        </w:rPr>
        <w:t>-Item 3</w:t>
      </w:r>
    </w:p>
    <w:p w:rsidR="001E76CC" w:rsidRPr="00DC677F" w:rsidRDefault="001E76CC" w:rsidP="002D28FD">
      <w:pPr>
        <w:pStyle w:val="NoSpacing"/>
        <w:rPr>
          <w:rStyle w:val="example-code-character"/>
        </w:rPr>
      </w:pPr>
      <w:r w:rsidRPr="00DC677F">
        <w:rPr>
          <w:rStyle w:val="example-code-character"/>
        </w:rPr>
        <w:t xml:space="preserve">“”” </w:t>
      </w:r>
    </w:p>
    <w:p w:rsidR="001E76CC" w:rsidRPr="00DC677F" w:rsidRDefault="001E76CC" w:rsidP="002D28FD">
      <w:pPr>
        <w:pStyle w:val="Heading2"/>
      </w:pPr>
      <w:bookmarkStart w:id="80" w:name="_Toc373159878"/>
      <w:r w:rsidRPr="00DC677F">
        <w:t>Classes &amp; Modules</w:t>
      </w:r>
      <w:bookmarkEnd w:id="80"/>
    </w:p>
    <w:p w:rsidR="001E76CC" w:rsidRPr="00DC677F" w:rsidRDefault="001E76CC" w:rsidP="001E76CC">
      <w:r w:rsidRPr="00DC677F">
        <w:t>Class and module descriptions are generally written after the class-header or at the beginning of the module.</w:t>
      </w:r>
    </w:p>
    <w:p w:rsidR="001E76CC" w:rsidRPr="00DC677F" w:rsidRDefault="001E76CC" w:rsidP="002D28FD">
      <w:pPr>
        <w:pStyle w:val="Heading2"/>
      </w:pPr>
      <w:bookmarkStart w:id="81" w:name="_Toc373159879"/>
      <w:r w:rsidRPr="00DC677F">
        <w:t>Variables</w:t>
      </w:r>
      <w:bookmarkEnd w:id="81"/>
    </w:p>
    <w:p w:rsidR="001E76CC" w:rsidRPr="00DC677F" w:rsidRDefault="001E76CC" w:rsidP="001E76CC">
      <w:r w:rsidRPr="00DC677F">
        <w:t xml:space="preserve">You can make a distinction between three types of variables, module variables, class variables and instance variables using </w:t>
      </w:r>
      <w:r w:rsidRPr="00DC677F">
        <w:rPr>
          <w:rStyle w:val="example-code-inline"/>
        </w:rPr>
        <w:t>@var</w:t>
      </w:r>
      <w:r w:rsidRPr="00DC677F">
        <w:t xml:space="preserve">, </w:t>
      </w:r>
      <w:r w:rsidRPr="00DC677F">
        <w:rPr>
          <w:rStyle w:val="example-code-inline"/>
        </w:rPr>
        <w:t>@cvar</w:t>
      </w:r>
      <w:r w:rsidRPr="00DC677F">
        <w:t xml:space="preserve"> and </w:t>
      </w:r>
      <w:r w:rsidRPr="00DC677F">
        <w:rPr>
          <w:rStyle w:val="example-code-inline"/>
        </w:rPr>
        <w:t>@ivar</w:t>
      </w:r>
      <w:r w:rsidRPr="00DC677F">
        <w:t xml:space="preserve"> respectively.</w:t>
      </w:r>
    </w:p>
    <w:p w:rsidR="001E76CC" w:rsidRPr="00DC677F" w:rsidRDefault="001E76CC" w:rsidP="001E76CC">
      <w:r w:rsidRPr="00DC677F">
        <w:t xml:space="preserve">These need to be declared under the variable so that the parser recognizes the name and default value. </w:t>
      </w:r>
      <w:r w:rsidRPr="00DC677F">
        <w:rPr>
          <w:rStyle w:val="example-code-inline"/>
        </w:rPr>
        <w:t>@type</w:t>
      </w:r>
      <w:r w:rsidRPr="00DC677F">
        <w:t xml:space="preserve"> can be used to define the type of the variable. Below is an example:</w:t>
      </w:r>
    </w:p>
    <w:p w:rsidR="001E76CC" w:rsidRPr="00DC677F" w:rsidRDefault="001E76CC" w:rsidP="002D28FD">
      <w:pPr>
        <w:pStyle w:val="NoSpacing"/>
        <w:rPr>
          <w:rStyle w:val="example-code-character"/>
        </w:rPr>
      </w:pPr>
      <w:r w:rsidRPr="00DC677F">
        <w:rPr>
          <w:rStyle w:val="example-code-character"/>
        </w:rPr>
        <w:t>z = 14</w:t>
      </w:r>
    </w:p>
    <w:p w:rsidR="001E76CC" w:rsidRPr="00DC677F" w:rsidRDefault="001E76CC" w:rsidP="002D28FD">
      <w:pPr>
        <w:pStyle w:val="NoSpacing"/>
        <w:rPr>
          <w:rStyle w:val="example-code-character"/>
        </w:rPr>
      </w:pPr>
      <w:r w:rsidRPr="00DC677F">
        <w:rPr>
          <w:rStyle w:val="example-code-character"/>
        </w:rPr>
        <w:t xml:space="preserve">"""@var: Module variabele""" </w:t>
      </w:r>
    </w:p>
    <w:p w:rsidR="001E76CC" w:rsidRPr="00DC677F" w:rsidRDefault="001E76CC" w:rsidP="002D28FD">
      <w:pPr>
        <w:pStyle w:val="NoSpacing"/>
        <w:rPr>
          <w:rStyle w:val="example-code-character"/>
        </w:rPr>
      </w:pPr>
      <w:r w:rsidRPr="00DC677F">
        <w:rPr>
          <w:rStyle w:val="example-code-character"/>
        </w:rPr>
        <w:t>class Test:</w:t>
      </w:r>
    </w:p>
    <w:p w:rsidR="001E76CC" w:rsidRPr="006434E5" w:rsidRDefault="001E76CC" w:rsidP="002D28FD">
      <w:pPr>
        <w:pStyle w:val="NoSpacing"/>
        <w:rPr>
          <w:rStyle w:val="example-code-character"/>
        </w:rPr>
      </w:pPr>
      <w:r w:rsidRPr="00DC677F">
        <w:rPr>
          <w:rStyle w:val="example-code-character"/>
        </w:rPr>
        <w:t xml:space="preserve">    </w:t>
      </w:r>
      <w:r w:rsidRPr="006434E5">
        <w:rPr>
          <w:rStyle w:val="example-code-character"/>
        </w:rPr>
        <w:t>"""</w:t>
      </w:r>
    </w:p>
    <w:p w:rsidR="001E76CC" w:rsidRPr="00120BD2" w:rsidRDefault="001E76CC" w:rsidP="002D28FD">
      <w:pPr>
        <w:pStyle w:val="NoSpacing"/>
        <w:rPr>
          <w:rStyle w:val="example-code-character"/>
          <w:lang w:val="nl-BE"/>
        </w:rPr>
      </w:pPr>
      <w:r w:rsidRPr="006434E5">
        <w:rPr>
          <w:rStyle w:val="example-code-character"/>
        </w:rPr>
        <w:t xml:space="preserve">    </w:t>
      </w:r>
      <w:r w:rsidRPr="00120BD2">
        <w:rPr>
          <w:rStyle w:val="example-code-character"/>
          <w:lang w:val="nl-BE"/>
        </w:rPr>
        <w:t>test klasse</w:t>
      </w:r>
    </w:p>
    <w:p w:rsidR="001E76CC" w:rsidRPr="00120BD2" w:rsidRDefault="001E76CC" w:rsidP="002D28FD">
      <w:pPr>
        <w:pStyle w:val="NoSpacing"/>
        <w:rPr>
          <w:rStyle w:val="example-code-character"/>
          <w:lang w:val="nl-BE"/>
        </w:rPr>
      </w:pPr>
      <w:r w:rsidRPr="00120BD2">
        <w:rPr>
          <w:rStyle w:val="example-code-character"/>
          <w:lang w:val="nl-BE"/>
        </w:rPr>
        <w:t xml:space="preserve">    """</w:t>
      </w:r>
    </w:p>
    <w:p w:rsidR="001E76CC" w:rsidRPr="00120BD2" w:rsidRDefault="001E76CC" w:rsidP="002D28FD">
      <w:pPr>
        <w:pStyle w:val="NoSpacing"/>
        <w:rPr>
          <w:rStyle w:val="example-code-character"/>
          <w:lang w:val="nl-BE"/>
        </w:rPr>
      </w:pPr>
      <w:r w:rsidRPr="00120BD2">
        <w:rPr>
          <w:rStyle w:val="example-code-character"/>
          <w:lang w:val="nl-BE"/>
        </w:rPr>
        <w:t xml:space="preserve">    </w:t>
      </w:r>
    </w:p>
    <w:p w:rsidR="001E76CC" w:rsidRPr="00120BD2" w:rsidRDefault="001E76CC" w:rsidP="002D28FD">
      <w:pPr>
        <w:pStyle w:val="NoSpacing"/>
        <w:rPr>
          <w:rStyle w:val="example-code-character"/>
          <w:lang w:val="nl-BE"/>
        </w:rPr>
      </w:pPr>
      <w:r w:rsidRPr="00120BD2">
        <w:rPr>
          <w:rStyle w:val="example-code-character"/>
          <w:lang w:val="nl-BE"/>
        </w:rPr>
        <w:t xml:space="preserve">    x = 1</w:t>
      </w:r>
    </w:p>
    <w:p w:rsidR="001E76CC" w:rsidRPr="00120BD2" w:rsidRDefault="001E76CC" w:rsidP="002D28FD">
      <w:pPr>
        <w:pStyle w:val="NoSpacing"/>
        <w:rPr>
          <w:rStyle w:val="example-code-character"/>
          <w:lang w:val="nl-BE"/>
        </w:rPr>
      </w:pPr>
      <w:r w:rsidRPr="00120BD2">
        <w:rPr>
          <w:rStyle w:val="example-code-character"/>
          <w:lang w:val="nl-BE"/>
        </w:rPr>
        <w:t xml:space="preserve">    """</w:t>
      </w:r>
    </w:p>
    <w:p w:rsidR="001E76CC" w:rsidRPr="00120BD2" w:rsidRDefault="001E76CC" w:rsidP="002D28FD">
      <w:pPr>
        <w:pStyle w:val="NoSpacing"/>
        <w:rPr>
          <w:rStyle w:val="example-code-character"/>
          <w:lang w:val="nl-BE"/>
        </w:rPr>
      </w:pPr>
      <w:r w:rsidRPr="00120BD2">
        <w:rPr>
          <w:rStyle w:val="example-code-character"/>
          <w:lang w:val="nl-BE"/>
        </w:rPr>
        <w:t xml:space="preserve">    @type: int</w:t>
      </w:r>
    </w:p>
    <w:p w:rsidR="001E76CC" w:rsidRPr="00120BD2" w:rsidRDefault="001E76CC" w:rsidP="002D28FD">
      <w:pPr>
        <w:pStyle w:val="NoSpacing"/>
        <w:rPr>
          <w:rStyle w:val="example-code-character"/>
          <w:lang w:val="nl-BE"/>
        </w:rPr>
      </w:pPr>
      <w:r w:rsidRPr="00120BD2">
        <w:rPr>
          <w:rStyle w:val="example-code-character"/>
          <w:lang w:val="nl-BE"/>
        </w:rPr>
        <w:t xml:space="preserve">    @cvar: klasse var</w:t>
      </w:r>
    </w:p>
    <w:p w:rsidR="001E76CC" w:rsidRPr="00DC677F" w:rsidRDefault="001E76CC" w:rsidP="002D28FD">
      <w:pPr>
        <w:pStyle w:val="NoSpacing"/>
        <w:rPr>
          <w:rStyle w:val="example-code-character"/>
        </w:rPr>
      </w:pPr>
      <w:r w:rsidRPr="00120BD2">
        <w:rPr>
          <w:rStyle w:val="example-code-character"/>
          <w:lang w:val="nl-BE"/>
        </w:rPr>
        <w:t xml:space="preserve">    </w:t>
      </w:r>
      <w:r w:rsidRPr="0026571F">
        <w:rPr>
          <w:rStyle w:val="example-code-character"/>
        </w:rPr>
        <w:t>""</w:t>
      </w:r>
      <w:r w:rsidR="008F040D" w:rsidRPr="00DC677F">
        <w:rPr>
          <w:rStyle w:val="example-code-character"/>
        </w:rPr>
        <w:t>"</w:t>
      </w:r>
    </w:p>
    <w:p w:rsidR="001E76CC" w:rsidRPr="00DC677F" w:rsidRDefault="001E76CC" w:rsidP="002D28FD">
      <w:pPr>
        <w:pStyle w:val="NoSpacing"/>
        <w:rPr>
          <w:rStyle w:val="example-code-character"/>
        </w:rPr>
      </w:pPr>
      <w:r w:rsidRPr="00DC677F">
        <w:rPr>
          <w:rStyle w:val="example-code-character"/>
        </w:rPr>
        <w:t xml:space="preserve">    def __init__(self, val):</w:t>
      </w:r>
    </w:p>
    <w:p w:rsidR="001E76CC" w:rsidRPr="00DC677F" w:rsidRDefault="001E76CC" w:rsidP="002D28FD">
      <w:pPr>
        <w:pStyle w:val="NoSpacing"/>
        <w:rPr>
          <w:rStyle w:val="example-code-character"/>
        </w:rPr>
      </w:pPr>
      <w:r w:rsidRPr="00DC677F">
        <w:rPr>
          <w:rStyle w:val="example-code-character"/>
        </w:rPr>
        <w:t xml:space="preserve">        self.var = val</w:t>
      </w:r>
    </w:p>
    <w:p w:rsidR="001E76CC" w:rsidRPr="00DC677F" w:rsidRDefault="001E76CC" w:rsidP="002D28FD">
      <w:pPr>
        <w:pStyle w:val="NoSpacing"/>
        <w:rPr>
          <w:rStyle w:val="example-code-character"/>
        </w:rPr>
      </w:pPr>
      <w:r w:rsidRPr="00DC677F">
        <w:rPr>
          <w:rStyle w:val="example-code-character"/>
        </w:rPr>
        <w:t xml:space="preserve">        """</w:t>
      </w:r>
    </w:p>
    <w:p w:rsidR="001E76CC" w:rsidRPr="00DC677F" w:rsidRDefault="001E76CC" w:rsidP="002D28FD">
      <w:pPr>
        <w:pStyle w:val="NoSpacing"/>
        <w:rPr>
          <w:rStyle w:val="example-code-character"/>
        </w:rPr>
      </w:pPr>
      <w:r w:rsidRPr="00DC677F">
        <w:rPr>
          <w:rStyle w:val="example-code-character"/>
        </w:rPr>
        <w:t xml:space="preserve">        @type: int</w:t>
      </w:r>
    </w:p>
    <w:p w:rsidR="001E76CC" w:rsidRPr="00DC677F" w:rsidRDefault="001E76CC" w:rsidP="002D28FD">
      <w:pPr>
        <w:pStyle w:val="NoSpacing"/>
        <w:rPr>
          <w:rStyle w:val="example-code-character"/>
        </w:rPr>
      </w:pPr>
      <w:r w:rsidRPr="00DC677F">
        <w:rPr>
          <w:rStyle w:val="example-code-character"/>
        </w:rPr>
        <w:t xml:space="preserve">        @ivar: instantievar</w:t>
      </w:r>
    </w:p>
    <w:p w:rsidR="001E76CC" w:rsidRPr="00DC677F" w:rsidRDefault="001E76CC" w:rsidP="002D28FD">
      <w:pPr>
        <w:pStyle w:val="NoSpacing"/>
        <w:rPr>
          <w:rStyle w:val="example-code-character"/>
        </w:rPr>
      </w:pPr>
      <w:r w:rsidRPr="00DC677F">
        <w:rPr>
          <w:rStyle w:val="example-code-character"/>
        </w:rPr>
        <w:t xml:space="preserve">        """</w:t>
      </w:r>
    </w:p>
    <w:p w:rsidR="001E76CC" w:rsidRPr="00DC677F" w:rsidRDefault="001E76CC" w:rsidP="002D28FD">
      <w:pPr>
        <w:pStyle w:val="Heading2"/>
      </w:pPr>
      <w:bookmarkStart w:id="82" w:name="_Toc373159880"/>
      <w:r w:rsidRPr="00DC677F">
        <w:t>Methods and functions</w:t>
      </w:r>
      <w:bookmarkEnd w:id="82"/>
    </w:p>
    <w:p w:rsidR="001E76CC" w:rsidRPr="00DC677F" w:rsidRDefault="001E76CC" w:rsidP="001E76CC">
      <w:r w:rsidRPr="00DC677F">
        <w:t xml:space="preserve">Method and function descriptions are placed </w:t>
      </w:r>
      <w:r w:rsidR="00F740C7" w:rsidRPr="00DC677F">
        <w:t>below</w:t>
      </w:r>
      <w:r w:rsidRPr="00DC677F">
        <w:t xml:space="preserve"> the declaration; here you can also define what parameters the method needs and what it returns.</w:t>
      </w:r>
    </w:p>
    <w:p w:rsidR="001E76CC" w:rsidRPr="0026571F" w:rsidRDefault="001E76CC" w:rsidP="002D28FD">
      <w:pPr>
        <w:pStyle w:val="Heading3"/>
        <w:rPr>
          <w:lang w:val="en-US"/>
        </w:rPr>
      </w:pPr>
      <w:bookmarkStart w:id="83" w:name="_Toc373159881"/>
      <w:r w:rsidRPr="0026571F">
        <w:rPr>
          <w:lang w:val="en-US"/>
        </w:rPr>
        <w:t>Parameters</w:t>
      </w:r>
      <w:bookmarkEnd w:id="83"/>
    </w:p>
    <w:p w:rsidR="001E76CC" w:rsidRPr="00DC677F" w:rsidRDefault="001E76CC" w:rsidP="001E76CC">
      <w:r w:rsidRPr="00DC677F">
        <w:t xml:space="preserve">Parameters can be defined using </w:t>
      </w:r>
      <w:r w:rsidRPr="00DC677F">
        <w:rPr>
          <w:rStyle w:val="example-code-inline"/>
        </w:rPr>
        <w:t>@param</w:t>
      </w:r>
      <w:r w:rsidRPr="00DC677F">
        <w:t>, default values are automatically detected.</w:t>
      </w:r>
    </w:p>
    <w:p w:rsidR="001E76CC" w:rsidRPr="00DC677F" w:rsidRDefault="001E76CC" w:rsidP="001E76CC">
      <w:pPr>
        <w:rPr>
          <w:rStyle w:val="example-code-character"/>
        </w:rPr>
      </w:pPr>
      <w:r w:rsidRPr="00DC677F">
        <w:rPr>
          <w:rStyle w:val="example-code-character"/>
        </w:rPr>
        <w:t>@param paramName: description</w:t>
      </w:r>
    </w:p>
    <w:p w:rsidR="001E76CC" w:rsidRPr="00DC677F" w:rsidRDefault="001E76CC" w:rsidP="001E76CC">
      <w:r w:rsidRPr="00DC677F">
        <w:t xml:space="preserve">You can set the type of the parameter by using </w:t>
      </w:r>
      <w:r w:rsidRPr="00DC677F">
        <w:rPr>
          <w:rStyle w:val="example-code-inline"/>
        </w:rPr>
        <w:t>@type</w:t>
      </w:r>
      <w:r w:rsidRPr="00DC677F">
        <w:t>, of course you have the possibility to cross-reference here as well.</w:t>
      </w:r>
    </w:p>
    <w:p w:rsidR="001E76CC" w:rsidRPr="00DC677F" w:rsidRDefault="001E76CC" w:rsidP="001E76CC">
      <w:pPr>
        <w:rPr>
          <w:rStyle w:val="example-code-character"/>
        </w:rPr>
      </w:pPr>
      <w:r w:rsidRPr="00DC677F">
        <w:rPr>
          <w:rStyle w:val="example-code-character"/>
        </w:rPr>
        <w:t>@type paramName: L{ExampleClass}</w:t>
      </w:r>
    </w:p>
    <w:p w:rsidR="001E76CC" w:rsidRPr="0026571F" w:rsidRDefault="001E76CC" w:rsidP="002D28FD">
      <w:pPr>
        <w:pStyle w:val="Heading3"/>
        <w:rPr>
          <w:lang w:val="en-US"/>
        </w:rPr>
      </w:pPr>
      <w:bookmarkStart w:id="84" w:name="_Toc373159882"/>
      <w:r w:rsidRPr="0026571F">
        <w:rPr>
          <w:lang w:val="en-US"/>
        </w:rPr>
        <w:t>Return values</w:t>
      </w:r>
      <w:bookmarkEnd w:id="84"/>
    </w:p>
    <w:p w:rsidR="001E76CC" w:rsidRPr="00DC677F" w:rsidRDefault="001E76CC" w:rsidP="001E76CC">
      <w:r w:rsidRPr="00DC677F">
        <w:t>Return values work much the same way as parameters.</w:t>
      </w:r>
    </w:p>
    <w:p w:rsidR="001E76CC" w:rsidRPr="00DC677F" w:rsidRDefault="001E76CC" w:rsidP="001E76CC">
      <w:pPr>
        <w:rPr>
          <w:rStyle w:val="example-code-character"/>
        </w:rPr>
      </w:pPr>
      <w:r w:rsidRPr="00DC677F">
        <w:rPr>
          <w:rStyle w:val="example-code-character"/>
        </w:rPr>
        <w:t>@return: Returns a value between x and y</w:t>
      </w:r>
    </w:p>
    <w:p w:rsidR="001E76CC" w:rsidRPr="00DC677F" w:rsidRDefault="001E76CC" w:rsidP="001E76CC">
      <w:r w:rsidRPr="00DC677F">
        <w:t xml:space="preserve">You can define the return type by using </w:t>
      </w:r>
      <w:r w:rsidRPr="00DC677F">
        <w:rPr>
          <w:rStyle w:val="example-code-inline"/>
        </w:rPr>
        <w:t>@rtype</w:t>
      </w:r>
      <w:r w:rsidRPr="00DC677F">
        <w:t>, again cross-referencing can be used.</w:t>
      </w:r>
    </w:p>
    <w:p w:rsidR="001E76CC" w:rsidRPr="00DC677F" w:rsidRDefault="001E76CC" w:rsidP="001E76CC">
      <w:pPr>
        <w:rPr>
          <w:rStyle w:val="example-code-character"/>
        </w:rPr>
      </w:pPr>
      <w:r w:rsidRPr="00DC677F">
        <w:rPr>
          <w:rStyle w:val="example-code-character"/>
        </w:rPr>
        <w:t>@rtype: L{ExampleClass}</w:t>
      </w:r>
    </w:p>
    <w:p w:rsidR="001E76CC" w:rsidRPr="00DC677F" w:rsidRDefault="001E76CC" w:rsidP="001E76CC">
      <w:r w:rsidRPr="00DC677F">
        <w:t xml:space="preserve">It’s also possible to define what exceptions are thrown by using </w:t>
      </w:r>
      <w:r w:rsidRPr="00DC677F">
        <w:rPr>
          <w:rStyle w:val="example-code-inline"/>
        </w:rPr>
        <w:t>@raise</w:t>
      </w:r>
      <w:r w:rsidRPr="00DC677F">
        <w:t>, with this you can also describe when this exception occurs. The type of exception is automatically cross-referenced.</w:t>
      </w:r>
    </w:p>
    <w:p w:rsidR="001E76CC" w:rsidRPr="00DC677F" w:rsidRDefault="001E76CC" w:rsidP="001E76CC">
      <w:pPr>
        <w:rPr>
          <w:rStyle w:val="example-code-character"/>
        </w:rPr>
      </w:pPr>
      <w:r w:rsidRPr="00DC677F">
        <w:rPr>
          <w:rStyle w:val="example-code-character"/>
        </w:rPr>
        <w:t>@raise MyException: Occurs when the wrong value is given</w:t>
      </w:r>
    </w:p>
    <w:p w:rsidR="001E76CC" w:rsidRPr="00DC677F" w:rsidRDefault="001E76CC" w:rsidP="002D28FD">
      <w:pPr>
        <w:pStyle w:val="Heading2"/>
      </w:pPr>
      <w:bookmarkStart w:id="85" w:name="_Toc373159883"/>
      <w:r w:rsidRPr="00DC677F">
        <w:t>Cross-references</w:t>
      </w:r>
      <w:bookmarkEnd w:id="85"/>
    </w:p>
    <w:p w:rsidR="001E76CC" w:rsidRPr="00DC677F" w:rsidRDefault="001E76CC" w:rsidP="001E76CC">
      <w:r w:rsidRPr="00DC677F">
        <w:t>Classes and functions can be referenced from within descriptions, it’s also possible to reference to URL’s.</w:t>
      </w:r>
    </w:p>
    <w:p w:rsidR="001E76CC" w:rsidRPr="00DC677F" w:rsidRDefault="001E76CC" w:rsidP="001E76CC">
      <w:r w:rsidRPr="00DC677F">
        <w:t>Referencing to an object can be done as follows:</w:t>
      </w:r>
    </w:p>
    <w:p w:rsidR="001E76CC" w:rsidRPr="00DC677F" w:rsidRDefault="001E76CC" w:rsidP="001E76CC">
      <w:pPr>
        <w:rPr>
          <w:rStyle w:val="example-code-character"/>
        </w:rPr>
      </w:pPr>
      <w:r w:rsidRPr="00DC677F">
        <w:rPr>
          <w:rStyle w:val="example-code-character"/>
        </w:rPr>
        <w:t>L{ExampleClass/ExampleFunction}</w:t>
      </w:r>
    </w:p>
    <w:p w:rsidR="001E76CC" w:rsidRPr="00DC677F" w:rsidRDefault="001E76CC" w:rsidP="001E76CC">
      <w:r w:rsidRPr="00DC677F">
        <w:t>Or if you want a better description:</w:t>
      </w:r>
    </w:p>
    <w:p w:rsidR="001E76CC" w:rsidRPr="00DC677F" w:rsidRDefault="001E76CC" w:rsidP="001E76CC">
      <w:pPr>
        <w:rPr>
          <w:rStyle w:val="example-code-character"/>
        </w:rPr>
      </w:pPr>
      <w:r w:rsidRPr="00DC677F">
        <w:rPr>
          <w:rStyle w:val="example-code-character"/>
        </w:rPr>
        <w:t>L{See the ExampleClass&lt;ExampleClass&gt;}</w:t>
      </w:r>
    </w:p>
    <w:p w:rsidR="001E76CC" w:rsidRPr="00DC677F" w:rsidRDefault="001E76CC" w:rsidP="001E76CC">
      <w:r w:rsidRPr="00DC677F">
        <w:t>In the same way URL’s can be built:</w:t>
      </w:r>
    </w:p>
    <w:p w:rsidR="001E76CC" w:rsidRPr="00DC677F" w:rsidRDefault="001E76CC" w:rsidP="002D28FD">
      <w:pPr>
        <w:rPr>
          <w:rStyle w:val="example-code-character"/>
        </w:rPr>
      </w:pPr>
      <w:r w:rsidRPr="00DC677F">
        <w:rPr>
          <w:rStyle w:val="example-code-character"/>
        </w:rPr>
        <w:t>U{http://www.example.com} or U{Go to URL&lt;http://www.example.com&gt;}</w:t>
      </w:r>
    </w:p>
    <w:p w:rsidR="00B462C2" w:rsidRPr="00DC677F" w:rsidRDefault="00B462C2" w:rsidP="00B462C2">
      <w:pPr>
        <w:pStyle w:val="Heading1"/>
      </w:pPr>
      <w:bookmarkStart w:id="86" w:name="_Ref361745031"/>
      <w:bookmarkStart w:id="87" w:name="_Toc373159884"/>
      <w:r w:rsidRPr="00DC677F">
        <w:t>Appendix: Git Primer</w:t>
      </w:r>
      <w:bookmarkEnd w:id="65"/>
      <w:bookmarkEnd w:id="86"/>
      <w:bookmarkEnd w:id="87"/>
    </w:p>
    <w:p w:rsidR="00B462C2" w:rsidRPr="00DC677F" w:rsidRDefault="00B462C2" w:rsidP="00B462C2">
      <w:pPr>
        <w:pStyle w:val="Heading2"/>
        <w:tabs>
          <w:tab w:val="left" w:pos="2985"/>
        </w:tabs>
      </w:pPr>
      <w:bookmarkStart w:id="88" w:name="_Toc338859047"/>
      <w:bookmarkStart w:id="89" w:name="_Toc373159885"/>
      <w:r w:rsidRPr="00DC677F">
        <w:t>Introduction</w:t>
      </w:r>
      <w:bookmarkEnd w:id="88"/>
      <w:bookmarkEnd w:id="89"/>
    </w:p>
    <w:p w:rsidR="00B462C2" w:rsidRPr="00DC677F" w:rsidRDefault="00B462C2" w:rsidP="00B462C2">
      <w:r w:rsidRPr="00DC677F">
        <w:t>This document is a very short introduction to the Git version control system showing its most used commands inside a normal workflow and also shows some convenient features that are slightly more advanced</w:t>
      </w:r>
      <w:r w:rsidR="008743E8">
        <w:t xml:space="preserve">. </w:t>
      </w:r>
      <w:r w:rsidRPr="00DC677F">
        <w:t>An excellent book (Pro Git) is available in print (ISBN 1430218339) and online (</w:t>
      </w:r>
      <w:hyperlink r:id="rId39" w:history="1">
        <w:r w:rsidRPr="00DC677F">
          <w:rPr>
            <w:rStyle w:val="Hyperlink"/>
          </w:rPr>
          <w:t>http://git-scm.com/book</w:t>
        </w:r>
      </w:hyperlink>
      <w:r w:rsidRPr="00DC677F">
        <w:t>) and this document links to the appropriate sections of the book where applicable</w:t>
      </w:r>
      <w:r w:rsidR="008743E8">
        <w:t xml:space="preserve">. </w:t>
      </w:r>
      <w:r w:rsidRPr="00DC677F">
        <w:t>Its second chapter is an introduction to the basics if you are in a hurry and if this document isn’t enough</w:t>
      </w:r>
      <w:r w:rsidR="008743E8">
        <w:t xml:space="preserve">. </w:t>
      </w:r>
      <w:r w:rsidRPr="00DC677F">
        <w:t xml:space="preserve">Another good reference is the site </w:t>
      </w:r>
      <w:hyperlink r:id="rId40" w:history="1">
        <w:r w:rsidRPr="00DC677F">
          <w:rPr>
            <w:rStyle w:val="Hyperlink"/>
          </w:rPr>
          <w:t>http://gitref.org</w:t>
        </w:r>
      </w:hyperlink>
      <w:r w:rsidRPr="00DC677F">
        <w:t>.</w:t>
      </w:r>
    </w:p>
    <w:p w:rsidR="00B462C2" w:rsidRPr="00DC677F" w:rsidRDefault="00B462C2" w:rsidP="00B462C2">
      <w:r w:rsidRPr="00DC677F">
        <w:t>Git is different from more traditional version control systems (like CVS or SVN) in the fact that every developer has the complete history of the project on his local drive and not simply a snapshot of the version he is currently working on</w:t>
      </w:r>
      <w:r w:rsidR="008743E8">
        <w:t xml:space="preserve">. </w:t>
      </w:r>
      <w:r w:rsidRPr="00DC677F">
        <w:t xml:space="preserve">Even though all repositories are functionally equal, the </w:t>
      </w:r>
      <w:hyperlink r:id="rId41" w:history="1">
        <w:r w:rsidRPr="00DC677F">
          <w:rPr>
            <w:rStyle w:val="Hyperlink"/>
          </w:rPr>
          <w:t>workflow</w:t>
        </w:r>
      </w:hyperlink>
      <w:r w:rsidRPr="00DC677F">
        <w:t xml:space="preserve"> in the development team often designates one repository as the central repository that is viewed as the reference repository by all team members.</w:t>
      </w:r>
    </w:p>
    <w:p w:rsidR="00B462C2" w:rsidRPr="00DC677F" w:rsidRDefault="00B462C2" w:rsidP="00B462C2">
      <w:r w:rsidRPr="00DC677F">
        <w:t>Git identifies versions not by a series of automatically incremented numbers but by a unique hexadecimal code representing the version, called the commit ID</w:t>
      </w:r>
      <w:r w:rsidR="008743E8">
        <w:t xml:space="preserve">. </w:t>
      </w:r>
      <w:r w:rsidRPr="00DC677F">
        <w:t>When passed as arguments to Git tools, these commit IDs can be abbreviated as long as the abbreviation is unique within the repository.</w:t>
      </w:r>
    </w:p>
    <w:p w:rsidR="00B462C2" w:rsidRPr="00DC677F" w:rsidRDefault="00B462C2" w:rsidP="00B462C2">
      <w:pPr>
        <w:pStyle w:val="Heading2"/>
      </w:pPr>
      <w:bookmarkStart w:id="90" w:name="_Toc338859048"/>
      <w:bookmarkStart w:id="91" w:name="_Toc373159886"/>
      <w:r w:rsidRPr="00DC677F">
        <w:t>Initial setup</w:t>
      </w:r>
      <w:bookmarkEnd w:id="90"/>
      <w:bookmarkEnd w:id="91"/>
    </w:p>
    <w:p w:rsidR="00B462C2" w:rsidRPr="00DC677F" w:rsidRDefault="00B462C2" w:rsidP="00B462C2">
      <w:r w:rsidRPr="00DC677F">
        <w:t>Every commit is tagged with a human readable user name and an email address (of the author and of the committer, though these are usually the same)</w:t>
      </w:r>
      <w:r w:rsidR="008743E8">
        <w:t xml:space="preserve">. </w:t>
      </w:r>
      <w:r w:rsidRPr="00DC677F">
        <w:t>These can be configured globally in the HOME directory of the developer with:</w:t>
      </w:r>
    </w:p>
    <w:p w:rsidR="00B462C2" w:rsidRPr="00DC677F" w:rsidRDefault="00B462C2" w:rsidP="00B462C2">
      <w:pPr>
        <w:pStyle w:val="example-code"/>
      </w:pPr>
      <w:r w:rsidRPr="00DC677F">
        <w:t>git config --global user.name ´John Doe´</w:t>
      </w:r>
      <w:r w:rsidRPr="00DC677F">
        <w:br/>
        <w:t>git config --global user.email ´John.Doe@vasco.com´</w:t>
      </w:r>
    </w:p>
    <w:p w:rsidR="00B462C2" w:rsidRPr="00DC677F" w:rsidRDefault="00B462C2" w:rsidP="00B462C2">
      <w:pPr>
        <w:pStyle w:val="Heading2"/>
      </w:pPr>
      <w:bookmarkStart w:id="92" w:name="_Toc338859049"/>
      <w:bookmarkStart w:id="93" w:name="_Toc373159887"/>
      <w:r w:rsidRPr="00DC677F">
        <w:t>Creating a repository</w:t>
      </w:r>
      <w:bookmarkEnd w:id="92"/>
      <w:bookmarkEnd w:id="93"/>
    </w:p>
    <w:p w:rsidR="00B462C2" w:rsidRPr="00DC677F" w:rsidRDefault="00B462C2" w:rsidP="00B462C2">
      <w:r w:rsidRPr="00DC677F">
        <w:t xml:space="preserve">A repository can be created in an already existing project with </w:t>
      </w:r>
      <w:hyperlink r:id="rId42" w:anchor="Initializing-a-Repository-in-an-Existing-Directory" w:history="1">
        <w:r w:rsidRPr="00DC677F">
          <w:rPr>
            <w:rStyle w:val="Hyperlink"/>
          </w:rPr>
          <w:t>git init</w:t>
        </w:r>
      </w:hyperlink>
      <w:r w:rsidRPr="00DC677F">
        <w:t>:</w:t>
      </w:r>
    </w:p>
    <w:p w:rsidR="00B462C2" w:rsidRPr="00DC677F" w:rsidRDefault="00B462C2" w:rsidP="00B462C2">
      <w:pPr>
        <w:pStyle w:val="example-code"/>
      </w:pPr>
      <w:r w:rsidRPr="00DC677F">
        <w:t>cd project-directory</w:t>
      </w:r>
      <w:r w:rsidRPr="00DC677F">
        <w:br/>
        <w:t>git init</w:t>
      </w:r>
    </w:p>
    <w:p w:rsidR="00B462C2" w:rsidRPr="00DC677F" w:rsidRDefault="00B462C2" w:rsidP="00B462C2">
      <w:r w:rsidRPr="00DC677F">
        <w:t>This initializes the repository, but the content of project-directory still need to be added to it (see section “</w:t>
      </w:r>
      <w:r w:rsidRPr="00120BD2">
        <w:fldChar w:fldCharType="begin"/>
      </w:r>
      <w:r w:rsidRPr="00DC677F">
        <w:instrText xml:space="preserve"> REF _Ref336591845 \h </w:instrText>
      </w:r>
      <w:r w:rsidRPr="00120BD2">
        <w:fldChar w:fldCharType="separate"/>
      </w:r>
      <w:r w:rsidR="0089759B" w:rsidRPr="0026571F">
        <w:t>Adding content to the repository</w:t>
      </w:r>
      <w:r w:rsidRPr="00120BD2">
        <w:fldChar w:fldCharType="end"/>
      </w:r>
      <w:r w:rsidRPr="00DC677F">
        <w:t>”).</w:t>
      </w:r>
    </w:p>
    <w:p w:rsidR="00B462C2" w:rsidRPr="00DC677F" w:rsidRDefault="00B462C2" w:rsidP="00B462C2">
      <w:r w:rsidRPr="00DC677F">
        <w:t>Another way is to get a repository from an existing project</w:t>
      </w:r>
      <w:r w:rsidR="008743E8">
        <w:t xml:space="preserve">. </w:t>
      </w:r>
      <w:r w:rsidRPr="00DC677F">
        <w:t xml:space="preserve">This operation is called </w:t>
      </w:r>
      <w:hyperlink r:id="rId43" w:anchor="Cloning-an-Existing-Repository" w:history="1">
        <w:r w:rsidRPr="00DC677F">
          <w:rPr>
            <w:rStyle w:val="Hyperlink"/>
          </w:rPr>
          <w:t>cloning</w:t>
        </w:r>
      </w:hyperlink>
      <w:r w:rsidRPr="00DC677F">
        <w:t xml:space="preserve"> since a complete copy of the repository (and its history) is made locally:</w:t>
      </w:r>
    </w:p>
    <w:p w:rsidR="00B462C2" w:rsidRPr="00432450" w:rsidRDefault="00B462C2" w:rsidP="00B462C2">
      <w:pPr>
        <w:pStyle w:val="example-code"/>
      </w:pPr>
      <w:r w:rsidRPr="00E56592">
        <w:t xml:space="preserve">git clone </w:t>
      </w:r>
      <w:r w:rsidR="00374133" w:rsidRPr="00432450">
        <w:t>git@git.vasco.com:wqa/sd</w:t>
      </w:r>
      <w:r w:rsidR="00432450" w:rsidRPr="00432450">
        <w:t>t</w:t>
      </w:r>
      <w:r w:rsidR="00374133" w:rsidRPr="00432450">
        <w:t>f.git</w:t>
      </w:r>
    </w:p>
    <w:p w:rsidR="00B462C2" w:rsidRPr="00DC677F" w:rsidRDefault="00B462C2" w:rsidP="00B462C2">
      <w:r w:rsidRPr="00DC677F">
        <w:t xml:space="preserve">This command will use the SSH protocol to contact the server (see the </w:t>
      </w:r>
      <w:hyperlink r:id="rId44" w:history="1">
        <w:r w:rsidRPr="00DC677F">
          <w:rPr>
            <w:rStyle w:val="Hyperlink"/>
          </w:rPr>
          <w:t>github documentation on SSH keys</w:t>
        </w:r>
      </w:hyperlink>
      <w:r w:rsidRPr="00DC677F">
        <w:t xml:space="preserve"> if you have trouble with this method)</w:t>
      </w:r>
      <w:r w:rsidR="008743E8">
        <w:t xml:space="preserve">. </w:t>
      </w:r>
      <w:r w:rsidRPr="00DC677F">
        <w:t>Other methods exist and may be used depending on the server settings.</w:t>
      </w:r>
    </w:p>
    <w:p w:rsidR="00B462C2" w:rsidRPr="002F1D3C" w:rsidRDefault="00B462C2" w:rsidP="002F1D3C">
      <w:r w:rsidRPr="002F1D3C">
        <w:t xml:space="preserve">The most recent version on the main development branch will be checked out in </w:t>
      </w:r>
      <w:r w:rsidR="00ED3100">
        <w:t>.\sdtf</w:t>
      </w:r>
      <w:r w:rsidRPr="002F1D3C">
        <w:t xml:space="preserve"> and the project history will be downloaded to </w:t>
      </w:r>
      <w:r w:rsidRPr="002F1D3C">
        <w:rPr>
          <w:rStyle w:val="example-code-character"/>
          <w:rFonts w:cs="Times New Roman"/>
        </w:rPr>
        <w:t>.\s</w:t>
      </w:r>
      <w:r w:rsidR="00ED3100">
        <w:rPr>
          <w:rStyle w:val="example-code-character"/>
          <w:rFonts w:cs="Times New Roman"/>
        </w:rPr>
        <w:t>d</w:t>
      </w:r>
      <w:r w:rsidRPr="002F1D3C">
        <w:rPr>
          <w:rStyle w:val="example-code-character"/>
          <w:rFonts w:cs="Times New Roman"/>
        </w:rPr>
        <w:t>tf\.git</w:t>
      </w:r>
      <w:r w:rsidRPr="002F1D3C">
        <w:t>.</w:t>
      </w:r>
    </w:p>
    <w:p w:rsidR="00B462C2" w:rsidRPr="00DC677F" w:rsidRDefault="00B462C2" w:rsidP="00B462C2">
      <w:pPr>
        <w:pStyle w:val="Heading2"/>
      </w:pPr>
      <w:bookmarkStart w:id="94" w:name="_Toc338859050"/>
      <w:bookmarkStart w:id="95" w:name="_Toc373159888"/>
      <w:r w:rsidRPr="00DC677F">
        <w:t>Workflow</w:t>
      </w:r>
      <w:bookmarkEnd w:id="94"/>
      <w:bookmarkEnd w:id="95"/>
    </w:p>
    <w:p w:rsidR="00B462C2" w:rsidRPr="00DC677F" w:rsidRDefault="00B462C2" w:rsidP="00B462C2">
      <w:r w:rsidRPr="00DC677F">
        <w:t>The commands in this section are used on a regular basis</w:t>
      </w:r>
      <w:r w:rsidR="008743E8">
        <w:t xml:space="preserve">. </w:t>
      </w:r>
      <w:r w:rsidRPr="00DC677F">
        <w:t xml:space="preserve">A graphical user interface is available through the command </w:t>
      </w:r>
      <w:r w:rsidRPr="00DC677F">
        <w:rPr>
          <w:rStyle w:val="example-code-character"/>
          <w:rFonts w:cs="Times New Roman"/>
        </w:rPr>
        <w:t>git gui</w:t>
      </w:r>
      <w:r w:rsidR="008743E8">
        <w:t xml:space="preserve">. </w:t>
      </w:r>
      <w:r w:rsidRPr="00DC677F">
        <w:t>The following subsections are still useful to describe the concepts.</w:t>
      </w:r>
    </w:p>
    <w:p w:rsidR="00B462C2" w:rsidRPr="00DC677F" w:rsidRDefault="00B462C2" w:rsidP="00B462C2">
      <w:pPr>
        <w:pStyle w:val="Heading3"/>
        <w:rPr>
          <w:lang w:val="en-US"/>
        </w:rPr>
      </w:pPr>
      <w:bookmarkStart w:id="96" w:name="_Toc338859051"/>
      <w:bookmarkStart w:id="97" w:name="_Toc373159889"/>
      <w:r w:rsidRPr="00DC677F">
        <w:rPr>
          <w:lang w:val="en-US"/>
        </w:rPr>
        <w:t>Getting information about the working directory and repository</w:t>
      </w:r>
      <w:bookmarkEnd w:id="96"/>
      <w:bookmarkEnd w:id="97"/>
    </w:p>
    <w:p w:rsidR="00B462C2" w:rsidRPr="00DC677F" w:rsidRDefault="00B462C2" w:rsidP="00B462C2">
      <w:pPr>
        <w:pStyle w:val="Heading4"/>
      </w:pPr>
      <w:bookmarkStart w:id="98" w:name="_Toc373159890"/>
      <w:r w:rsidRPr="00DC677F">
        <w:t>View the project history</w:t>
      </w:r>
      <w:bookmarkEnd w:id="98"/>
    </w:p>
    <w:p w:rsidR="00B462C2" w:rsidRPr="00DC677F" w:rsidRDefault="00B462C2" w:rsidP="00B462C2">
      <w:r w:rsidRPr="00DC677F">
        <w:t xml:space="preserve">The history of the current branch can be viewed by running the following </w:t>
      </w:r>
      <w:hyperlink r:id="rId45" w:history="1">
        <w:r w:rsidRPr="00DC677F">
          <w:rPr>
            <w:rStyle w:val="Hyperlink"/>
          </w:rPr>
          <w:t>command</w:t>
        </w:r>
      </w:hyperlink>
      <w:r w:rsidRPr="00DC677F">
        <w:t xml:space="preserve"> in the working copy:</w:t>
      </w:r>
    </w:p>
    <w:p w:rsidR="00B462C2" w:rsidRPr="0026571F" w:rsidRDefault="00B462C2" w:rsidP="00B462C2">
      <w:pPr>
        <w:pStyle w:val="example-code"/>
        <w:rPr>
          <w:rStyle w:val="example-code-character"/>
          <w:rFonts w:cs="Times New Roman"/>
        </w:rPr>
      </w:pPr>
      <w:r w:rsidRPr="00DC677F">
        <w:rPr>
          <w:rStyle w:val="example-code-character"/>
          <w:rFonts w:cs="Times New Roman"/>
        </w:rPr>
        <w:t>git log</w:t>
      </w:r>
    </w:p>
    <w:p w:rsidR="00B462C2" w:rsidRPr="00DC677F" w:rsidRDefault="00B462C2" w:rsidP="00B462C2">
      <w:pPr>
        <w:rPr>
          <w:rFonts w:ascii="Calibri" w:hAnsi="Calibri"/>
        </w:rPr>
      </w:pPr>
      <w:r w:rsidRPr="00DC677F">
        <w:t xml:space="preserve"> A graphical viewer is available as well and invoked with </w:t>
      </w:r>
      <w:r w:rsidRPr="00DC677F">
        <w:rPr>
          <w:rStyle w:val="example-code-character"/>
          <w:rFonts w:cs="Times New Roman"/>
        </w:rPr>
        <w:t>gitk</w:t>
      </w:r>
      <w:r w:rsidRPr="00DC677F">
        <w:t>.</w:t>
      </w:r>
    </w:p>
    <w:p w:rsidR="00B462C2" w:rsidRPr="00DC677F" w:rsidRDefault="00B462C2" w:rsidP="00B462C2">
      <w:pPr>
        <w:pStyle w:val="Heading4"/>
      </w:pPr>
      <w:bookmarkStart w:id="99" w:name="_Toc373159891"/>
      <w:r w:rsidRPr="00DC677F">
        <w:t>View the changes in the working directory</w:t>
      </w:r>
      <w:bookmarkEnd w:id="99"/>
    </w:p>
    <w:p w:rsidR="00B462C2" w:rsidRPr="00DC677F" w:rsidRDefault="00B462C2" w:rsidP="00B462C2">
      <w:r w:rsidRPr="00DC677F">
        <w:t>The working directory is the place where the changes are made and tested</w:t>
      </w:r>
      <w:r w:rsidR="008743E8">
        <w:t xml:space="preserve">. </w:t>
      </w:r>
      <w:r w:rsidRPr="00DC677F">
        <w:t xml:space="preserve">To review the differences with the original version (i.e. the </w:t>
      </w:r>
      <w:hyperlink r:id="rId46" w:anchor="Checking-the-Status-of-Your-Files" w:history="1">
        <w:r w:rsidRPr="00DC677F">
          <w:rPr>
            <w:rStyle w:val="Hyperlink"/>
          </w:rPr>
          <w:t>status</w:t>
        </w:r>
      </w:hyperlink>
      <w:r w:rsidRPr="00DC677F">
        <w:t xml:space="preserve"> of the working directory), use</w:t>
      </w:r>
    </w:p>
    <w:p w:rsidR="00B462C2" w:rsidRPr="00DC677F" w:rsidRDefault="00B462C2" w:rsidP="00B462C2">
      <w:pPr>
        <w:pStyle w:val="example-code"/>
      </w:pPr>
      <w:r w:rsidRPr="00DC677F">
        <w:t>git status</w:t>
      </w:r>
    </w:p>
    <w:p w:rsidR="00B462C2" w:rsidRPr="00DC677F" w:rsidRDefault="00B462C2" w:rsidP="00B462C2">
      <w:r w:rsidRPr="00DC677F">
        <w:t>This gives an overview of the changes in the working directory and of the changes ready to be committed</w:t>
      </w:r>
      <w:r w:rsidR="008743E8">
        <w:t xml:space="preserve">. </w:t>
      </w:r>
      <w:r w:rsidRPr="00DC677F">
        <w:t>This command also suggests commands to modify the state of the listed files</w:t>
      </w:r>
      <w:r w:rsidR="008743E8">
        <w:t xml:space="preserve">. </w:t>
      </w:r>
      <w:r w:rsidRPr="00DC677F">
        <w:t>See the section “</w:t>
      </w:r>
      <w:r w:rsidRPr="00120BD2">
        <w:fldChar w:fldCharType="begin"/>
      </w:r>
      <w:r w:rsidRPr="00DC677F">
        <w:instrText xml:space="preserve"> REF _Ref336591845 \h </w:instrText>
      </w:r>
      <w:r w:rsidRPr="00120BD2">
        <w:fldChar w:fldCharType="separate"/>
      </w:r>
      <w:r w:rsidR="0089759B" w:rsidRPr="0026571F">
        <w:t>Adding content to the repository</w:t>
      </w:r>
      <w:r w:rsidRPr="00120BD2">
        <w:fldChar w:fldCharType="end"/>
      </w:r>
      <w:r w:rsidRPr="00DC677F">
        <w:t>” for an explanation of the concepts used in committing as the concept of “staged for commit” may be unfamiliar.</w:t>
      </w:r>
    </w:p>
    <w:p w:rsidR="00B462C2" w:rsidRPr="00DC677F" w:rsidRDefault="00B462C2" w:rsidP="00B462C2">
      <w:r w:rsidRPr="00DC677F">
        <w:t xml:space="preserve">If you want to see the </w:t>
      </w:r>
      <w:hyperlink r:id="rId47" w:anchor="Viewing-Your-Staged-and-Unstaged-Changes" w:history="1">
        <w:r w:rsidRPr="00DC677F">
          <w:rPr>
            <w:rStyle w:val="Hyperlink"/>
          </w:rPr>
          <w:t>changes in a specific file</w:t>
        </w:r>
      </w:hyperlink>
      <w:r w:rsidRPr="00DC677F">
        <w:t>, use</w:t>
      </w:r>
    </w:p>
    <w:p w:rsidR="00B462C2" w:rsidRPr="00DC677F" w:rsidRDefault="00B462C2" w:rsidP="00B462C2">
      <w:pPr>
        <w:pStyle w:val="example-code"/>
      </w:pPr>
      <w:r w:rsidRPr="00DC677F">
        <w:t xml:space="preserve">git diff </w:t>
      </w:r>
      <w:r w:rsidRPr="00DC677F">
        <w:rPr>
          <w:i/>
        </w:rPr>
        <w:t>&lt;filename&gt;</w:t>
      </w:r>
    </w:p>
    <w:p w:rsidR="00B462C2" w:rsidRPr="0026571F" w:rsidRDefault="00B462C2" w:rsidP="00B462C2">
      <w:pPr>
        <w:pStyle w:val="Heading3"/>
        <w:rPr>
          <w:lang w:val="en-US"/>
        </w:rPr>
      </w:pPr>
      <w:bookmarkStart w:id="100" w:name="_Toc338859052"/>
      <w:bookmarkStart w:id="101" w:name="_Toc373159892"/>
      <w:r w:rsidRPr="0026571F">
        <w:rPr>
          <w:lang w:val="en-US"/>
        </w:rPr>
        <w:t>Checking out a version</w:t>
      </w:r>
      <w:bookmarkEnd w:id="100"/>
      <w:bookmarkEnd w:id="101"/>
    </w:p>
    <w:p w:rsidR="00B462C2" w:rsidRPr="00DC677F" w:rsidRDefault="00B462C2" w:rsidP="00B462C2">
      <w:r w:rsidRPr="00DC677F">
        <w:t>If the current version checked out in the working directory isn’t the version you want to work on, you can check out a different version (note that this doesn’t require network access):</w:t>
      </w:r>
    </w:p>
    <w:p w:rsidR="00B462C2" w:rsidRPr="00DC677F" w:rsidRDefault="00B462C2" w:rsidP="00B462C2">
      <w:pPr>
        <w:pStyle w:val="example-code"/>
      </w:pPr>
      <w:r w:rsidRPr="00DC677F">
        <w:t xml:space="preserve">git checkout </w:t>
      </w:r>
      <w:r w:rsidRPr="00DC677F">
        <w:rPr>
          <w:i/>
        </w:rPr>
        <w:t>&lt;commit ID&gt;</w:t>
      </w:r>
    </w:p>
    <w:p w:rsidR="00B462C2" w:rsidRPr="00DC677F" w:rsidRDefault="00B462C2" w:rsidP="00B462C2">
      <w:r w:rsidRPr="00DC677F">
        <w:t xml:space="preserve">The commit ID is either the hexadecimal code shown by e.g. </w:t>
      </w:r>
      <w:r w:rsidRPr="00DC677F">
        <w:rPr>
          <w:rStyle w:val="example-code-character"/>
          <w:rFonts w:cs="Times New Roman"/>
        </w:rPr>
        <w:t>git log</w:t>
      </w:r>
      <w:r w:rsidRPr="00DC677F">
        <w:t xml:space="preserve"> or a unique abbreviation of it, a branch name or a tag name.</w:t>
      </w:r>
    </w:p>
    <w:p w:rsidR="00B462C2" w:rsidRPr="0026571F" w:rsidRDefault="00B462C2" w:rsidP="00B462C2">
      <w:pPr>
        <w:pStyle w:val="Heading3"/>
        <w:rPr>
          <w:lang w:val="en-US"/>
        </w:rPr>
      </w:pPr>
      <w:bookmarkStart w:id="102" w:name="_Toc338859053"/>
      <w:bookmarkStart w:id="103" w:name="_Ref336591845"/>
      <w:bookmarkStart w:id="104" w:name="_Toc373159893"/>
      <w:r w:rsidRPr="0026571F">
        <w:rPr>
          <w:lang w:val="en-US"/>
        </w:rPr>
        <w:t>Adding content to the repository</w:t>
      </w:r>
      <w:bookmarkEnd w:id="102"/>
      <w:bookmarkEnd w:id="103"/>
      <w:bookmarkEnd w:id="104"/>
    </w:p>
    <w:p w:rsidR="00B462C2" w:rsidRPr="00DC677F" w:rsidRDefault="00B462C2" w:rsidP="00B462C2">
      <w:r w:rsidRPr="00DC677F">
        <w:t xml:space="preserve">Files that are unknown to Git will show up in the </w:t>
      </w:r>
      <w:r w:rsidRPr="00DC677F">
        <w:rPr>
          <w:rStyle w:val="example-code-character"/>
          <w:rFonts w:cs="Times New Roman"/>
        </w:rPr>
        <w:t>git status</w:t>
      </w:r>
      <w:r w:rsidRPr="00DC677F">
        <w:t xml:space="preserve"> output as untracked files, with the suggestion to </w:t>
      </w:r>
      <w:hyperlink r:id="rId48" w:anchor="Tracking-New-Files" w:history="1">
        <w:r w:rsidRPr="00DC677F">
          <w:rPr>
            <w:rStyle w:val="Hyperlink"/>
          </w:rPr>
          <w:t>add</w:t>
        </w:r>
      </w:hyperlink>
      <w:r w:rsidRPr="00DC677F">
        <w:t xml:space="preserve"> them to the staging area, from where they can be committed to really add them to the repository.</w:t>
      </w:r>
    </w:p>
    <w:p w:rsidR="00B462C2" w:rsidRPr="00DC677F" w:rsidRDefault="00B462C2" w:rsidP="00B462C2">
      <w:pPr>
        <w:pStyle w:val="example-code"/>
      </w:pPr>
      <w:r w:rsidRPr="00DC677F">
        <w:t xml:space="preserve">git add </w:t>
      </w:r>
      <w:r w:rsidRPr="00DC677F">
        <w:rPr>
          <w:i/>
        </w:rPr>
        <w:t>&lt;file1&gt;</w:t>
      </w:r>
      <w:r w:rsidRPr="00DC677F">
        <w:t xml:space="preserve"> ... </w:t>
      </w:r>
      <w:r w:rsidRPr="00DC677F">
        <w:rPr>
          <w:i/>
        </w:rPr>
        <w:t>&lt;fileN&gt;</w:t>
      </w:r>
    </w:p>
    <w:p w:rsidR="00B462C2" w:rsidRPr="00DC677F" w:rsidRDefault="00B462C2" w:rsidP="00B462C2">
      <w:r w:rsidRPr="00DC677F">
        <w:t>Note that when adding directories, Git recurses down the directory tree and adds the content of the subdirectories as well</w:t>
      </w:r>
      <w:r w:rsidR="008743E8">
        <w:t xml:space="preserve">. </w:t>
      </w:r>
      <w:r w:rsidRPr="00DC677F">
        <w:t xml:space="preserve">Files can be </w:t>
      </w:r>
      <w:hyperlink r:id="rId49" w:anchor="Ignoring-Files" w:history="1">
        <w:r w:rsidRPr="00DC677F">
          <w:rPr>
            <w:rStyle w:val="Hyperlink"/>
          </w:rPr>
          <w:t>ignored</w:t>
        </w:r>
      </w:hyperlink>
      <w:r w:rsidRPr="00DC677F">
        <w:t xml:space="preserve"> by Git by editing a </w:t>
      </w:r>
      <w:r w:rsidRPr="00DC677F">
        <w:rPr>
          <w:rStyle w:val="example-code-character"/>
          <w:rFonts w:cs="Times New Roman"/>
        </w:rPr>
        <w:t>.gitignore</w:t>
      </w:r>
      <w:r w:rsidRPr="00DC677F">
        <w:t xml:space="preserve"> file.</w:t>
      </w:r>
    </w:p>
    <w:p w:rsidR="00B462C2" w:rsidRPr="0026571F" w:rsidRDefault="00B462C2" w:rsidP="00B462C2">
      <w:pPr>
        <w:pStyle w:val="Heading3"/>
        <w:rPr>
          <w:lang w:val="en-US"/>
        </w:rPr>
      </w:pPr>
      <w:bookmarkStart w:id="105" w:name="_Toc338859054"/>
      <w:bookmarkStart w:id="106" w:name="_Toc373159894"/>
      <w:r w:rsidRPr="0026571F">
        <w:rPr>
          <w:lang w:val="en-US"/>
        </w:rPr>
        <w:t>Committing changes to the repository</w:t>
      </w:r>
      <w:bookmarkEnd w:id="105"/>
      <w:bookmarkEnd w:id="106"/>
    </w:p>
    <w:p w:rsidR="00B462C2" w:rsidRPr="00DC677F" w:rsidRDefault="00B462C2" w:rsidP="00B462C2">
      <w:r w:rsidRPr="00DC677F">
        <w:t>Once some changes are made and tested, they can be committed</w:t>
      </w:r>
      <w:r w:rsidR="008743E8">
        <w:t xml:space="preserve">. </w:t>
      </w:r>
      <w:r w:rsidRPr="00DC677F">
        <w:t xml:space="preserve">In Git, this is a process in two steps: first the changes are added to a </w:t>
      </w:r>
      <w:hyperlink r:id="rId50" w:anchor="Staging-Modified-Files" w:history="1">
        <w:r w:rsidRPr="00DC677F">
          <w:rPr>
            <w:rStyle w:val="Hyperlink"/>
          </w:rPr>
          <w:t>staging area</w:t>
        </w:r>
      </w:hyperlink>
      <w:r w:rsidRPr="00DC677F">
        <w:t xml:space="preserve"> and then the contents of the staging area are </w:t>
      </w:r>
      <w:hyperlink r:id="rId51" w:anchor="Committing-Your-Changes" w:history="1">
        <w:r w:rsidRPr="00DC677F">
          <w:rPr>
            <w:rStyle w:val="Hyperlink"/>
          </w:rPr>
          <w:t>committed</w:t>
        </w:r>
      </w:hyperlink>
      <w:r w:rsidRPr="00DC677F">
        <w:t xml:space="preserve"> to the local repository</w:t>
      </w:r>
      <w:r w:rsidR="008743E8">
        <w:t xml:space="preserve">. </w:t>
      </w:r>
      <w:r w:rsidRPr="00DC677F">
        <w:t xml:space="preserve">To make these changes visible to other team members, they can be </w:t>
      </w:r>
      <w:hyperlink r:id="rId52" w:anchor="Pushing-to-Your-Remotes" w:history="1">
        <w:r w:rsidRPr="00DC677F">
          <w:rPr>
            <w:rStyle w:val="Hyperlink"/>
          </w:rPr>
          <w:t>pushed</w:t>
        </w:r>
      </w:hyperlink>
      <w:r w:rsidRPr="00DC677F">
        <w:t xml:space="preserve"> from the local repository to the central repository.</w:t>
      </w:r>
    </w:p>
    <w:p w:rsidR="00B462C2" w:rsidRPr="00DC677F" w:rsidRDefault="00B462C2" w:rsidP="00B462C2">
      <w:pPr>
        <w:pStyle w:val="Heading4"/>
      </w:pPr>
      <w:bookmarkStart w:id="107" w:name="_Toc373159895"/>
      <w:r w:rsidRPr="00DC677F">
        <w:t>Staging files to commit them</w:t>
      </w:r>
      <w:bookmarkEnd w:id="107"/>
    </w:p>
    <w:p w:rsidR="00B462C2" w:rsidRPr="00DC677F" w:rsidRDefault="00B462C2" w:rsidP="00B462C2">
      <w:pPr>
        <w:pStyle w:val="example-code"/>
        <w:rPr>
          <w:i/>
        </w:rPr>
      </w:pPr>
      <w:r w:rsidRPr="00DC677F">
        <w:t xml:space="preserve">git add </w:t>
      </w:r>
      <w:r w:rsidRPr="00DC677F">
        <w:rPr>
          <w:i/>
        </w:rPr>
        <w:t>&lt;file1&gt;</w:t>
      </w:r>
      <w:r w:rsidRPr="00DC677F">
        <w:t xml:space="preserve"> ... </w:t>
      </w:r>
      <w:r w:rsidRPr="00DC677F">
        <w:rPr>
          <w:i/>
        </w:rPr>
        <w:t>&lt;fileN&gt;</w:t>
      </w:r>
    </w:p>
    <w:p w:rsidR="00B462C2" w:rsidRPr="00DC677F" w:rsidRDefault="00B462C2" w:rsidP="00B462C2">
      <w:pPr>
        <w:pStyle w:val="Heading4"/>
        <w:rPr>
          <w:i/>
        </w:rPr>
      </w:pPr>
      <w:bookmarkStart w:id="108" w:name="_Toc373159896"/>
      <w:r w:rsidRPr="00DC677F">
        <w:t>Committing to the local repository</w:t>
      </w:r>
      <w:bookmarkEnd w:id="108"/>
    </w:p>
    <w:p w:rsidR="00B462C2" w:rsidRPr="00DC677F" w:rsidRDefault="00B462C2" w:rsidP="00B462C2">
      <w:pPr>
        <w:pStyle w:val="example-code"/>
      </w:pPr>
      <w:r w:rsidRPr="00DC677F">
        <w:t>git commit</w:t>
      </w:r>
    </w:p>
    <w:p w:rsidR="00B462C2" w:rsidRPr="00DC677F" w:rsidRDefault="00B462C2" w:rsidP="00B462C2">
      <w:r w:rsidRPr="00DC677F">
        <w:t>The command will let you edit the commit message</w:t>
      </w:r>
      <w:r w:rsidR="008743E8">
        <w:t xml:space="preserve">. </w:t>
      </w:r>
      <w:r w:rsidRPr="00DC677F">
        <w:t>Git treats the first line of the commit message specially: it assumes that it is a summary of the commit message when displaying information</w:t>
      </w:r>
      <w:r w:rsidR="008743E8">
        <w:t xml:space="preserve">. </w:t>
      </w:r>
      <w:r w:rsidRPr="00DC677F">
        <w:t>The convention is to think of the commit message as an email with the first line being the subject of the email, separated from the body of the email by a blank line.</w:t>
      </w:r>
    </w:p>
    <w:p w:rsidR="00B462C2" w:rsidRPr="00DC677F" w:rsidRDefault="00B462C2" w:rsidP="00B462C2">
      <w:r w:rsidRPr="00DC677F">
        <w:t xml:space="preserve">Using </w:t>
      </w:r>
      <w:r w:rsidRPr="00DC677F">
        <w:rPr>
          <w:rStyle w:val="example-code-character"/>
          <w:rFonts w:cs="Times New Roman"/>
        </w:rPr>
        <w:t>git commit -a</w:t>
      </w:r>
      <w:r w:rsidRPr="00DC677F">
        <w:t xml:space="preserve"> is more like </w:t>
      </w:r>
      <w:r w:rsidRPr="00DC677F">
        <w:rPr>
          <w:rStyle w:val="example-code-character"/>
          <w:rFonts w:cs="Times New Roman"/>
        </w:rPr>
        <w:t>svn commit</w:t>
      </w:r>
      <w:r w:rsidRPr="00DC677F">
        <w:t xml:space="preserve"> in the sense that any modified file will be committed if it is already tracked</w:t>
      </w:r>
      <w:r w:rsidR="008743E8">
        <w:t xml:space="preserve">. </w:t>
      </w:r>
      <w:r w:rsidRPr="00DC677F">
        <w:t xml:space="preserve">This obviates the need for the </w:t>
      </w:r>
      <w:r w:rsidRPr="00DC677F">
        <w:rPr>
          <w:rStyle w:val="example-code-character"/>
          <w:rFonts w:cs="Times New Roman"/>
        </w:rPr>
        <w:t>git add</w:t>
      </w:r>
      <w:r w:rsidRPr="00DC677F">
        <w:t xml:space="preserve"> step staging the files.</w:t>
      </w:r>
    </w:p>
    <w:p w:rsidR="00B462C2" w:rsidRPr="00DC677F" w:rsidRDefault="00B462C2" w:rsidP="00B462C2">
      <w:pPr>
        <w:pStyle w:val="Heading4"/>
      </w:pPr>
      <w:bookmarkStart w:id="109" w:name="_Toc373159897"/>
      <w:r w:rsidRPr="00DC677F">
        <w:t>Pushing changes from the local repository to the central repository</w:t>
      </w:r>
      <w:bookmarkEnd w:id="109"/>
    </w:p>
    <w:p w:rsidR="00B462C2" w:rsidRPr="00DC677F" w:rsidRDefault="00B462C2" w:rsidP="00B462C2">
      <w:pPr>
        <w:pStyle w:val="example-code"/>
      </w:pPr>
      <w:r w:rsidRPr="00DC677F">
        <w:t>git push</w:t>
      </w:r>
    </w:p>
    <w:p w:rsidR="00B462C2" w:rsidRPr="00DC677F" w:rsidRDefault="00B462C2" w:rsidP="00B462C2">
      <w:r w:rsidRPr="00DC677F">
        <w:t>Obviously, others can push their changes to the central repository to</w:t>
      </w:r>
      <w:r w:rsidR="008743E8">
        <w:t xml:space="preserve">. </w:t>
      </w:r>
      <w:r w:rsidRPr="00DC677F">
        <w:t xml:space="preserve">Their changes can be integrated with </w:t>
      </w:r>
      <w:hyperlink r:id="rId53" w:anchor="Fetching-and-Pulling-from-Your-Remotes" w:history="1">
        <w:r w:rsidRPr="00DC677F">
          <w:rPr>
            <w:rStyle w:val="Hyperlink"/>
          </w:rPr>
          <w:t>git pull</w:t>
        </w:r>
      </w:hyperlink>
      <w:r w:rsidR="008743E8">
        <w:t xml:space="preserve">. </w:t>
      </w:r>
      <w:r w:rsidRPr="00DC677F">
        <w:t xml:space="preserve">Note that this implies a </w:t>
      </w:r>
      <w:hyperlink r:id="rId54" w:history="1">
        <w:r w:rsidRPr="00DC677F">
          <w:rPr>
            <w:rStyle w:val="Hyperlink"/>
          </w:rPr>
          <w:t>merge</w:t>
        </w:r>
      </w:hyperlink>
      <w:r w:rsidRPr="00DC677F">
        <w:t xml:space="preserve"> or might require a local history rewrite (called </w:t>
      </w:r>
      <w:hyperlink r:id="rId55" w:history="1">
        <w:r w:rsidRPr="00DC677F">
          <w:rPr>
            <w:rStyle w:val="Hyperlink"/>
          </w:rPr>
          <w:t>rebase</w:t>
        </w:r>
      </w:hyperlink>
      <w:r w:rsidRPr="00DC677F">
        <w:t xml:space="preserve"> in Git parlance).</w:t>
      </w:r>
    </w:p>
    <w:p w:rsidR="00B462C2" w:rsidRPr="0026571F" w:rsidRDefault="00B462C2" w:rsidP="00B462C2">
      <w:pPr>
        <w:pStyle w:val="Heading3"/>
        <w:rPr>
          <w:lang w:val="en-US"/>
        </w:rPr>
      </w:pPr>
      <w:bookmarkStart w:id="110" w:name="_Toc338859055"/>
      <w:bookmarkStart w:id="111" w:name="_Toc373159898"/>
      <w:r w:rsidRPr="0026571F">
        <w:rPr>
          <w:lang w:val="en-US"/>
        </w:rPr>
        <w:t>Branching and tagging</w:t>
      </w:r>
      <w:bookmarkEnd w:id="110"/>
      <w:bookmarkEnd w:id="111"/>
    </w:p>
    <w:p w:rsidR="00B462C2" w:rsidRPr="00DC677F" w:rsidRDefault="00B462C2" w:rsidP="00B462C2">
      <w:r w:rsidRPr="00DC677F">
        <w:t xml:space="preserve">Besides commit IDs, versions can be given names either as </w:t>
      </w:r>
      <w:hyperlink r:id="rId56" w:history="1">
        <w:r w:rsidRPr="00DC677F">
          <w:rPr>
            <w:rStyle w:val="Hyperlink"/>
          </w:rPr>
          <w:t>branches</w:t>
        </w:r>
      </w:hyperlink>
      <w:r w:rsidRPr="00DC677F">
        <w:t xml:space="preserve"> (these are names that point to an evolving version of the project) or as </w:t>
      </w:r>
      <w:hyperlink r:id="rId57" w:history="1">
        <w:r w:rsidRPr="00DC677F">
          <w:rPr>
            <w:rStyle w:val="Hyperlink"/>
          </w:rPr>
          <w:t>tags</w:t>
        </w:r>
      </w:hyperlink>
      <w:r w:rsidRPr="00DC677F">
        <w:t xml:space="preserve"> (names pointing to a fixed version of the project).</w:t>
      </w:r>
    </w:p>
    <w:p w:rsidR="00B462C2" w:rsidRPr="00DC677F" w:rsidRDefault="00B462C2" w:rsidP="00B462C2">
      <w:pPr>
        <w:pStyle w:val="example-code"/>
      </w:pPr>
      <w:r w:rsidRPr="00DC677F">
        <w:t xml:space="preserve">git checkout -b </w:t>
      </w:r>
      <w:r w:rsidRPr="00DC677F">
        <w:rPr>
          <w:i/>
        </w:rPr>
        <w:t>&lt;new branch name&gt;</w:t>
      </w:r>
      <w:r w:rsidRPr="00DC677F">
        <w:br/>
        <w:t xml:space="preserve">git tag </w:t>
      </w:r>
      <w:r w:rsidRPr="00DC677F">
        <w:rPr>
          <w:i/>
        </w:rPr>
        <w:t>&lt;tag name&gt;</w:t>
      </w:r>
    </w:p>
    <w:p w:rsidR="00B462C2" w:rsidRPr="00DC677F" w:rsidRDefault="00B462C2" w:rsidP="00B462C2">
      <w:pPr>
        <w:pStyle w:val="Heading2"/>
      </w:pPr>
      <w:bookmarkStart w:id="112" w:name="_Toc338859056"/>
      <w:bookmarkStart w:id="113" w:name="_Toc373159899"/>
      <w:r w:rsidRPr="00DC677F">
        <w:t>Convenient features</w:t>
      </w:r>
      <w:bookmarkEnd w:id="112"/>
      <w:bookmarkEnd w:id="113"/>
    </w:p>
    <w:p w:rsidR="00B462C2" w:rsidRPr="0026571F" w:rsidRDefault="00B462C2" w:rsidP="00B462C2">
      <w:pPr>
        <w:pStyle w:val="Heading3"/>
        <w:rPr>
          <w:lang w:val="en-US"/>
        </w:rPr>
      </w:pPr>
      <w:bookmarkStart w:id="114" w:name="_Toc338859057"/>
      <w:bookmarkStart w:id="115" w:name="_Toc373159900"/>
      <w:r w:rsidRPr="0026571F">
        <w:rPr>
          <w:lang w:val="en-US"/>
        </w:rPr>
        <w:t>Committing only partial changes</w:t>
      </w:r>
      <w:bookmarkEnd w:id="114"/>
      <w:bookmarkEnd w:id="115"/>
    </w:p>
    <w:p w:rsidR="00B462C2" w:rsidRPr="00DC677F" w:rsidRDefault="00B462C2" w:rsidP="00B462C2">
      <w:r w:rsidRPr="00DC677F">
        <w:t>Sometimes, a file may contain several changes that belong in separate commits</w:t>
      </w:r>
      <w:r w:rsidR="008743E8">
        <w:t xml:space="preserve">. </w:t>
      </w:r>
      <w:r w:rsidRPr="00DC677F">
        <w:t xml:space="preserve">When staging the files for commit with </w:t>
      </w:r>
      <w:r w:rsidRPr="00DC677F">
        <w:rPr>
          <w:rStyle w:val="example-code-character"/>
          <w:rFonts w:cs="Times New Roman"/>
        </w:rPr>
        <w:t>git add</w:t>
      </w:r>
      <w:r w:rsidRPr="00DC677F">
        <w:t xml:space="preserve">, there is a </w:t>
      </w:r>
      <w:r w:rsidRPr="00DC677F">
        <w:rPr>
          <w:rStyle w:val="example-code-character"/>
          <w:rFonts w:cs="Times New Roman"/>
        </w:rPr>
        <w:t>-i</w:t>
      </w:r>
      <w:r w:rsidRPr="00DC677F">
        <w:t xml:space="preserve"> option to </w:t>
      </w:r>
      <w:hyperlink r:id="rId58" w:history="1">
        <w:r w:rsidRPr="00DC677F">
          <w:rPr>
            <w:rStyle w:val="Hyperlink"/>
          </w:rPr>
          <w:t>interactively add</w:t>
        </w:r>
      </w:hyperlink>
      <w:r w:rsidRPr="00DC677F">
        <w:t xml:space="preserve"> only parts of the file to the staging area, thus committing only one part of the introduced changes at a time.</w:t>
      </w:r>
    </w:p>
    <w:p w:rsidR="00B462C2" w:rsidRPr="0026571F" w:rsidRDefault="00B462C2" w:rsidP="00B462C2">
      <w:pPr>
        <w:pStyle w:val="Heading3"/>
        <w:rPr>
          <w:lang w:val="en-US"/>
        </w:rPr>
      </w:pPr>
      <w:bookmarkStart w:id="116" w:name="_Toc338859058"/>
      <w:bookmarkStart w:id="117" w:name="_Toc373159901"/>
      <w:r w:rsidRPr="0026571F">
        <w:rPr>
          <w:lang w:val="en-US"/>
        </w:rPr>
        <w:t>Modifying the last commit</w:t>
      </w:r>
      <w:bookmarkEnd w:id="116"/>
      <w:bookmarkEnd w:id="117"/>
    </w:p>
    <w:p w:rsidR="00B462C2" w:rsidRPr="00DC677F" w:rsidRDefault="00B462C2" w:rsidP="00B462C2">
      <w:r w:rsidRPr="00DC677F">
        <w:t>Git allows its users to rewrite the project history in many ways</w:t>
      </w:r>
      <w:r w:rsidR="008743E8">
        <w:t xml:space="preserve">. </w:t>
      </w:r>
      <w:r w:rsidRPr="00DC677F">
        <w:t>This is an advanced feature (and controversial, since a version control system is supposed to keep the history), but in the simplest case it can be very useful</w:t>
      </w:r>
      <w:r w:rsidR="008743E8">
        <w:t xml:space="preserve">. </w:t>
      </w:r>
      <w:r w:rsidRPr="00DC677F">
        <w:t xml:space="preserve">Imagine that just after committing you want to fix something that shouldn’t have been committed or is missing from it, then you can </w:t>
      </w:r>
      <w:hyperlink r:id="rId59" w:anchor="Changing-the-Last-Commit" w:history="1">
        <w:r w:rsidRPr="00DC677F">
          <w:rPr>
            <w:rStyle w:val="Hyperlink"/>
          </w:rPr>
          <w:t>amend</w:t>
        </w:r>
      </w:hyperlink>
      <w:r w:rsidRPr="00DC677F">
        <w:t xml:space="preserve"> your commit: prepare the staging area to contain what you really wanted to commit and use</w:t>
      </w:r>
    </w:p>
    <w:p w:rsidR="00B462C2" w:rsidRPr="00DC677F" w:rsidRDefault="00B462C2" w:rsidP="00B462C2">
      <w:pPr>
        <w:pStyle w:val="example-code"/>
      </w:pPr>
      <w:r w:rsidRPr="00DC677F">
        <w:t>git commit --amend</w:t>
      </w:r>
    </w:p>
    <w:p w:rsidR="00B462C2" w:rsidRPr="00DC677F" w:rsidRDefault="00B462C2" w:rsidP="00B462C2">
      <w:r w:rsidRPr="00DC677F">
        <w:t>You shouldn’t do this after you have pushed your commit to a remote repository.</w:t>
      </w:r>
    </w:p>
    <w:p w:rsidR="00B462C2" w:rsidRPr="0026571F" w:rsidRDefault="00B462C2" w:rsidP="00B462C2">
      <w:pPr>
        <w:pStyle w:val="Heading3"/>
        <w:rPr>
          <w:lang w:val="en-US"/>
        </w:rPr>
      </w:pPr>
      <w:bookmarkStart w:id="118" w:name="_Toc338859059"/>
      <w:bookmarkStart w:id="119" w:name="_Toc373159902"/>
      <w:r w:rsidRPr="0026571F">
        <w:rPr>
          <w:lang w:val="en-US"/>
        </w:rPr>
        <w:t>Stashing</w:t>
      </w:r>
      <w:bookmarkEnd w:id="118"/>
      <w:bookmarkEnd w:id="119"/>
    </w:p>
    <w:p w:rsidR="007E39F1" w:rsidRPr="00DC677F" w:rsidRDefault="00B462C2" w:rsidP="00B462C2">
      <w:pPr>
        <w:spacing w:after="0"/>
        <w:rPr>
          <w:rFonts w:ascii="Times New Roman" w:hAnsi="Times New Roman"/>
          <w:sz w:val="24"/>
        </w:rPr>
      </w:pPr>
      <w:r w:rsidRPr="00DC677F">
        <w:t>Sometimes, you are in the middle of big changes and you need to interrupt your work to work on something else in the same project that is more urgent</w:t>
      </w:r>
      <w:r w:rsidR="008743E8">
        <w:t xml:space="preserve">. </w:t>
      </w:r>
      <w:r w:rsidRPr="00DC677F">
        <w:t xml:space="preserve">Instead of committing unfinished work or cloning a complete new repository, you can </w:t>
      </w:r>
      <w:hyperlink r:id="rId60" w:history="1">
        <w:r w:rsidRPr="00DC677F">
          <w:rPr>
            <w:rStyle w:val="Hyperlink"/>
          </w:rPr>
          <w:t>stash</w:t>
        </w:r>
      </w:hyperlink>
      <w:r w:rsidRPr="00DC677F">
        <w:t xml:space="preserve"> your unfinished work away, checkout whatever version needed your urgent attention and return later to the stashed work in progress.</w:t>
      </w:r>
    </w:p>
    <w:p w:rsidR="0095047A" w:rsidRPr="00DC677F" w:rsidRDefault="00C35F6A" w:rsidP="004E6E02">
      <w:pPr>
        <w:pStyle w:val="Heading1"/>
      </w:pPr>
      <w:bookmarkStart w:id="120" w:name="_Toc361739259"/>
      <w:bookmarkStart w:id="121" w:name="_Toc361739260"/>
      <w:bookmarkStart w:id="122" w:name="_Toc361739261"/>
      <w:bookmarkStart w:id="123" w:name="_Toc361739263"/>
      <w:bookmarkStart w:id="124" w:name="_Toc361739267"/>
      <w:bookmarkStart w:id="125" w:name="_Toc361739274"/>
      <w:bookmarkStart w:id="126" w:name="_Toc361739275"/>
      <w:bookmarkStart w:id="127" w:name="_Toc361739278"/>
      <w:bookmarkStart w:id="128" w:name="_Toc361739279"/>
      <w:bookmarkStart w:id="129" w:name="_Toc361739280"/>
      <w:bookmarkStart w:id="130" w:name="_Toc361739292"/>
      <w:bookmarkStart w:id="131" w:name="_Toc361739294"/>
      <w:bookmarkStart w:id="132" w:name="_Toc361739295"/>
      <w:bookmarkStart w:id="133" w:name="_Toc361739296"/>
      <w:bookmarkStart w:id="134" w:name="_Toc361739297"/>
      <w:bookmarkStart w:id="135" w:name="_Toc361739298"/>
      <w:bookmarkStart w:id="136" w:name="_Toc361739299"/>
      <w:bookmarkStart w:id="137" w:name="_Toc361739300"/>
      <w:bookmarkStart w:id="138" w:name="_Toc361739302"/>
      <w:bookmarkStart w:id="139" w:name="_Toc361739303"/>
      <w:bookmarkStart w:id="140" w:name="_Toc361739304"/>
      <w:bookmarkStart w:id="141" w:name="_Toc361739307"/>
      <w:bookmarkStart w:id="142" w:name="_Toc361739310"/>
      <w:bookmarkStart w:id="143" w:name="_Toc361739315"/>
      <w:bookmarkStart w:id="144" w:name="_Toc361739316"/>
      <w:bookmarkStart w:id="145" w:name="_Toc361739330"/>
      <w:bookmarkStart w:id="146" w:name="_Toc361739342"/>
      <w:bookmarkStart w:id="147" w:name="_Toc361739343"/>
      <w:bookmarkStart w:id="148" w:name="_Toc361739344"/>
      <w:bookmarkStart w:id="149" w:name="_Toc361739348"/>
      <w:bookmarkStart w:id="150" w:name="_Toc373159903"/>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DC677F">
        <w:t xml:space="preserve">Appendix: </w:t>
      </w:r>
      <w:r w:rsidR="004E6E02" w:rsidRPr="00DC677F">
        <w:t>Automated IAS install</w:t>
      </w:r>
      <w:bookmarkEnd w:id="150"/>
    </w:p>
    <w:p w:rsidR="004E6E02" w:rsidRPr="00DC677F" w:rsidRDefault="004E6E02" w:rsidP="004E6E02">
      <w:r w:rsidRPr="00DC677F">
        <w:t xml:space="preserve">IAS can be installed from SDTF on hosts deployed to </w:t>
      </w:r>
      <w:r w:rsidR="00A74D0B">
        <w:t>the virtualization system (vCloud/Labmanager)</w:t>
      </w:r>
      <w:r w:rsidR="008743E8">
        <w:t xml:space="preserve">. </w:t>
      </w:r>
      <w:r w:rsidRPr="00DC677F">
        <w:t>Both deployment and installation are fully automated</w:t>
      </w:r>
      <w:r w:rsidR="008743E8">
        <w:t xml:space="preserve">. </w:t>
      </w:r>
      <w:r w:rsidRPr="00DC677F">
        <w:t>This section discusses the requirements for the VMs where the installation is done and how to use the installation scripts.</w:t>
      </w:r>
    </w:p>
    <w:p w:rsidR="004E6E02" w:rsidRPr="00DC677F" w:rsidRDefault="004E6E02" w:rsidP="004E6E02">
      <w:pPr>
        <w:pStyle w:val="Heading2"/>
      </w:pPr>
      <w:bookmarkStart w:id="151" w:name="_Toc373159904"/>
      <w:r w:rsidRPr="00DC677F">
        <w:t>Requirements</w:t>
      </w:r>
      <w:bookmarkEnd w:id="151"/>
    </w:p>
    <w:p w:rsidR="00AF7BEF" w:rsidRPr="0026571F" w:rsidRDefault="00AF7BEF" w:rsidP="00AF7BEF">
      <w:pPr>
        <w:pStyle w:val="Heading3"/>
        <w:rPr>
          <w:lang w:val="en-US"/>
        </w:rPr>
      </w:pPr>
      <w:bookmarkStart w:id="152" w:name="_Toc373159905"/>
      <w:r w:rsidRPr="0026571F">
        <w:rPr>
          <w:lang w:val="en-US"/>
        </w:rPr>
        <w:t>On the Test Control Host</w:t>
      </w:r>
      <w:bookmarkEnd w:id="152"/>
    </w:p>
    <w:p w:rsidR="00AF7BEF" w:rsidRPr="00DC677F" w:rsidRDefault="00AF7BEF" w:rsidP="00AF7BEF">
      <w:r w:rsidRPr="00DC677F">
        <w:t>The installation procedure of IAS on Windows hosts used AutoIt3</w:t>
      </w:r>
      <w:r w:rsidR="008743E8">
        <w:t xml:space="preserve">. </w:t>
      </w:r>
      <w:r w:rsidRPr="00DC677F">
        <w:t xml:space="preserve">Preferably, AutoIt3 should be installed </w:t>
      </w:r>
      <w:r w:rsidR="00B04C9D" w:rsidRPr="00DC677F">
        <w:t>and available on the PATH of</w:t>
      </w:r>
      <w:r w:rsidRPr="00DC677F">
        <w:t xml:space="preserve"> the test control host starting the deployment and installation</w:t>
      </w:r>
      <w:r w:rsidR="00B04C9D" w:rsidRPr="00DC677F">
        <w:t>: this ensures that the latest version of the installation scripts are pushed to the host where IAS will be installed and makes possible error reports more accurate</w:t>
      </w:r>
      <w:r w:rsidR="008743E8">
        <w:t xml:space="preserve">. </w:t>
      </w:r>
      <w:r w:rsidR="00B04C9D" w:rsidRPr="00DC677F">
        <w:t>If the AutoIt3 executable and its dependencies can’t be found on the Test Control Host, the precompiled installation driver script will be used instead, but this script isn’t always up to date.</w:t>
      </w:r>
    </w:p>
    <w:p w:rsidR="004E6E02" w:rsidRPr="00DC677F" w:rsidRDefault="00AF7BEF" w:rsidP="004E6E02">
      <w:pPr>
        <w:pStyle w:val="Heading3"/>
        <w:rPr>
          <w:lang w:val="en-US"/>
        </w:rPr>
      </w:pPr>
      <w:bookmarkStart w:id="153" w:name="_Toc373159906"/>
      <w:r w:rsidRPr="00DC677F">
        <w:rPr>
          <w:lang w:val="en-US"/>
        </w:rPr>
        <w:t>IAS host (</w:t>
      </w:r>
      <w:r w:rsidR="004E6E02" w:rsidRPr="00DC677F">
        <w:rPr>
          <w:lang w:val="en-US"/>
        </w:rPr>
        <w:t xml:space="preserve">Windows </w:t>
      </w:r>
      <w:r w:rsidR="007C6B04" w:rsidRPr="00DC677F">
        <w:rPr>
          <w:lang w:val="en-US"/>
        </w:rPr>
        <w:t>2K8</w:t>
      </w:r>
      <w:r w:rsidRPr="00DC677F">
        <w:rPr>
          <w:lang w:val="en-US"/>
        </w:rPr>
        <w:t>)</w:t>
      </w:r>
      <w:bookmarkEnd w:id="153"/>
    </w:p>
    <w:p w:rsidR="00927704" w:rsidRPr="00DC677F" w:rsidRDefault="00927704" w:rsidP="00927704">
      <w:r w:rsidRPr="00DC677F">
        <w:t>The installation process requires the administrative user to be logged in (use AutoLogon from sysinternals.com)</w:t>
      </w:r>
      <w:r w:rsidR="008743E8">
        <w:t xml:space="preserve">. </w:t>
      </w:r>
      <w:r w:rsidRPr="00DC677F">
        <w:t>STAF needs to be installed and setup to start up automatically and to allow remote clients to copy files and execute programs (see Section </w:t>
      </w:r>
      <w:r w:rsidRPr="00120BD2">
        <w:fldChar w:fldCharType="begin"/>
      </w:r>
      <w:r w:rsidRPr="00DC677F">
        <w:instrText xml:space="preserve"> REF _Ref345330846 \r \h </w:instrText>
      </w:r>
      <w:r w:rsidRPr="00120BD2">
        <w:fldChar w:fldCharType="separate"/>
      </w:r>
      <w:r w:rsidR="0089759B">
        <w:t>1.2.8</w:t>
      </w:r>
      <w:r w:rsidRPr="00120BD2">
        <w:fldChar w:fldCharType="end"/>
      </w:r>
      <w:r w:rsidRPr="00DC677F">
        <w:t>).</w:t>
      </w:r>
    </w:p>
    <w:p w:rsidR="00927704" w:rsidRPr="00DC677F" w:rsidRDefault="00927704" w:rsidP="00927704">
      <w:r w:rsidRPr="00DC677F">
        <w:t>An example configuration is prepared in the library, ready to be cloned to the workspace: IAS_W2K8_ODBC_Library</w:t>
      </w:r>
      <w:r w:rsidR="00B20207" w:rsidRPr="00DC677F">
        <w:t>.</w:t>
      </w:r>
    </w:p>
    <w:p w:rsidR="007D2011" w:rsidRPr="00DC677F" w:rsidRDefault="007D2011" w:rsidP="007D2011">
      <w:pPr>
        <w:pStyle w:val="Heading4"/>
      </w:pPr>
      <w:bookmarkStart w:id="154" w:name="_Toc373159907"/>
      <w:r w:rsidRPr="00DC677F">
        <w:t>Setup in an environment with AD as data store</w:t>
      </w:r>
      <w:bookmarkEnd w:id="154"/>
    </w:p>
    <w:p w:rsidR="007D2011" w:rsidRPr="00DC677F" w:rsidRDefault="007D2011" w:rsidP="007D2011">
      <w:r w:rsidRPr="00DC677F">
        <w:t>When the IAS server will use an AD server as data store, extra configuration steps are needed:</w:t>
      </w:r>
    </w:p>
    <w:p w:rsidR="007D2011" w:rsidRPr="00DC677F" w:rsidRDefault="007D2011" w:rsidP="007D2011">
      <w:pPr>
        <w:pStyle w:val="ListParagraph"/>
        <w:numPr>
          <w:ilvl w:val="0"/>
          <w:numId w:val="47"/>
        </w:numPr>
      </w:pPr>
      <w:r w:rsidRPr="00DC677F">
        <w:t>Add the Remote Serve Administration Tools\Role Administration Tools\AD DS and AD LDS Tools\AD DS Tools\AD DS Snap-Ins and Command-Line Tools using the Server Manager</w:t>
      </w:r>
      <w:r w:rsidR="008743E8">
        <w:t xml:space="preserve">. </w:t>
      </w:r>
      <w:r w:rsidRPr="00DC677F">
        <w:t>Then, from the command line, use MMC to &amp;File\Add/Remove Snap-In\Active Directory Users and Computers then exit and save.</w:t>
      </w:r>
    </w:p>
    <w:p w:rsidR="007D2011" w:rsidRPr="00DC677F" w:rsidRDefault="007D2011" w:rsidP="007D2011">
      <w:pPr>
        <w:pStyle w:val="ListParagraph"/>
        <w:numPr>
          <w:ilvl w:val="0"/>
          <w:numId w:val="47"/>
        </w:numPr>
      </w:pPr>
      <w:r w:rsidRPr="00DC677F">
        <w:t>Give TEST\Administrator SeServiceLogonRight:</w:t>
      </w:r>
      <w:r w:rsidRPr="00DC677F">
        <w:br/>
        <w:t>This is needed for the workaround where the IAS service needs to run as domain administrator to be able to access the AD (to e.g. update login times):</w:t>
      </w:r>
    </w:p>
    <w:p w:rsidR="007D2011" w:rsidRPr="00DC677F" w:rsidRDefault="007D2011" w:rsidP="007D2011">
      <w:pPr>
        <w:pStyle w:val="ListParagraph"/>
        <w:numPr>
          <w:ilvl w:val="1"/>
          <w:numId w:val="47"/>
        </w:numPr>
      </w:pPr>
      <w:r w:rsidRPr="00DC677F">
        <w:t>run services.msc</w:t>
      </w:r>
    </w:p>
    <w:p w:rsidR="007D2011" w:rsidRPr="00DC677F" w:rsidRDefault="007D2011" w:rsidP="007D2011">
      <w:pPr>
        <w:pStyle w:val="ListParagraph"/>
        <w:numPr>
          <w:ilvl w:val="1"/>
          <w:numId w:val="47"/>
        </w:numPr>
      </w:pPr>
      <w:r w:rsidRPr="00DC677F">
        <w:t>edit the properties of the "Interactive Services Detection"</w:t>
      </w:r>
    </w:p>
    <w:p w:rsidR="007D2011" w:rsidRPr="00DC677F" w:rsidRDefault="007D2011" w:rsidP="007D2011">
      <w:pPr>
        <w:pStyle w:val="ListParagraph"/>
        <w:numPr>
          <w:ilvl w:val="1"/>
          <w:numId w:val="47"/>
        </w:numPr>
      </w:pPr>
      <w:r w:rsidRPr="00DC677F">
        <w:t>select the "Log On" tab</w:t>
      </w:r>
    </w:p>
    <w:p w:rsidR="007D2011" w:rsidRPr="00DC677F" w:rsidRDefault="007D2011" w:rsidP="007D2011">
      <w:pPr>
        <w:pStyle w:val="ListParagraph"/>
        <w:numPr>
          <w:ilvl w:val="1"/>
          <w:numId w:val="47"/>
        </w:numPr>
      </w:pPr>
      <w:r w:rsidRPr="00DC677F">
        <w:t>select the "This Account" radio button and fill in the account name (TEST\Administrator) and password (Test1234) twice</w:t>
      </w:r>
    </w:p>
    <w:p w:rsidR="007D2011" w:rsidRPr="00DC677F" w:rsidRDefault="007D2011" w:rsidP="007D2011">
      <w:pPr>
        <w:pStyle w:val="ListParagraph"/>
        <w:numPr>
          <w:ilvl w:val="1"/>
          <w:numId w:val="47"/>
        </w:numPr>
      </w:pPr>
      <w:r w:rsidRPr="00DC677F">
        <w:t>click Apply</w:t>
      </w:r>
    </w:p>
    <w:p w:rsidR="007D2011" w:rsidRPr="00DC677F" w:rsidRDefault="007D2011" w:rsidP="007D2011">
      <w:pPr>
        <w:pStyle w:val="ListParagraph"/>
        <w:numPr>
          <w:ilvl w:val="1"/>
          <w:numId w:val="47"/>
        </w:numPr>
      </w:pPr>
      <w:r w:rsidRPr="00DC677F">
        <w:t>you should get a dialog telling you that the service logon right has been added to the specified user account</w:t>
      </w:r>
    </w:p>
    <w:p w:rsidR="007D2011" w:rsidRPr="00DC677F" w:rsidRDefault="007D2011" w:rsidP="007D2011">
      <w:pPr>
        <w:pStyle w:val="ListParagraph"/>
        <w:numPr>
          <w:ilvl w:val="1"/>
          <w:numId w:val="47"/>
        </w:numPr>
      </w:pPr>
      <w:r w:rsidRPr="00DC677F">
        <w:t>undo your changes by clicking the "Local System account" radio button and enabling the "Allow service to interact with desktop" checkbox</w:t>
      </w:r>
    </w:p>
    <w:p w:rsidR="007D2011" w:rsidRPr="00DC677F" w:rsidRDefault="007D2011" w:rsidP="007D2011">
      <w:pPr>
        <w:pStyle w:val="ListParagraph"/>
        <w:numPr>
          <w:ilvl w:val="1"/>
          <w:numId w:val="47"/>
        </w:numPr>
      </w:pPr>
      <w:r w:rsidRPr="00DC677F">
        <w:t>click OK</w:t>
      </w:r>
    </w:p>
    <w:p w:rsidR="007D2011" w:rsidRPr="00DC677F" w:rsidRDefault="007D2011" w:rsidP="007D2011">
      <w:pPr>
        <w:pStyle w:val="ListParagraph"/>
        <w:numPr>
          <w:ilvl w:val="1"/>
          <w:numId w:val="47"/>
        </w:numPr>
        <w:rPr>
          <w:rFonts w:ascii="Courier New" w:hAnsi="Courier New" w:cs="Courier New"/>
        </w:rPr>
      </w:pPr>
      <w:r w:rsidRPr="00DC677F">
        <w:t>you can check that the TEST\Administrator user has the new SeServiceLogonRight:</w:t>
      </w:r>
      <w:r w:rsidRPr="00DC677F">
        <w:br/>
      </w:r>
      <w:r w:rsidRPr="00DC677F">
        <w:rPr>
          <w:rFonts w:ascii="Courier New" w:hAnsi="Courier New" w:cs="Courier New"/>
        </w:rPr>
        <w:t>secedit /export /cfg %TEMP%\secedit.cfg</w:t>
      </w:r>
      <w:r w:rsidRPr="00DC677F">
        <w:rPr>
          <w:rFonts w:ascii="Courier New" w:hAnsi="Courier New" w:cs="Courier New"/>
        </w:rPr>
        <w:br/>
        <w:t>find "SeServiceLogonRight" %TEMP%\secedit.cfg</w:t>
      </w:r>
      <w:r w:rsidRPr="00DC677F">
        <w:rPr>
          <w:rFonts w:ascii="Courier New" w:hAnsi="Courier New" w:cs="Courier New"/>
        </w:rPr>
        <w:br/>
      </w:r>
      <w:r w:rsidRPr="00DC677F">
        <w:t>and compare with the output of</w:t>
      </w:r>
      <w:r w:rsidRPr="00DC677F">
        <w:br/>
      </w:r>
      <w:r w:rsidRPr="00DC677F">
        <w:rPr>
          <w:rFonts w:ascii="Courier New" w:hAnsi="Courier New" w:cs="Courier New"/>
        </w:rPr>
        <w:t>whoami /all | find /I "TEST\Administrator"</w:t>
      </w:r>
    </w:p>
    <w:p w:rsidR="004E6E02" w:rsidRPr="00DC677F" w:rsidRDefault="00AF7BEF" w:rsidP="004E6E02">
      <w:pPr>
        <w:pStyle w:val="Heading3"/>
        <w:rPr>
          <w:lang w:val="en-US"/>
        </w:rPr>
      </w:pPr>
      <w:bookmarkStart w:id="155" w:name="_Toc373159908"/>
      <w:r w:rsidRPr="00DC677F">
        <w:rPr>
          <w:lang w:val="en-US"/>
        </w:rPr>
        <w:t>IAS host (</w:t>
      </w:r>
      <w:r w:rsidR="004E6E02" w:rsidRPr="00DC677F">
        <w:rPr>
          <w:lang w:val="en-US"/>
        </w:rPr>
        <w:t>Red Hat Enterprise Linux</w:t>
      </w:r>
      <w:r w:rsidRPr="00DC677F">
        <w:rPr>
          <w:lang w:val="en-US"/>
        </w:rPr>
        <w:t>)</w:t>
      </w:r>
      <w:bookmarkEnd w:id="155"/>
    </w:p>
    <w:p w:rsidR="004E6E02" w:rsidRPr="00DC677F" w:rsidRDefault="00927704" w:rsidP="004E6E02">
      <w:r w:rsidRPr="00DC677F">
        <w:t>The installation process requires the STAF daemon to run with administrative privileges</w:t>
      </w:r>
      <w:r w:rsidR="00D71BF8" w:rsidRPr="00DC677F">
        <w:t xml:space="preserve"> and </w:t>
      </w:r>
      <w:hyperlink r:id="rId61" w:history="1">
        <w:r w:rsidR="00D71BF8" w:rsidRPr="00DC677F">
          <w:rPr>
            <w:rStyle w:val="Hyperlink"/>
          </w:rPr>
          <w:t>expect</w:t>
        </w:r>
      </w:hyperlink>
      <w:r w:rsidR="00D71BF8" w:rsidRPr="00DC677F">
        <w:t xml:space="preserve"> to drive the console based configuration wizard</w:t>
      </w:r>
      <w:r w:rsidR="008743E8">
        <w:t xml:space="preserve">. </w:t>
      </w:r>
      <w:r w:rsidR="00D71BF8" w:rsidRPr="00DC677F">
        <w:t>An example configuration is in the library: IAS_RHEL61_Library.</w:t>
      </w:r>
    </w:p>
    <w:p w:rsidR="00B20207" w:rsidRPr="00DC677F" w:rsidRDefault="00B20207" w:rsidP="004E6E02">
      <w:r w:rsidRPr="00DC677F">
        <w:t xml:space="preserve">The setup of this configuration took some time, the remainder of this </w:t>
      </w:r>
      <w:r w:rsidR="007C0BCE" w:rsidRPr="00DC677F">
        <w:t>section lists hints how to accomplish the installation of the various parts.</w:t>
      </w:r>
    </w:p>
    <w:p w:rsidR="00B20207" w:rsidRPr="00DC677F" w:rsidRDefault="00B20207" w:rsidP="00B20207">
      <w:pPr>
        <w:pStyle w:val="Heading4"/>
      </w:pPr>
      <w:bookmarkStart w:id="156" w:name="_Toc373159909"/>
      <w:r w:rsidRPr="00DC677F">
        <w:t>Administrator user rights</w:t>
      </w:r>
      <w:bookmarkEnd w:id="156"/>
    </w:p>
    <w:p w:rsidR="00D71BF8" w:rsidRPr="00DC677F" w:rsidRDefault="003F7994" w:rsidP="00D71BF8">
      <w:pPr>
        <w:pStyle w:val="NormalWeb"/>
        <w:rPr>
          <w:rFonts w:ascii="Verdana" w:hAnsi="Verdana"/>
          <w:sz w:val="20"/>
        </w:rPr>
      </w:pPr>
      <w:r w:rsidRPr="00DC677F">
        <w:rPr>
          <w:rFonts w:ascii="Verdana" w:hAnsi="Verdana"/>
          <w:sz w:val="20"/>
        </w:rPr>
        <w:t>The</w:t>
      </w:r>
      <w:r w:rsidR="00D71BF8" w:rsidRPr="00DC677F">
        <w:rPr>
          <w:rFonts w:ascii="Verdana" w:hAnsi="Verdana"/>
          <w:sz w:val="20"/>
        </w:rPr>
        <w:t xml:space="preserve"> administrator user </w:t>
      </w:r>
      <w:r w:rsidRPr="00DC677F">
        <w:rPr>
          <w:rFonts w:ascii="Verdana" w:hAnsi="Verdana"/>
          <w:sz w:val="20"/>
        </w:rPr>
        <w:t xml:space="preserve">must be allowed to </w:t>
      </w:r>
      <w:r w:rsidR="00D71BF8" w:rsidRPr="00DC677F">
        <w:rPr>
          <w:rFonts w:ascii="Verdana" w:hAnsi="Verdana"/>
          <w:sz w:val="20"/>
        </w:rPr>
        <w:t>do anything with sudo (use visudo as root to give him those permissions)</w:t>
      </w:r>
      <w:r w:rsidRPr="00DC677F">
        <w:rPr>
          <w:rFonts w:ascii="Verdana" w:hAnsi="Verdana"/>
          <w:sz w:val="20"/>
        </w:rPr>
        <w:t xml:space="preserve"> without typing his password</w:t>
      </w:r>
      <w:r w:rsidR="00D71BF8" w:rsidRPr="00DC677F">
        <w:rPr>
          <w:rFonts w:ascii="Verdana" w:hAnsi="Verdana"/>
          <w:sz w:val="20"/>
        </w:rPr>
        <w:t xml:space="preserve">. </w:t>
      </w:r>
    </w:p>
    <w:p w:rsidR="00D71BF8" w:rsidRPr="00DC677F" w:rsidRDefault="00D71BF8" w:rsidP="00D71BF8">
      <w:pPr>
        <w:pStyle w:val="Heading4"/>
      </w:pPr>
      <w:bookmarkStart w:id="157" w:name="_Toc373159910"/>
      <w:r w:rsidRPr="00DC677F">
        <w:t>Install STAF</w:t>
      </w:r>
      <w:bookmarkEnd w:id="157"/>
    </w:p>
    <w:p w:rsidR="00D71BF8" w:rsidRPr="00DC677F" w:rsidRDefault="00D71BF8" w:rsidP="00D71BF8">
      <w:pPr>
        <w:pStyle w:val="NormalWeb"/>
        <w:rPr>
          <w:rFonts w:ascii="Verdana" w:hAnsi="Verdana"/>
          <w:sz w:val="20"/>
        </w:rPr>
      </w:pPr>
      <w:r w:rsidRPr="00DC677F">
        <w:rPr>
          <w:rFonts w:ascii="Verdana" w:hAnsi="Verdana"/>
          <w:sz w:val="20"/>
        </w:rPr>
        <w:t xml:space="preserve">Use </w:t>
      </w:r>
      <w:r w:rsidR="003F7994" w:rsidRPr="00DC677F">
        <w:rPr>
          <w:rFonts w:ascii="Verdana" w:hAnsi="Verdana"/>
          <w:sz w:val="20"/>
        </w:rPr>
        <w:t xml:space="preserve">the </w:t>
      </w:r>
      <w:r w:rsidRPr="00DC677F">
        <w:rPr>
          <w:rFonts w:ascii="Verdana" w:hAnsi="Verdana"/>
          <w:sz w:val="20"/>
        </w:rPr>
        <w:t xml:space="preserve">installer from sourceforge. Check in System &gt; Administration &gt; Firewall and disable it completely </w:t>
      </w:r>
      <w:r w:rsidR="003F7994" w:rsidRPr="00DC677F">
        <w:rPr>
          <w:rFonts w:ascii="Verdana" w:hAnsi="Verdana"/>
          <w:sz w:val="20"/>
        </w:rPr>
        <w:t>to allow other STAF clients to connect to the machine.</w:t>
      </w:r>
    </w:p>
    <w:p w:rsidR="00D71BF8" w:rsidRPr="00DC677F" w:rsidRDefault="00D71BF8" w:rsidP="00D71BF8">
      <w:pPr>
        <w:pStyle w:val="Heading4"/>
      </w:pPr>
      <w:bookmarkStart w:id="158" w:name="_Toc373159911"/>
      <w:r w:rsidRPr="00DC677F">
        <w:t>Mounting</w:t>
      </w:r>
      <w:bookmarkEnd w:id="158"/>
    </w:p>
    <w:p w:rsidR="00D71BF8" w:rsidRPr="00DC677F" w:rsidRDefault="00D71BF8" w:rsidP="003F7994">
      <w:pPr>
        <w:spacing w:before="100" w:beforeAutospacing="1" w:after="100" w:afterAutospacing="1"/>
      </w:pPr>
      <w:r w:rsidRPr="00DC677F">
        <w:t xml:space="preserve">How to mount </w:t>
      </w:r>
      <w:r w:rsidR="003F7994" w:rsidRPr="00DC677F">
        <w:t xml:space="preserve">the </w:t>
      </w:r>
      <w:r w:rsidR="00B20207" w:rsidRPr="00DC677F">
        <w:t>WQA share:</w:t>
      </w:r>
    </w:p>
    <w:p w:rsidR="00D71BF8" w:rsidRPr="00DC677F" w:rsidRDefault="00D71BF8" w:rsidP="003F7994">
      <w:pPr>
        <w:pStyle w:val="HTMLPreformatted"/>
      </w:pPr>
      <w:r w:rsidRPr="00DC677F">
        <w:t>mkdir -p /media/wqa</w:t>
      </w:r>
    </w:p>
    <w:p w:rsidR="00D71BF8" w:rsidRPr="00DC677F" w:rsidRDefault="00D71BF8" w:rsidP="003F7994">
      <w:pPr>
        <w:pStyle w:val="HTMLPreformatted"/>
      </w:pPr>
      <w:r w:rsidRPr="00DC677F">
        <w:t>mount -o user=VASCO/lm-user%Shared1234 //eng-be-file.vasco.com/WQA /media/wqa</w:t>
      </w:r>
    </w:p>
    <w:p w:rsidR="00D71BF8" w:rsidRPr="00DC677F" w:rsidRDefault="00D71BF8" w:rsidP="003F7994">
      <w:pPr>
        <w:pStyle w:val="NormalWeb"/>
        <w:rPr>
          <w:rFonts w:ascii="Verdana" w:hAnsi="Verdana"/>
          <w:sz w:val="20"/>
        </w:rPr>
      </w:pPr>
      <w:r w:rsidRPr="00DC677F">
        <w:rPr>
          <w:rFonts w:ascii="Verdana" w:hAnsi="Verdana"/>
          <w:sz w:val="20"/>
        </w:rPr>
        <w:t>You can also add this to /etc/fstab</w:t>
      </w:r>
      <w:r w:rsidR="003F7994" w:rsidRPr="00DC677F">
        <w:rPr>
          <w:rFonts w:ascii="Verdana" w:hAnsi="Verdana"/>
          <w:sz w:val="20"/>
        </w:rPr>
        <w:t xml:space="preserve"> (on one line)</w:t>
      </w:r>
      <w:r w:rsidR="00B20207" w:rsidRPr="00DC677F">
        <w:rPr>
          <w:rFonts w:ascii="Verdana" w:hAnsi="Verdana"/>
          <w:sz w:val="20"/>
        </w:rPr>
        <w:t>:</w:t>
      </w:r>
    </w:p>
    <w:p w:rsidR="00D71BF8" w:rsidRPr="00DC677F" w:rsidRDefault="00D71BF8" w:rsidP="003F7994">
      <w:pPr>
        <w:pStyle w:val="HTMLPreformatted"/>
      </w:pPr>
      <w:r w:rsidRPr="00DC677F">
        <w:t>//eng-be-file.vasco.com/WQA   /media/wqa      cifs    user=VASCO/lm-user,password=Shared1234  0       0</w:t>
      </w:r>
    </w:p>
    <w:p w:rsidR="00D71BF8" w:rsidRPr="00DC677F" w:rsidRDefault="00B20207" w:rsidP="003F7994">
      <w:pPr>
        <w:spacing w:before="100" w:beforeAutospacing="1" w:after="100" w:afterAutospacing="1"/>
      </w:pPr>
      <w:r w:rsidRPr="00DC677F">
        <w:t>How to mount a loopback (ISO):</w:t>
      </w:r>
    </w:p>
    <w:p w:rsidR="00D71BF8" w:rsidRPr="00DC677F" w:rsidRDefault="00D71BF8" w:rsidP="003F7994">
      <w:pPr>
        <w:pStyle w:val="HTMLPreformatted"/>
      </w:pPr>
      <w:r w:rsidRPr="00DC677F">
        <w:t>mount /media/wqa/QC-Projects/01-Identikey/3.4/3.4.SR1/builds/IK34SR1_GA/IDENTIKEY_Authentication_Server_3.4SR1_LIN64.iso /mnt -t iso9660 -o loop</w:t>
      </w:r>
    </w:p>
    <w:p w:rsidR="00D71BF8" w:rsidRPr="00DC677F" w:rsidRDefault="00D71BF8" w:rsidP="00D71BF8">
      <w:pPr>
        <w:pStyle w:val="Heading4"/>
      </w:pPr>
      <w:bookmarkStart w:id="159" w:name="_Toc373159912"/>
      <w:r w:rsidRPr="00DC677F">
        <w:t>Installing with yum package manager</w:t>
      </w:r>
      <w:bookmarkEnd w:id="159"/>
    </w:p>
    <w:p w:rsidR="00D71BF8" w:rsidRPr="00DC677F" w:rsidRDefault="00D71BF8" w:rsidP="00D71BF8">
      <w:pPr>
        <w:numPr>
          <w:ilvl w:val="0"/>
          <w:numId w:val="46"/>
        </w:numPr>
        <w:spacing w:before="100" w:beforeAutospacing="1" w:after="100" w:afterAutospacing="1"/>
      </w:pPr>
      <w:r w:rsidRPr="00DC677F">
        <w:t>Insert RHEL61 C</w:t>
      </w:r>
      <w:r w:rsidR="00B20207" w:rsidRPr="00DC677F">
        <w:t>lient ISO image with LabManager</w:t>
      </w:r>
    </w:p>
    <w:p w:rsidR="00D71BF8" w:rsidRPr="00DC677F" w:rsidRDefault="00D71BF8" w:rsidP="00D71BF8">
      <w:pPr>
        <w:numPr>
          <w:ilvl w:val="0"/>
          <w:numId w:val="46"/>
        </w:numPr>
        <w:spacing w:before="100" w:beforeAutospacing="1" w:after="100" w:afterAutospacing="1"/>
      </w:pPr>
      <w:r w:rsidRPr="00DC677F">
        <w:t>check in /etc/yum.conf if you have the dvd as repo:</w:t>
      </w:r>
    </w:p>
    <w:p w:rsidR="00D71BF8" w:rsidRPr="00DC677F" w:rsidRDefault="00D71BF8" w:rsidP="003F7994">
      <w:pPr>
        <w:pStyle w:val="HTMLPreformatted"/>
        <w:ind w:left="720"/>
      </w:pPr>
      <w:r w:rsidRPr="00DC677F">
        <w:t>[dvd]</w:t>
      </w:r>
    </w:p>
    <w:p w:rsidR="00D71BF8" w:rsidRPr="00DC677F" w:rsidRDefault="00D71BF8" w:rsidP="003F7994">
      <w:pPr>
        <w:pStyle w:val="HTMLPreformatted"/>
        <w:ind w:left="720"/>
      </w:pPr>
      <w:r w:rsidRPr="00DC677F">
        <w:t>name=Red Hat DVD (mount image first!)</w:t>
      </w:r>
    </w:p>
    <w:p w:rsidR="00D71BF8" w:rsidRPr="00DC677F" w:rsidRDefault="00D71BF8" w:rsidP="003F7994">
      <w:pPr>
        <w:pStyle w:val="HTMLPreformatted"/>
        <w:ind w:left="720"/>
      </w:pPr>
      <w:r w:rsidRPr="00DC677F">
        <w:t>enabled=0</w:t>
      </w:r>
    </w:p>
    <w:p w:rsidR="00D71BF8" w:rsidRPr="00DC677F" w:rsidRDefault="00D71BF8" w:rsidP="003F7994">
      <w:pPr>
        <w:pStyle w:val="HTMLPreformatted"/>
        <w:ind w:left="720"/>
      </w:pPr>
      <w:r w:rsidRPr="00DC677F">
        <w:t>baseurl=file:///media/RHEL_6.1\ x86_64\ Disc\ 1</w:t>
      </w:r>
    </w:p>
    <w:p w:rsidR="00D71BF8" w:rsidRPr="00DC677F" w:rsidRDefault="00D71BF8" w:rsidP="003F7994">
      <w:pPr>
        <w:pStyle w:val="NormalWeb"/>
        <w:ind w:left="720"/>
        <w:rPr>
          <w:rFonts w:ascii="Courier New" w:hAnsi="Courier New" w:cs="Courier New"/>
          <w:sz w:val="20"/>
          <w:szCs w:val="20"/>
        </w:rPr>
      </w:pPr>
      <w:r w:rsidRPr="00DC677F">
        <w:t>Then you can</w:t>
      </w:r>
      <w:r w:rsidR="003F7994" w:rsidRPr="00DC677F">
        <w:br/>
      </w:r>
      <w:r w:rsidRPr="00DC677F">
        <w:rPr>
          <w:rFonts w:ascii="Courier New" w:hAnsi="Courier New" w:cs="Courier New"/>
          <w:sz w:val="20"/>
          <w:szCs w:val="20"/>
        </w:rPr>
        <w:t>yum --enablerepo=dvd install tcl</w:t>
      </w:r>
    </w:p>
    <w:p w:rsidR="00D71BF8" w:rsidRPr="00DC677F" w:rsidRDefault="00D71BF8" w:rsidP="003F7994">
      <w:pPr>
        <w:pStyle w:val="NormalWeb"/>
        <w:ind w:left="720"/>
        <w:rPr>
          <w:rFonts w:ascii="Courier New" w:hAnsi="Courier New" w:cs="Courier New"/>
          <w:sz w:val="20"/>
          <w:szCs w:val="20"/>
        </w:rPr>
      </w:pPr>
      <w:r w:rsidRPr="00DC677F">
        <w:t>If necessary, you can override warnings about package signatures with</w:t>
      </w:r>
      <w:r w:rsidR="003F7994" w:rsidRPr="00DC677F">
        <w:br/>
      </w:r>
      <w:r w:rsidRPr="00DC677F">
        <w:rPr>
          <w:rFonts w:ascii="Courier New" w:hAnsi="Courier New" w:cs="Courier New"/>
          <w:sz w:val="20"/>
          <w:szCs w:val="20"/>
        </w:rPr>
        <w:t>yum --nogpgcheck --enablerepo=dvd install tcl</w:t>
      </w:r>
    </w:p>
    <w:p w:rsidR="00D71BF8" w:rsidRPr="00DC677F" w:rsidRDefault="00D71BF8" w:rsidP="00D71BF8">
      <w:pPr>
        <w:numPr>
          <w:ilvl w:val="0"/>
          <w:numId w:val="46"/>
        </w:numPr>
        <w:spacing w:before="100" w:beforeAutospacing="1" w:after="100" w:afterAutospacing="1"/>
      </w:pPr>
      <w:r w:rsidRPr="00DC677F">
        <w:t xml:space="preserve">If your package is not on the DVD, try </w:t>
      </w:r>
      <w:hyperlink r:id="rId62" w:history="1">
        <w:r w:rsidRPr="00DC677F">
          <w:rPr>
            <w:rStyle w:val="Hyperlink"/>
          </w:rPr>
          <w:t>rpmfind</w:t>
        </w:r>
      </w:hyperlink>
    </w:p>
    <w:p w:rsidR="00D71BF8" w:rsidRPr="00DC677F" w:rsidRDefault="00D71BF8" w:rsidP="003F7994">
      <w:pPr>
        <w:numPr>
          <w:ilvl w:val="0"/>
          <w:numId w:val="46"/>
        </w:numPr>
        <w:spacing w:before="100" w:beforeAutospacing="1" w:after="100" w:afterAutospacing="1"/>
        <w:rPr>
          <w:rFonts w:ascii="Courier New" w:hAnsi="Courier New" w:cs="Courier New"/>
          <w:szCs w:val="20"/>
        </w:rPr>
      </w:pPr>
      <w:r w:rsidRPr="00DC677F">
        <w:t>Install with yum</w:t>
      </w:r>
      <w:r w:rsidR="003F7994" w:rsidRPr="00DC677F">
        <w:br/>
      </w:r>
      <w:r w:rsidRPr="00DC677F">
        <w:rPr>
          <w:rFonts w:ascii="Courier New" w:hAnsi="Courier New" w:cs="Courier New"/>
          <w:szCs w:val="20"/>
        </w:rPr>
        <w:t>yum install &lt;URL&gt;</w:t>
      </w:r>
    </w:p>
    <w:p w:rsidR="004E6E02" w:rsidRPr="00DC677F" w:rsidRDefault="004E6E02" w:rsidP="004E6E02">
      <w:pPr>
        <w:pStyle w:val="Heading2"/>
      </w:pPr>
      <w:bookmarkStart w:id="160" w:name="_Toc373159913"/>
      <w:r w:rsidRPr="00DC677F">
        <w:t>Usage</w:t>
      </w:r>
      <w:bookmarkEnd w:id="160"/>
    </w:p>
    <w:p w:rsidR="009B44CB" w:rsidRPr="00DC677F" w:rsidRDefault="009B44CB" w:rsidP="000267D2">
      <w:r w:rsidRPr="00DC677F">
        <w:t xml:space="preserve">The primary means to identify which version to install is to use the default implied by the build number passed as first parameter on the command line: the script will try to fetch the corresponding ZIP file from </w:t>
      </w:r>
      <w:hyperlink r:id="rId63" w:history="1">
        <w:r w:rsidR="00261D58" w:rsidRPr="00DC677F">
          <w:rPr>
            <w:rStyle w:val="Hyperlink"/>
          </w:rPr>
          <w:t>ftp.vasco.com</w:t>
        </w:r>
      </w:hyperlink>
      <w:r w:rsidR="00261D58" w:rsidRPr="00DC677F">
        <w:t>:</w:t>
      </w:r>
    </w:p>
    <w:p w:rsidR="00261D58" w:rsidRPr="00DC677F" w:rsidRDefault="00261D58" w:rsidP="000267D2">
      <w:pPr>
        <w:rPr>
          <w:rStyle w:val="example-code-inline"/>
        </w:rPr>
      </w:pPr>
      <w:r w:rsidRPr="00DC677F">
        <w:rPr>
          <w:rStyle w:val="example-code-inline"/>
        </w:rPr>
        <w:t>python suite/ias/installation/suite.py 3.5.0.13 RHEL61_eDB_RADIUS-NPS Auto --</w:t>
      </w:r>
      <w:r w:rsidR="00E91A61">
        <w:rPr>
          <w:rStyle w:val="example-code-inline"/>
        </w:rPr>
        <w:t>virt</w:t>
      </w:r>
      <w:r w:rsidRPr="00DC677F">
        <w:rPr>
          <w:rStyle w:val="example-code-inline"/>
        </w:rPr>
        <w:t>.user=abc --</w:t>
      </w:r>
      <w:r w:rsidR="00E91A61">
        <w:rPr>
          <w:rStyle w:val="example-code-inline"/>
        </w:rPr>
        <w:t>virt</w:t>
      </w:r>
      <w:r w:rsidRPr="00DC677F">
        <w:rPr>
          <w:rStyle w:val="example-code-inline"/>
        </w:rPr>
        <w:t>.user=def --traces.user=ghi --traces.password=jkl --install.ftp.user=Brisbane --install.ftp.password=mno</w:t>
      </w:r>
    </w:p>
    <w:p w:rsidR="00261D58" w:rsidRPr="00DC677F" w:rsidRDefault="00261D58" w:rsidP="00261D58">
      <w:r w:rsidRPr="00DC677F">
        <w:t>(The above command line is all on one line, with the double-dashes stuck to the words following them without a space in between).</w:t>
      </w:r>
    </w:p>
    <w:p w:rsidR="000267D2" w:rsidRPr="00DC677F" w:rsidRDefault="000267D2" w:rsidP="000267D2">
      <w:r w:rsidRPr="00DC677F">
        <w:t xml:space="preserve">The version to install can be </w:t>
      </w:r>
      <w:r w:rsidR="009B44CB" w:rsidRPr="00DC677F">
        <w:t xml:space="preserve">also </w:t>
      </w:r>
      <w:r w:rsidRPr="00DC677F">
        <w:t>passed on the command-line using the parameter install.media</w:t>
      </w:r>
      <w:r w:rsidR="009B44CB" w:rsidRPr="00DC677F">
        <w:t xml:space="preserve"> to avoid looking for the build on the FTP server</w:t>
      </w:r>
      <w:r w:rsidR="008743E8">
        <w:t xml:space="preserve">. </w:t>
      </w:r>
      <w:r w:rsidRPr="00DC677F">
        <w:t>Its meaning is OS dependent: for installations on W2K8 it should be the path to the root directory of the installation DVD (i.e. a directory containing autorun.exe etc) and for installations on RHEL61</w:t>
      </w:r>
      <w:r w:rsidR="005160FF" w:rsidRPr="00DC677F">
        <w:t xml:space="preserve"> either a directory containing the root directory of the installation DVD (i.e. a directory containing an install.sh shell script) or the path to the DVD’s ISO file.</w:t>
      </w:r>
    </w:p>
    <w:p w:rsidR="005E0C2C" w:rsidRPr="00DC677F" w:rsidRDefault="005E0C2C" w:rsidP="005E0C2C">
      <w:pPr>
        <w:pStyle w:val="Heading2"/>
      </w:pPr>
      <w:bookmarkStart w:id="161" w:name="_Toc373159914"/>
      <w:r w:rsidRPr="00DC677F">
        <w:t>Implementation details</w:t>
      </w:r>
      <w:bookmarkEnd w:id="161"/>
    </w:p>
    <w:p w:rsidR="005E0C2C" w:rsidRPr="00DC677F" w:rsidRDefault="005E0C2C" w:rsidP="005E0C2C">
      <w:r w:rsidRPr="00DC677F">
        <w:t>The central data structure is the list of environment objects defined in framework.ias.environments</w:t>
      </w:r>
      <w:r w:rsidR="008743E8">
        <w:t xml:space="preserve">. </w:t>
      </w:r>
      <w:r w:rsidRPr="00DC677F">
        <w:t>Each element of this list (an object of type Environment) represents an environment on which to run test cases:</w:t>
      </w:r>
    </w:p>
    <w:p w:rsidR="005E0C2C" w:rsidRPr="00DC677F" w:rsidRDefault="005E0C2C" w:rsidP="005E0C2C">
      <w:pPr>
        <w:pStyle w:val="ListParagraph"/>
        <w:numPr>
          <w:ilvl w:val="0"/>
          <w:numId w:val="48"/>
        </w:numPr>
      </w:pPr>
      <w:r w:rsidRPr="00DC677F">
        <w:t>Its name in the test management system.</w:t>
      </w:r>
    </w:p>
    <w:p w:rsidR="005E0C2C" w:rsidRPr="00DC677F" w:rsidRDefault="005E0C2C" w:rsidP="005E0C2C">
      <w:pPr>
        <w:pStyle w:val="ListParagraph"/>
        <w:numPr>
          <w:ilvl w:val="0"/>
          <w:numId w:val="48"/>
        </w:numPr>
      </w:pPr>
      <w:r w:rsidRPr="00DC677F">
        <w:t>The name of the virtual environment to deploy to run these tests.</w:t>
      </w:r>
    </w:p>
    <w:p w:rsidR="005E0C2C" w:rsidRPr="00DC677F" w:rsidRDefault="005E0C2C" w:rsidP="005E0C2C">
      <w:pPr>
        <w:pStyle w:val="ListParagraph"/>
        <w:numPr>
          <w:ilvl w:val="0"/>
          <w:numId w:val="48"/>
        </w:numPr>
      </w:pPr>
      <w:r w:rsidRPr="00DC677F">
        <w:t>A list of machine objects, each representing a host.</w:t>
      </w:r>
    </w:p>
    <w:p w:rsidR="005E0C2C" w:rsidRPr="00DC677F" w:rsidRDefault="005E0C2C" w:rsidP="005E0C2C">
      <w:r w:rsidRPr="00DC677F">
        <w:t>There are functions to query this list (get_environment_by_LM_name and get_environment_by_TMS_name) and to act on these environments (deploy and install).</w:t>
      </w:r>
    </w:p>
    <w:p w:rsidR="005E0C2C" w:rsidRPr="00DC677F" w:rsidRDefault="00AB4577" w:rsidP="005E0C2C">
      <w:r w:rsidRPr="00DC677F">
        <w:t>The machine objects can have functions attached to them to run certain checks and to attempt to fix encountered problems</w:t>
      </w:r>
      <w:r w:rsidR="008743E8">
        <w:t xml:space="preserve">. </w:t>
      </w:r>
      <w:r w:rsidRPr="00DC677F">
        <w:t>Since these functions might need additional information about the environment they are testing</w:t>
      </w:r>
      <w:r w:rsidR="00826E63" w:rsidRPr="00DC677F">
        <w:t xml:space="preserve"> and its configuration, both the environment object and the machine object accept a configuration object (see framework.core.config.SDTFConfig) with the set_config method</w:t>
      </w:r>
      <w:r w:rsidR="008743E8">
        <w:t xml:space="preserve">. </w:t>
      </w:r>
      <w:r w:rsidR="00826E63" w:rsidRPr="00DC677F">
        <w:t>This allows to build the list of environments without needing to parse the command line (where the configuration information comes from)</w:t>
      </w:r>
      <w:r w:rsidR="008743E8">
        <w:t xml:space="preserve">. </w:t>
      </w:r>
      <w:r w:rsidR="00433B9A" w:rsidRPr="00DC677F">
        <w:t>Since the environment is a container for the machines, all its functions forward their parameters to all machines it contains.</w:t>
      </w:r>
    </w:p>
    <w:p w:rsidR="00C27AD3" w:rsidRPr="00DC677F" w:rsidRDefault="00C27AD3" w:rsidP="005E0C2C">
      <w:r w:rsidRPr="00DC677F">
        <w:t>Named sets of checks or fixes (e.g. all machines running STAF will share STAF-related checks) can be created by subclassing Machine (see STAFMachine or LDAPMachine) or by using a function to add the checks to a Machine instance (see IASMachine).</w:t>
      </w:r>
    </w:p>
    <w:p w:rsidR="001613A5" w:rsidRPr="00DC677F" w:rsidRDefault="001613A5" w:rsidP="005E0C2C">
      <w:r w:rsidRPr="00DC677F">
        <w:t>A difficult part of the code is the aspect of copying Environment and Machine objects: Machine objects are mutated to add the externalIP once they are deployed but this should not be reflected in the environments list: the deploy function makes a copy of the desired Environment object and its Machine objects (in the _normalize_environment_parameter function)</w:t>
      </w:r>
      <w:r w:rsidR="008743E8">
        <w:t xml:space="preserve">. </w:t>
      </w:r>
      <w:r w:rsidRPr="00DC677F">
        <w:t>This requires collaboration of the objects through their shallow_copy method</w:t>
      </w:r>
      <w:r w:rsidR="008743E8">
        <w:t xml:space="preserve">. </w:t>
      </w:r>
      <w:r w:rsidRPr="00DC677F">
        <w:t>When defining sub-classes, care needs to be taken to implement the shallow_copy method of the sub-class.</w:t>
      </w:r>
    </w:p>
    <w:p w:rsidR="0095047A" w:rsidRPr="00DC677F" w:rsidRDefault="0095047A" w:rsidP="003A6CA3">
      <w:pPr>
        <w:pStyle w:val="Heading1NoNumber"/>
      </w:pPr>
      <w:r w:rsidRPr="00DC677F">
        <w:br w:type="page"/>
      </w:r>
      <w:bookmarkStart w:id="162" w:name="_Toc373159915"/>
      <w:r w:rsidRPr="00DC677F">
        <w:t>Appendix [title]</w:t>
      </w:r>
      <w:bookmarkEnd w:id="162"/>
    </w:p>
    <w:p w:rsidR="00781D93" w:rsidRPr="0026571F" w:rsidRDefault="00781D93" w:rsidP="007A03F8"/>
    <w:p w:rsidR="0095047A" w:rsidRPr="00DC677F" w:rsidRDefault="0095047A" w:rsidP="007A03F8">
      <w:r w:rsidRPr="0026571F">
        <w:t>[content]</w:t>
      </w:r>
    </w:p>
    <w:p w:rsidR="009F2879" w:rsidRPr="0026571F" w:rsidRDefault="009F2879" w:rsidP="009F2879">
      <w:pPr>
        <w:pStyle w:val="Code"/>
        <w:rPr>
          <w:lang w:val="en-US"/>
        </w:rPr>
      </w:pPr>
      <w:r w:rsidRPr="0026571F">
        <w:rPr>
          <w:lang w:val="en-US"/>
        </w:rPr>
        <w:t>Source code</w:t>
      </w:r>
    </w:p>
    <w:p w:rsidR="00E43682" w:rsidRPr="00DC677F" w:rsidRDefault="00E43682" w:rsidP="00E43682"/>
    <w:p w:rsidR="00C672E5" w:rsidRPr="0026571F" w:rsidRDefault="00C672E5" w:rsidP="00C672E5">
      <w:pPr>
        <w:rPr>
          <w:szCs w:val="20"/>
        </w:rPr>
      </w:pPr>
    </w:p>
    <w:p w:rsidR="00C672E5" w:rsidRPr="0026571F" w:rsidRDefault="00C672E5" w:rsidP="00971488"/>
    <w:p w:rsidR="00C35F6A" w:rsidRPr="00DC677F" w:rsidRDefault="00C35F6A" w:rsidP="00C35F6A">
      <w:pPr>
        <w:pStyle w:val="Heading1"/>
      </w:pPr>
      <w:bookmarkStart w:id="163" w:name="_Toc373159916"/>
      <w:r w:rsidRPr="00DC677F">
        <w:t>Appendix: Test Automation Landscape</w:t>
      </w:r>
      <w:bookmarkEnd w:id="163"/>
      <w:r w:rsidRPr="00DC677F">
        <w:t xml:space="preserve"> </w:t>
      </w:r>
      <w:bookmarkStart w:id="164" w:name="_Toc338858986"/>
    </w:p>
    <w:p w:rsidR="00C35F6A" w:rsidRPr="00DC677F" w:rsidRDefault="00C35F6A" w:rsidP="00C35F6A"/>
    <w:p w:rsidR="00C35F6A" w:rsidRPr="00DC677F" w:rsidRDefault="00C35F6A" w:rsidP="00C35F6A">
      <w:pPr>
        <w:pStyle w:val="Heading2"/>
      </w:pPr>
      <w:bookmarkStart w:id="165" w:name="_Toc373159917"/>
      <w:r w:rsidRPr="00DC677F">
        <w:t>VATF framework from Mechelen</w:t>
      </w:r>
      <w:bookmarkEnd w:id="164"/>
      <w:bookmarkEnd w:id="165"/>
    </w:p>
    <w:p w:rsidR="00C35F6A" w:rsidRPr="00DC677F" w:rsidRDefault="00C35F6A" w:rsidP="00C35F6A"/>
    <w:p w:rsidR="00C35F6A" w:rsidRPr="0026571F" w:rsidRDefault="00C35F6A" w:rsidP="00C35F6A">
      <w:pPr>
        <w:pStyle w:val="Heading3"/>
        <w:rPr>
          <w:lang w:val="en-US"/>
        </w:rPr>
      </w:pPr>
      <w:bookmarkStart w:id="166" w:name="_Toc338858987"/>
      <w:bookmarkStart w:id="167" w:name="_Toc373159918"/>
      <w:r w:rsidRPr="0026571F">
        <w:rPr>
          <w:lang w:val="en-US"/>
        </w:rPr>
        <w:t>High level overview</w:t>
      </w:r>
      <w:bookmarkEnd w:id="166"/>
      <w:bookmarkEnd w:id="167"/>
    </w:p>
    <w:p w:rsidR="00C35F6A" w:rsidRPr="00DC677F" w:rsidRDefault="00C35F6A" w:rsidP="00C35F6A">
      <w:r w:rsidRPr="00DC677F">
        <w:t>VATF is the automation framework developed in Mechelen.</w:t>
      </w:r>
      <w:r w:rsidRPr="00DC677F">
        <w:br/>
        <w:t>Core technologies used are Ruby, Cucumber and Selenium webdriver.</w:t>
      </w:r>
      <w:r w:rsidRPr="00120BD2">
        <w:rPr>
          <w:noProof/>
          <w:lang w:val="en-CA" w:eastAsia="en-CA"/>
        </w:rPr>
        <w:drawing>
          <wp:inline distT="0" distB="0" distL="0" distR="0" wp14:anchorId="21EFB773" wp14:editId="21EFB774">
            <wp:extent cx="4572000" cy="3433445"/>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72000" cy="3433445"/>
                    </a:xfrm>
                    <a:prstGeom prst="rect">
                      <a:avLst/>
                    </a:prstGeom>
                    <a:noFill/>
                    <a:ln>
                      <a:noFill/>
                    </a:ln>
                  </pic:spPr>
                </pic:pic>
              </a:graphicData>
            </a:graphic>
          </wp:inline>
        </w:drawing>
      </w:r>
    </w:p>
    <w:p w:rsidR="00C35F6A" w:rsidRPr="00DC677F" w:rsidRDefault="00C35F6A" w:rsidP="00C35F6A">
      <w:pPr>
        <w:pStyle w:val="ListParagraph"/>
        <w:numPr>
          <w:ilvl w:val="0"/>
          <w:numId w:val="4"/>
        </w:numPr>
      </w:pPr>
      <w:r w:rsidRPr="00DC677F">
        <w:t>Picker : retrieves information on which tests to execute on which platform from TestLink</w:t>
      </w:r>
    </w:p>
    <w:p w:rsidR="00C35F6A" w:rsidRPr="00DC677F" w:rsidRDefault="00C35F6A" w:rsidP="00C35F6A">
      <w:pPr>
        <w:pStyle w:val="ListParagraph"/>
        <w:numPr>
          <w:ilvl w:val="0"/>
          <w:numId w:val="4"/>
        </w:numPr>
      </w:pPr>
      <w:r w:rsidRPr="00DC677F">
        <w:t>Runner: runs the test cases retrieved by picker (by virtue of Cuke) and places their result in a specified folder.</w:t>
      </w:r>
    </w:p>
    <w:p w:rsidR="00C35F6A" w:rsidRPr="00DC677F" w:rsidRDefault="00C35F6A" w:rsidP="00C35F6A">
      <w:pPr>
        <w:pStyle w:val="ListParagraph"/>
        <w:numPr>
          <w:ilvl w:val="0"/>
          <w:numId w:val="4"/>
        </w:numPr>
      </w:pPr>
      <w:r w:rsidRPr="00DC677F">
        <w:t>Cuke:  runs Cucumber test cases within a configured VATF environment</w:t>
      </w:r>
    </w:p>
    <w:p w:rsidR="00C35F6A" w:rsidRPr="00DC677F" w:rsidRDefault="00C35F6A" w:rsidP="00C35F6A">
      <w:pPr>
        <w:pStyle w:val="ListParagraph"/>
        <w:numPr>
          <w:ilvl w:val="0"/>
          <w:numId w:val="4"/>
        </w:numPr>
      </w:pPr>
      <w:r w:rsidRPr="00DC677F">
        <w:t>Canner : imports the results from obtained from Runner into TestLink (HTML output file, possible screenshots, detailed VATF log file)</w:t>
      </w:r>
    </w:p>
    <w:p w:rsidR="00C35F6A" w:rsidRPr="00DC677F" w:rsidRDefault="00C35F6A" w:rsidP="00C35F6A">
      <w:r w:rsidRPr="00DC677F">
        <w:t>The framework is able to deploy a configuration in LabManager.</w:t>
      </w:r>
    </w:p>
    <w:p w:rsidR="00C35F6A" w:rsidRPr="00DC677F" w:rsidRDefault="00C35F6A" w:rsidP="00C35F6A">
      <w:r w:rsidRPr="00DC677F">
        <w:t>With proper configuration, VATF allows for 1:1 mapping of Testlink test cases to local test features based on TestLink unique IDs.</w:t>
      </w:r>
    </w:p>
    <w:p w:rsidR="00C35F6A" w:rsidRPr="0026571F" w:rsidRDefault="00C35F6A" w:rsidP="00C35F6A">
      <w:pPr>
        <w:pStyle w:val="Heading3"/>
        <w:rPr>
          <w:lang w:val="en-US"/>
        </w:rPr>
      </w:pPr>
      <w:bookmarkStart w:id="168" w:name="_Toc338858988"/>
      <w:bookmarkStart w:id="169" w:name="_Toc373159919"/>
      <w:r w:rsidRPr="0026571F">
        <w:rPr>
          <w:lang w:val="en-US"/>
        </w:rPr>
        <w:t>Available modules</w:t>
      </w:r>
      <w:bookmarkEnd w:id="168"/>
      <w:bookmarkEnd w:id="169"/>
    </w:p>
    <w:p w:rsidR="00C35F6A" w:rsidRPr="00DC677F" w:rsidRDefault="00C35F6A" w:rsidP="00C35F6A">
      <w:r w:rsidRPr="00DC677F">
        <w:t>A set of modules have been implemented in Ruby. The following chapters give an overview of each one of these.</w:t>
      </w:r>
    </w:p>
    <w:p w:rsidR="00C35F6A" w:rsidRPr="00120BD2" w:rsidRDefault="00C35F6A" w:rsidP="00C35F6A">
      <w:pPr>
        <w:pStyle w:val="Heading4"/>
        <w:rPr>
          <w:rStyle w:val="Heading3Char"/>
          <w:b/>
          <w:sz w:val="20"/>
          <w:szCs w:val="28"/>
          <w:lang w:val="en-US"/>
        </w:rPr>
      </w:pPr>
      <w:bookmarkStart w:id="170" w:name="_Toc338858989"/>
      <w:bookmarkStart w:id="171" w:name="_Toc373159920"/>
      <w:r w:rsidRPr="00DC677F">
        <w:rPr>
          <w:rStyle w:val="Heading3Char"/>
          <w:lang w:val="en-US"/>
        </w:rPr>
        <w:t>Labmanager</w:t>
      </w:r>
      <w:bookmarkEnd w:id="170"/>
      <w:bookmarkEnd w:id="171"/>
    </w:p>
    <w:p w:rsidR="00C35F6A" w:rsidRPr="00DC677F" w:rsidRDefault="00C35F6A" w:rsidP="00C35F6A">
      <w:r w:rsidRPr="00DC677F">
        <w:t>Allows controlling Labmanager via its SOAP interface.</w:t>
      </w:r>
      <w:r w:rsidRPr="00DC677F">
        <w:br/>
        <w:t>Supported operations include listing, deploying, cloning, snapshotting, reverting and getting information from LM configurations and machines.</w:t>
      </w:r>
      <w:r w:rsidRPr="00DC677F">
        <w:br/>
      </w:r>
    </w:p>
    <w:p w:rsidR="00C35F6A" w:rsidRPr="00DC677F" w:rsidRDefault="00C35F6A" w:rsidP="00C35F6A">
      <w:pPr>
        <w:pStyle w:val="Heading4"/>
      </w:pPr>
      <w:bookmarkStart w:id="172" w:name="_Toc338858990"/>
      <w:bookmarkStart w:id="173" w:name="_Toc373159921"/>
      <w:r w:rsidRPr="00DC677F">
        <w:t>SNMP</w:t>
      </w:r>
      <w:bookmarkEnd w:id="172"/>
      <w:bookmarkEnd w:id="173"/>
    </w:p>
    <w:p w:rsidR="00C35F6A" w:rsidRPr="00DC677F" w:rsidRDefault="00C35F6A" w:rsidP="00C35F6A">
      <w:pPr>
        <w:rPr>
          <w:rFonts w:cs="Calibri"/>
        </w:rPr>
      </w:pPr>
      <w:r w:rsidRPr="00DC677F">
        <w:rPr>
          <w:rFonts w:cs="Calibri"/>
        </w:rPr>
        <w:t>Provides a wrapper around the snmpwalk command line tool and as allows querying information from SNMP MIBs.</w:t>
      </w:r>
    </w:p>
    <w:p w:rsidR="00C35F6A" w:rsidRPr="00DC677F" w:rsidRDefault="00C35F6A" w:rsidP="00C35F6A">
      <w:pPr>
        <w:pStyle w:val="Heading4"/>
      </w:pPr>
      <w:bookmarkStart w:id="174" w:name="_Toc338858991"/>
      <w:bookmarkStart w:id="175" w:name="_Toc373159922"/>
      <w:r w:rsidRPr="00DC677F">
        <w:t>Radius</w:t>
      </w:r>
      <w:bookmarkEnd w:id="174"/>
      <w:bookmarkEnd w:id="175"/>
    </w:p>
    <w:p w:rsidR="00C35F6A" w:rsidRPr="0026571F" w:rsidRDefault="00C35F6A" w:rsidP="00C35F6A">
      <w:pPr>
        <w:rPr>
          <w:rStyle w:val="Hyperlink"/>
        </w:rPr>
      </w:pPr>
      <w:r w:rsidRPr="0026571F">
        <w:t xml:space="preserve">Provides Radius client authentication functionality and is basically a wrapper around the </w:t>
      </w:r>
      <w:r w:rsidRPr="00DC677F">
        <w:t>radtest command line tool (</w:t>
      </w:r>
      <w:hyperlink r:id="rId65" w:history="1">
        <w:r w:rsidRPr="00DC677F">
          <w:rPr>
            <w:rStyle w:val="Hyperlink"/>
          </w:rPr>
          <w:t>http://freeradius.org/radiusd/man/radtest.html</w:t>
        </w:r>
      </w:hyperlink>
      <w:r w:rsidRPr="00DC677F">
        <w:rPr>
          <w:rStyle w:val="Hyperlink"/>
        </w:rPr>
        <w:t>).</w:t>
      </w:r>
    </w:p>
    <w:p w:rsidR="00C35F6A" w:rsidRPr="00DC677F" w:rsidRDefault="00C35F6A" w:rsidP="00C35F6A">
      <w:pPr>
        <w:rPr>
          <w:rStyle w:val="Hyperlink"/>
        </w:rPr>
      </w:pPr>
      <w:r w:rsidRPr="00DC677F">
        <w:rPr>
          <w:rStyle w:val="Hyperlink"/>
        </w:rPr>
        <w:t xml:space="preserve">This module currently only supports response-only PAP authentication. However, the underlying tool supports </w:t>
      </w:r>
      <w:r w:rsidRPr="00DC677F">
        <w:t>chap/mschap en eap-MD5 as well. Adding support for these is straight forward.</w:t>
      </w:r>
    </w:p>
    <w:p w:rsidR="00C35F6A" w:rsidRPr="00DC677F" w:rsidRDefault="00C35F6A" w:rsidP="00C35F6A">
      <w:r w:rsidRPr="00DC677F">
        <w:t>Advantages:</w:t>
      </w:r>
    </w:p>
    <w:p w:rsidR="00C35F6A" w:rsidRPr="00DC677F" w:rsidRDefault="00C35F6A" w:rsidP="00C35F6A">
      <w:pPr>
        <w:pStyle w:val="ListParagraph"/>
        <w:numPr>
          <w:ilvl w:val="0"/>
          <w:numId w:val="5"/>
        </w:numPr>
      </w:pPr>
      <w:r w:rsidRPr="00DC677F">
        <w:t>Being a wrapper around a command line utility, it seems very easy to update</w:t>
      </w:r>
    </w:p>
    <w:p w:rsidR="00C35F6A" w:rsidRPr="00DC677F" w:rsidRDefault="00C35F6A" w:rsidP="00C35F6A">
      <w:r w:rsidRPr="00DC677F">
        <w:t>Disadvantages:</w:t>
      </w:r>
    </w:p>
    <w:p w:rsidR="00C35F6A" w:rsidRPr="00DC677F" w:rsidRDefault="00C35F6A" w:rsidP="00C35F6A">
      <w:pPr>
        <w:pStyle w:val="ListParagraph"/>
        <w:numPr>
          <w:ilvl w:val="0"/>
          <w:numId w:val="6"/>
        </w:numPr>
      </w:pPr>
      <w:r w:rsidRPr="00DC677F">
        <w:t>radtest does not allow differentiating between mschapv1 and mschapv2, so another command line tool might be more useful.</w:t>
      </w:r>
    </w:p>
    <w:p w:rsidR="00C35F6A" w:rsidRPr="00DC677F" w:rsidRDefault="00C35F6A" w:rsidP="00C35F6A">
      <w:pPr>
        <w:pStyle w:val="Heading4"/>
      </w:pPr>
      <w:bookmarkStart w:id="176" w:name="_Toc338858992"/>
      <w:bookmarkStart w:id="177" w:name="_Toc373159923"/>
      <w:r w:rsidRPr="00DC677F">
        <w:t>GoogleMail</w:t>
      </w:r>
      <w:bookmarkEnd w:id="176"/>
      <w:bookmarkEnd w:id="177"/>
    </w:p>
    <w:p w:rsidR="00C35F6A" w:rsidRPr="00DC677F" w:rsidRDefault="00C35F6A" w:rsidP="00C35F6A">
      <w:r w:rsidRPr="00DC677F">
        <w:t xml:space="preserve">Provides the functionality to interact with a Gmail mailbox. </w:t>
      </w:r>
      <w:r w:rsidRPr="00DC677F">
        <w:br/>
        <w:t>This module is based upon the ‘gmail’ gem (</w:t>
      </w:r>
      <w:hyperlink r:id="rId66" w:history="1">
        <w:r w:rsidRPr="00DC677F">
          <w:rPr>
            <w:rStyle w:val="Hyperlink"/>
          </w:rPr>
          <w:t>https://github.com/nu7hatch/gmail</w:t>
        </w:r>
      </w:hyperlink>
      <w:r w:rsidRPr="00DC677F">
        <w:t>)</w:t>
      </w:r>
    </w:p>
    <w:p w:rsidR="00C35F6A" w:rsidRPr="00DC677F" w:rsidRDefault="00C35F6A" w:rsidP="00C35F6A">
      <w:r w:rsidRPr="00DC677F">
        <w:t>Amongst its functionalities are:</w:t>
      </w:r>
    </w:p>
    <w:p w:rsidR="00C35F6A" w:rsidRPr="00DC677F" w:rsidRDefault="00C35F6A" w:rsidP="00C35F6A">
      <w:pPr>
        <w:pStyle w:val="ListParagraph"/>
        <w:numPr>
          <w:ilvl w:val="0"/>
          <w:numId w:val="7"/>
        </w:numPr>
        <w:rPr>
          <w:b/>
          <w:bCs/>
        </w:rPr>
      </w:pPr>
      <w:r w:rsidRPr="00DC677F">
        <w:rPr>
          <w:bCs/>
        </w:rPr>
        <w:t>Listing, finding, deleting mails (+ all functionalities provided by the gmail gem)</w:t>
      </w:r>
    </w:p>
    <w:p w:rsidR="00C35F6A" w:rsidRPr="00DC677F" w:rsidRDefault="00C35F6A" w:rsidP="00C35F6A">
      <w:pPr>
        <w:pStyle w:val="ListParagraph"/>
        <w:numPr>
          <w:ilvl w:val="0"/>
          <w:numId w:val="7"/>
        </w:numPr>
      </w:pPr>
      <w:r w:rsidRPr="00DC677F">
        <w:rPr>
          <w:bCs/>
        </w:rPr>
        <w:t>Searching a mail for specific content (using regex matching), extracting links from a mail message …</w:t>
      </w:r>
    </w:p>
    <w:p w:rsidR="00C35F6A" w:rsidRPr="00DC677F" w:rsidRDefault="00C35F6A" w:rsidP="00C35F6A">
      <w:pPr>
        <w:pStyle w:val="Heading4"/>
      </w:pPr>
      <w:bookmarkStart w:id="178" w:name="_Toc338858993"/>
      <w:bookmarkStart w:id="179" w:name="_Toc373159924"/>
      <w:r w:rsidRPr="00DC677F">
        <w:t>VATF_digipass</w:t>
      </w:r>
      <w:bookmarkEnd w:id="178"/>
      <w:bookmarkEnd w:id="179"/>
    </w:p>
    <w:p w:rsidR="00C35F6A" w:rsidRPr="00DC677F" w:rsidRDefault="00C35F6A" w:rsidP="00C35F6A">
      <w:r w:rsidRPr="00DC677F">
        <w:t>This gem provides Digipass functionality.</w:t>
      </w:r>
      <w:r w:rsidRPr="00DC677F">
        <w:br/>
        <w:t>Basically, supports:</w:t>
      </w:r>
    </w:p>
    <w:p w:rsidR="00C35F6A" w:rsidRPr="00DC677F" w:rsidRDefault="00C35F6A" w:rsidP="00C35F6A">
      <w:pPr>
        <w:pStyle w:val="ListParagraph"/>
        <w:numPr>
          <w:ilvl w:val="0"/>
          <w:numId w:val="8"/>
        </w:numPr>
      </w:pPr>
      <w:r w:rsidRPr="00DC677F">
        <w:t>Importing DPX into a file system based db.</w:t>
      </w:r>
    </w:p>
    <w:p w:rsidR="00C35F6A" w:rsidRPr="00DC677F" w:rsidRDefault="00C35F6A" w:rsidP="00C35F6A">
      <w:pPr>
        <w:pStyle w:val="ListParagraph"/>
        <w:numPr>
          <w:ilvl w:val="0"/>
          <w:numId w:val="8"/>
        </w:numPr>
      </w:pPr>
      <w:r w:rsidRPr="00DC677F">
        <w:t>Use the imported DB records (OTP, C/R and signature are supported)</w:t>
      </w:r>
    </w:p>
    <w:p w:rsidR="00C35F6A" w:rsidRPr="00DC677F" w:rsidRDefault="00C35F6A" w:rsidP="00C35F6A">
      <w:pPr>
        <w:pStyle w:val="ListParagraph"/>
        <w:numPr>
          <w:ilvl w:val="0"/>
          <w:numId w:val="8"/>
        </w:numPr>
      </w:pPr>
      <w:r w:rsidRPr="00DC677F">
        <w:t>Querying information from the Digipasses that have been imported</w:t>
      </w:r>
    </w:p>
    <w:p w:rsidR="00C35F6A" w:rsidRPr="00DC677F" w:rsidRDefault="00C35F6A" w:rsidP="00C35F6A">
      <w:r w:rsidRPr="00DC677F">
        <w:t>Each Digipasses can be assigned a friendly name for convenience.</w:t>
      </w:r>
    </w:p>
    <w:p w:rsidR="00C35F6A" w:rsidRPr="00DC677F" w:rsidRDefault="00C35F6A" w:rsidP="00C35F6A">
      <w:r w:rsidRPr="00DC677F">
        <w:t>Advantage:</w:t>
      </w:r>
    </w:p>
    <w:p w:rsidR="00C35F6A" w:rsidRPr="00DC677F" w:rsidRDefault="00C35F6A" w:rsidP="00C35F6A">
      <w:pPr>
        <w:pStyle w:val="ListParagraph"/>
        <w:numPr>
          <w:ilvl w:val="0"/>
          <w:numId w:val="9"/>
        </w:numPr>
      </w:pPr>
      <w:r w:rsidRPr="00DC677F">
        <w:t>This approach allows us to use any Digipass, so it is not tied to Demo tokens only.</w:t>
      </w:r>
    </w:p>
    <w:p w:rsidR="00C35F6A" w:rsidRPr="00DC677F" w:rsidRDefault="00C35F6A" w:rsidP="00C35F6A">
      <w:pPr>
        <w:pStyle w:val="Heading4"/>
      </w:pPr>
      <w:bookmarkStart w:id="180" w:name="_Toc338858994"/>
      <w:bookmarkStart w:id="181" w:name="_Toc373159925"/>
      <w:r w:rsidRPr="00DC677F">
        <w:t>VATF_generic_gui</w:t>
      </w:r>
      <w:bookmarkEnd w:id="180"/>
      <w:bookmarkEnd w:id="181"/>
    </w:p>
    <w:p w:rsidR="00C35F6A" w:rsidRPr="00DC677F" w:rsidRDefault="00C35F6A" w:rsidP="00C35F6A">
      <w:r w:rsidRPr="00DC677F">
        <w:t>A layer on top of Selenium Webdriver (and Capybara) that reduces the maintenance tasks in case of GUI updates. It makes use of a design pattern called Page Object Model to represent a web GUI as an object.</w:t>
      </w:r>
      <w:r w:rsidRPr="00DC677F">
        <w:br/>
        <w:t>This module provides:</w:t>
      </w:r>
    </w:p>
    <w:p w:rsidR="00C35F6A" w:rsidRPr="0026571F" w:rsidRDefault="00C35F6A" w:rsidP="00C35F6A">
      <w:pPr>
        <w:pStyle w:val="ListParagraph"/>
        <w:numPr>
          <w:ilvl w:val="0"/>
          <w:numId w:val="10"/>
        </w:numPr>
        <w:rPr>
          <w:rStyle w:val="Hyperlink"/>
        </w:rPr>
      </w:pPr>
      <w:r w:rsidRPr="0026571F">
        <w:t>Easy mapping and handling of any Web GUI using the</w:t>
      </w:r>
      <w:r w:rsidRPr="00DC677F">
        <w:rPr>
          <w:rStyle w:val="apple-converted-space"/>
          <w:rFonts w:ascii="Verdana" w:hAnsi="Verdana"/>
          <w:color w:val="484848"/>
          <w:sz w:val="18"/>
          <w:szCs w:val="18"/>
        </w:rPr>
        <w:t> </w:t>
      </w:r>
      <w:hyperlink r:id="rId67" w:history="1">
        <w:r w:rsidRPr="00DC677F">
          <w:rPr>
            <w:rStyle w:val="Hyperlink"/>
            <w:rFonts w:ascii="Verdana" w:hAnsi="Verdana"/>
            <w:color w:val="2A5685"/>
            <w:sz w:val="18"/>
            <w:szCs w:val="18"/>
          </w:rPr>
          <w:t>Page Object Model test design pattern</w:t>
        </w:r>
      </w:hyperlink>
    </w:p>
    <w:p w:rsidR="00C35F6A" w:rsidRPr="00DC677F" w:rsidRDefault="00C35F6A" w:rsidP="00C35F6A">
      <w:pPr>
        <w:pStyle w:val="ListParagraph"/>
        <w:numPr>
          <w:ilvl w:val="0"/>
          <w:numId w:val="10"/>
        </w:numPr>
      </w:pPr>
      <w:r w:rsidRPr="00DC677F">
        <w:t>A generic API to perform most common Web GUI interactions (clicking, filling in , navigating to, complete a form with validation, ....)</w:t>
      </w:r>
    </w:p>
    <w:p w:rsidR="00C35F6A" w:rsidRPr="00DC677F" w:rsidRDefault="00C35F6A" w:rsidP="00C35F6A">
      <w:pPr>
        <w:pStyle w:val="ListParagraph"/>
        <w:numPr>
          <w:ilvl w:val="0"/>
          <w:numId w:val="10"/>
        </w:numPr>
      </w:pPr>
      <w:r w:rsidRPr="00DC677F">
        <w:t>Support for the most common browsers Firefox,Chrome, IE  …</w:t>
      </w:r>
    </w:p>
    <w:p w:rsidR="00C35F6A" w:rsidRPr="00DC677F" w:rsidRDefault="00C35F6A" w:rsidP="00C35F6A">
      <w:r w:rsidRPr="00DC677F">
        <w:t>Advantage:</w:t>
      </w:r>
    </w:p>
    <w:p w:rsidR="00C35F6A" w:rsidRPr="00DC677F" w:rsidRDefault="00C35F6A" w:rsidP="00C35F6A">
      <w:pPr>
        <w:pStyle w:val="ListParagraph"/>
        <w:numPr>
          <w:ilvl w:val="0"/>
          <w:numId w:val="11"/>
        </w:numPr>
      </w:pPr>
      <w:r w:rsidRPr="00DC677F">
        <w:t>Could reduce maintenance if the page objects are well defines</w:t>
      </w:r>
    </w:p>
    <w:p w:rsidR="00C35F6A" w:rsidRPr="00DC677F" w:rsidRDefault="00C35F6A" w:rsidP="00C35F6A">
      <w:r w:rsidRPr="00DC677F">
        <w:t>Disadvantage:</w:t>
      </w:r>
    </w:p>
    <w:p w:rsidR="00C35F6A" w:rsidRPr="00DC677F" w:rsidRDefault="00C35F6A" w:rsidP="00C35F6A">
      <w:pPr>
        <w:pStyle w:val="ListParagraph"/>
        <w:numPr>
          <w:ilvl w:val="0"/>
          <w:numId w:val="12"/>
        </w:numPr>
      </w:pPr>
      <w:r w:rsidRPr="00DC677F">
        <w:t xml:space="preserve">Learning curve could be steep </w:t>
      </w:r>
    </w:p>
    <w:p w:rsidR="00C35F6A" w:rsidRPr="00DC677F" w:rsidRDefault="00C35F6A" w:rsidP="00C35F6A">
      <w:pPr>
        <w:pStyle w:val="Heading4"/>
      </w:pPr>
      <w:bookmarkStart w:id="182" w:name="_Toc338858995"/>
      <w:bookmarkStart w:id="183" w:name="_Toc373159926"/>
      <w:r w:rsidRPr="00DC677F">
        <w:t>VATF_logger</w:t>
      </w:r>
      <w:bookmarkEnd w:id="182"/>
      <w:bookmarkEnd w:id="183"/>
    </w:p>
    <w:p w:rsidR="00C35F6A" w:rsidRPr="00DC677F" w:rsidRDefault="00C35F6A" w:rsidP="00C35F6A">
      <w:r w:rsidRPr="00DC677F">
        <w:t>Class providing logging facilities, based upon the standard Ruby logger. The messages have associated levels that indicate their importance.</w:t>
      </w:r>
      <w:r w:rsidRPr="00DC677F">
        <w:br/>
      </w:r>
    </w:p>
    <w:p w:rsidR="00C35F6A" w:rsidRPr="00DC677F" w:rsidRDefault="00C35F6A" w:rsidP="00C35F6A">
      <w:pPr>
        <w:pStyle w:val="Heading4"/>
      </w:pPr>
      <w:bookmarkStart w:id="184" w:name="_Toc338858996"/>
      <w:bookmarkStart w:id="185" w:name="_Toc373159927"/>
      <w:r w:rsidRPr="00DC677F">
        <w:t>VATF_testlinker</w:t>
      </w:r>
      <w:bookmarkEnd w:id="184"/>
      <w:bookmarkEnd w:id="185"/>
    </w:p>
    <w:p w:rsidR="00C35F6A" w:rsidRPr="00DC677F" w:rsidRDefault="00C35F6A" w:rsidP="00C35F6A">
      <w:r w:rsidRPr="00DC677F">
        <w:t>A Ruby wrapper around the TestLink XMLRPC API, thus allowing access to your TestLink test projects, plans, cases, and results using Ruby.</w:t>
      </w:r>
      <w:r w:rsidRPr="00DC677F">
        <w:br/>
        <w:t>It supports both TestLink APIs 1.0 Beta 5 (from TestLink 1.8.x) and 1.0 (from TestLink 1.9.x).</w:t>
      </w:r>
    </w:p>
    <w:p w:rsidR="00C35F6A" w:rsidRPr="00DC677F" w:rsidRDefault="00C35F6A" w:rsidP="00C35F6A">
      <w:pPr>
        <w:pStyle w:val="Heading4"/>
      </w:pPr>
      <w:bookmarkStart w:id="186" w:name="_Toc338858997"/>
      <w:bookmarkStart w:id="187" w:name="_Toc373159928"/>
      <w:r w:rsidRPr="00DC677F">
        <w:t>VATF_remoteshell</w:t>
      </w:r>
      <w:bookmarkEnd w:id="186"/>
      <w:bookmarkEnd w:id="187"/>
    </w:p>
    <w:p w:rsidR="00C35F6A" w:rsidRPr="00DC677F" w:rsidRDefault="00C35F6A" w:rsidP="00C35F6A">
      <w:pPr>
        <w:rPr>
          <w:rFonts w:ascii="Lucida Sans" w:hAnsi="Lucida Sans"/>
          <w:color w:val="000000"/>
          <w:szCs w:val="20"/>
        </w:rPr>
      </w:pPr>
      <w:r w:rsidRPr="00DC677F">
        <w:rPr>
          <w:rFonts w:ascii="Lucida Sans" w:hAnsi="Lucida Sans"/>
          <w:color w:val="000000"/>
          <w:szCs w:val="20"/>
        </w:rPr>
        <w:t>Generic class for performing shell actions on a remote system via SSH or SCP</w:t>
      </w:r>
      <w:r w:rsidRPr="00DC677F">
        <w:rPr>
          <w:rFonts w:ascii="Lucida Sans" w:hAnsi="Lucida Sans"/>
          <w:color w:val="000000"/>
          <w:szCs w:val="20"/>
        </w:rPr>
        <w:br/>
        <w:t>Provides a few methods to run commands on remote host and to copy files in between hosts using the scp protocol.</w:t>
      </w:r>
    </w:p>
    <w:p w:rsidR="00C35F6A" w:rsidRPr="00DC677F" w:rsidRDefault="00C35F6A" w:rsidP="00C35F6A">
      <w:pPr>
        <w:pStyle w:val="Heading4"/>
        <w:rPr>
          <w:rFonts w:ascii="Cambria" w:hAnsi="Cambria"/>
          <w:color w:val="4F81BD"/>
          <w:sz w:val="22"/>
          <w:szCs w:val="22"/>
        </w:rPr>
      </w:pPr>
      <w:bookmarkStart w:id="188" w:name="_Toc338858998"/>
      <w:bookmarkStart w:id="189" w:name="_Toc373159929"/>
      <w:r w:rsidRPr="00DC677F">
        <w:t>VATF_tracer</w:t>
      </w:r>
      <w:bookmarkEnd w:id="188"/>
      <w:bookmarkEnd w:id="189"/>
    </w:p>
    <w:p w:rsidR="00C35F6A" w:rsidRPr="00DC677F" w:rsidRDefault="00C35F6A" w:rsidP="00C35F6A">
      <w:r w:rsidRPr="00DC677F">
        <w:t>Vatf_tracer is a subclass of VATF_remoteshell, used for live tailing of logfiles on remote systems using multiple threads.</w:t>
      </w:r>
    </w:p>
    <w:p w:rsidR="00C35F6A" w:rsidRPr="00DC677F" w:rsidRDefault="00C35F6A" w:rsidP="00C35F6A">
      <w:r w:rsidRPr="00DC677F">
        <w:t>Its main methods are ‘start_tracing’, ‘stop_tracing’ and get_traces.</w:t>
      </w:r>
    </w:p>
    <w:p w:rsidR="00C35F6A" w:rsidRPr="0026571F" w:rsidRDefault="00C35F6A" w:rsidP="00C35F6A">
      <w:pPr>
        <w:pStyle w:val="Heading3"/>
        <w:rPr>
          <w:lang w:val="en-US"/>
        </w:rPr>
      </w:pPr>
      <w:bookmarkStart w:id="190" w:name="_Toc338858999"/>
      <w:bookmarkStart w:id="191" w:name="_Toc373159930"/>
      <w:r w:rsidRPr="0026571F">
        <w:rPr>
          <w:lang w:val="en-US"/>
        </w:rPr>
        <w:t>Advantages and disadvantages</w:t>
      </w:r>
      <w:bookmarkEnd w:id="190"/>
      <w:bookmarkEnd w:id="191"/>
    </w:p>
    <w:p w:rsidR="00C35F6A" w:rsidRPr="00DC677F" w:rsidRDefault="00C35F6A" w:rsidP="00C35F6A">
      <w:r w:rsidRPr="00DC677F">
        <w:br/>
        <w:t>Advantages of using Ruby</w:t>
      </w:r>
    </w:p>
    <w:p w:rsidR="00C35F6A" w:rsidRPr="00DC677F" w:rsidRDefault="00C35F6A" w:rsidP="00C35F6A">
      <w:pPr>
        <w:pStyle w:val="ListParagraph"/>
        <w:numPr>
          <w:ilvl w:val="0"/>
          <w:numId w:val="13"/>
        </w:numPr>
      </w:pPr>
      <w:r w:rsidRPr="00DC677F">
        <w:t>Object oriented</w:t>
      </w:r>
    </w:p>
    <w:p w:rsidR="00C35F6A" w:rsidRPr="00DC677F" w:rsidRDefault="00C35F6A" w:rsidP="00C35F6A">
      <w:pPr>
        <w:pStyle w:val="ListParagraph"/>
        <w:numPr>
          <w:ilvl w:val="0"/>
          <w:numId w:val="13"/>
        </w:numPr>
      </w:pPr>
      <w:r w:rsidRPr="00DC677F">
        <w:t>Platform independent (+ implementations like IronRuby, JRuby … available)</w:t>
      </w:r>
    </w:p>
    <w:p w:rsidR="00C35F6A" w:rsidRPr="00DC677F" w:rsidRDefault="00C35F6A" w:rsidP="00C35F6A">
      <w:pPr>
        <w:pStyle w:val="ListParagraph"/>
        <w:numPr>
          <w:ilvl w:val="0"/>
          <w:numId w:val="13"/>
        </w:numPr>
      </w:pPr>
      <w:r w:rsidRPr="00DC677F">
        <w:t>Big standard library</w:t>
      </w:r>
    </w:p>
    <w:p w:rsidR="00C35F6A" w:rsidRPr="00DC677F" w:rsidRDefault="00C35F6A" w:rsidP="00C35F6A">
      <w:pPr>
        <w:pStyle w:val="ListParagraph"/>
        <w:numPr>
          <w:ilvl w:val="0"/>
          <w:numId w:val="13"/>
        </w:numPr>
      </w:pPr>
      <w:r w:rsidRPr="00DC677F">
        <w:t>Lots of extensions (‘gems)</w:t>
      </w:r>
    </w:p>
    <w:p w:rsidR="00C35F6A" w:rsidRPr="00DC677F" w:rsidRDefault="00C35F6A" w:rsidP="00C35F6A">
      <w:pPr>
        <w:pStyle w:val="ListParagraph"/>
        <w:numPr>
          <w:ilvl w:val="0"/>
          <w:numId w:val="13"/>
        </w:numPr>
      </w:pPr>
      <w:r w:rsidRPr="00DC677F">
        <w:t xml:space="preserve">Aims at clear, readable code </w:t>
      </w:r>
    </w:p>
    <w:p w:rsidR="00C35F6A" w:rsidRPr="00DC677F" w:rsidRDefault="00C35F6A" w:rsidP="00C35F6A">
      <w:r w:rsidRPr="00DC677F">
        <w:t>VATF advantages</w:t>
      </w:r>
    </w:p>
    <w:p w:rsidR="00C35F6A" w:rsidRPr="00DC677F" w:rsidRDefault="00C35F6A" w:rsidP="00C35F6A">
      <w:pPr>
        <w:pStyle w:val="ListParagraph"/>
        <w:numPr>
          <w:ilvl w:val="0"/>
          <w:numId w:val="14"/>
        </w:numPr>
      </w:pPr>
      <w:r w:rsidRPr="00DC677F">
        <w:t>Quite some components are in place already and could be re-used. Especially the VATF_digipass component seems powerful.</w:t>
      </w:r>
    </w:p>
    <w:p w:rsidR="00C35F6A" w:rsidRPr="00DC677F" w:rsidRDefault="00C35F6A" w:rsidP="00C35F6A">
      <w:r w:rsidRPr="00DC677F">
        <w:t>VATF disadvantages</w:t>
      </w:r>
    </w:p>
    <w:p w:rsidR="00C35F6A" w:rsidRPr="00DC677F" w:rsidRDefault="00C35F6A" w:rsidP="00C35F6A">
      <w:pPr>
        <w:pStyle w:val="ListParagraph"/>
        <w:numPr>
          <w:ilvl w:val="0"/>
          <w:numId w:val="14"/>
        </w:numPr>
      </w:pPr>
      <w:r w:rsidRPr="00DC677F">
        <w:t>Currently, quite some of the components make use of standard Linux tools (like ps, which, tail …) behind the scenes. Examples of modules doing this are SNMP, Radius, VATF_remoteshell, VATF_tracer.</w:t>
      </w:r>
    </w:p>
    <w:p w:rsidR="00C35F6A" w:rsidRPr="00DC677F" w:rsidRDefault="00C35F6A" w:rsidP="00C35F6A">
      <w:pPr>
        <w:pStyle w:val="ListParagraph"/>
        <w:numPr>
          <w:ilvl w:val="0"/>
          <w:numId w:val="14"/>
        </w:numPr>
      </w:pPr>
      <w:r w:rsidRPr="00DC677F">
        <w:t>Some components (like VATF_generic_gui) could have a steep learning curve. However, apparently QA Mechelen is reworking and documenting things over here.</w:t>
      </w:r>
    </w:p>
    <w:p w:rsidR="00C35F6A" w:rsidRPr="00DC677F" w:rsidRDefault="00C35F6A" w:rsidP="00C35F6A">
      <w:pPr>
        <w:pStyle w:val="ListParagraph"/>
        <w:numPr>
          <w:ilvl w:val="0"/>
          <w:numId w:val="14"/>
        </w:numPr>
      </w:pPr>
      <w:r w:rsidRPr="00DC677F">
        <w:t>It could be that Cucumber is not flexible enough for us to build up a distributed test framework.</w:t>
      </w:r>
    </w:p>
    <w:p w:rsidR="00C35F6A" w:rsidRPr="00DC677F" w:rsidRDefault="00C35F6A" w:rsidP="00C35F6A">
      <w:pPr>
        <w:pStyle w:val="Heading2"/>
      </w:pPr>
      <w:bookmarkStart w:id="192" w:name="_Toc338859000"/>
      <w:bookmarkStart w:id="193" w:name="_Toc338252629"/>
      <w:bookmarkStart w:id="194" w:name="_Toc373159931"/>
      <w:r w:rsidRPr="00DC677F">
        <w:t>Cucumber</w:t>
      </w:r>
      <w:bookmarkEnd w:id="192"/>
      <w:bookmarkEnd w:id="193"/>
      <w:bookmarkEnd w:id="194"/>
    </w:p>
    <w:p w:rsidR="00C35F6A" w:rsidRPr="0026571F" w:rsidRDefault="00C35F6A" w:rsidP="00C35F6A">
      <w:pPr>
        <w:pStyle w:val="Heading3"/>
        <w:rPr>
          <w:lang w:val="en-US"/>
        </w:rPr>
      </w:pPr>
      <w:bookmarkStart w:id="195" w:name="_Toc373159932"/>
      <w:r w:rsidRPr="0026571F">
        <w:rPr>
          <w:lang w:val="en-US"/>
        </w:rPr>
        <w:t>What is Cucumber ?</w:t>
      </w:r>
      <w:bookmarkEnd w:id="195"/>
    </w:p>
    <w:p w:rsidR="00C35F6A" w:rsidRPr="00DC677F" w:rsidRDefault="00C35F6A" w:rsidP="00C35F6A">
      <w:r w:rsidRPr="00DC677F">
        <w:t>Cucumber makes it possible to software development teams to just describe how software should behave in plain text. The text is written in a business-readable domain-specific language and serves as documentation, development-aid and acceptance tests all packed in 1 format. These stories are typically written before anything else and verified by business analysts, domain experts, etc. non-technical stakeholders. The production code is then written outside-in, to make the stories pass.</w:t>
      </w:r>
    </w:p>
    <w:p w:rsidR="00C35F6A" w:rsidRPr="00DC677F" w:rsidRDefault="00C35F6A" w:rsidP="00C35F6A">
      <w:r w:rsidRPr="00DC677F">
        <w:t>Mechelen has chosen to make use of the Cucumber framework in order to allow non</w:t>
      </w:r>
      <w:r w:rsidRPr="00DC677F">
        <w:noBreakHyphen/>
        <w:t>developers to add/modify test cases. This results in test cases that need to be written in pseudo-English (i.e. Gherkin)</w:t>
      </w:r>
      <w:r w:rsidR="008743E8">
        <w:t xml:space="preserve">. </w:t>
      </w:r>
      <w:r w:rsidRPr="00DC677F">
        <w:t>Files containing these test cases are called ‘feature’ files in the Cucumber jargon. Associated cucumber step files (written in Ruby) are then used to interface between the feature files and the actual Ruby API calls.</w:t>
      </w:r>
    </w:p>
    <w:p w:rsidR="00C35F6A" w:rsidRPr="0026571F" w:rsidRDefault="00C35F6A" w:rsidP="00C35F6A">
      <w:pPr>
        <w:pStyle w:val="Heading3"/>
        <w:rPr>
          <w:lang w:val="en-US"/>
        </w:rPr>
      </w:pPr>
      <w:bookmarkStart w:id="196" w:name="_Toc373159933"/>
      <w:r w:rsidRPr="0026571F">
        <w:rPr>
          <w:lang w:val="en-US"/>
        </w:rPr>
        <w:t>How does it work ?</w:t>
      </w:r>
      <w:bookmarkEnd w:id="196"/>
    </w:p>
    <w:p w:rsidR="00C35F6A" w:rsidRPr="00DC677F" w:rsidRDefault="00C35F6A" w:rsidP="00C35F6A">
      <w:pPr>
        <w:pStyle w:val="ListParagraph"/>
        <w:numPr>
          <w:ilvl w:val="0"/>
          <w:numId w:val="15"/>
        </w:numPr>
        <w:spacing w:before="240"/>
      </w:pPr>
      <w:r w:rsidRPr="00DC677F">
        <w:t xml:space="preserve">Describe the behavior in plain text. </w:t>
      </w:r>
      <w:r w:rsidRPr="0026571F">
        <w:br/>
      </w:r>
      <w:r w:rsidRPr="00120BD2">
        <w:rPr>
          <w:noProof/>
          <w:lang w:val="en-CA" w:eastAsia="en-CA"/>
        </w:rPr>
        <w:drawing>
          <wp:inline distT="0" distB="0" distL="0" distR="0" wp14:anchorId="21EFB775" wp14:editId="21EFB776">
            <wp:extent cx="2806065" cy="1344930"/>
            <wp:effectExtent l="0" t="0" r="0" b="7620"/>
            <wp:docPr id="14" name="Picture 2" descr="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06065" cy="1344930"/>
                    </a:xfrm>
                    <a:prstGeom prst="rect">
                      <a:avLst/>
                    </a:prstGeom>
                    <a:noFill/>
                    <a:ln>
                      <a:noFill/>
                    </a:ln>
                  </pic:spPr>
                </pic:pic>
              </a:graphicData>
            </a:graphic>
          </wp:inline>
        </w:drawing>
      </w:r>
    </w:p>
    <w:p w:rsidR="00C35F6A" w:rsidRPr="00DC677F" w:rsidRDefault="00C35F6A" w:rsidP="00C35F6A">
      <w:pPr>
        <w:pStyle w:val="ListParagraph"/>
        <w:numPr>
          <w:ilvl w:val="0"/>
          <w:numId w:val="15"/>
        </w:numPr>
        <w:spacing w:before="240"/>
      </w:pPr>
      <w:r w:rsidRPr="00DC677F">
        <w:t>Write a step definition in the underlying programming language.</w:t>
      </w:r>
      <w:r w:rsidRPr="00120BD2">
        <w:rPr>
          <w:noProof/>
          <w:lang w:val="en-CA" w:eastAsia="en-CA"/>
        </w:rPr>
        <w:drawing>
          <wp:inline distT="0" distB="0" distL="0" distR="0" wp14:anchorId="21EFB777" wp14:editId="21EFB778">
            <wp:extent cx="2626360" cy="1254760"/>
            <wp:effectExtent l="0" t="0" r="2540" b="2540"/>
            <wp:docPr id="13" name="Picture 3" descr="calculator_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culator_step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26360" cy="1254760"/>
                    </a:xfrm>
                    <a:prstGeom prst="rect">
                      <a:avLst/>
                    </a:prstGeom>
                    <a:noFill/>
                    <a:ln>
                      <a:noFill/>
                    </a:ln>
                  </pic:spPr>
                </pic:pic>
              </a:graphicData>
            </a:graphic>
          </wp:inline>
        </w:drawing>
      </w:r>
    </w:p>
    <w:p w:rsidR="00C35F6A" w:rsidRPr="00DC677F" w:rsidRDefault="00C35F6A" w:rsidP="00C35F6A">
      <w:pPr>
        <w:pStyle w:val="ListParagraph"/>
        <w:numPr>
          <w:ilvl w:val="0"/>
          <w:numId w:val="15"/>
        </w:numPr>
        <w:spacing w:before="240"/>
      </w:pPr>
      <w:r w:rsidRPr="00DC677F">
        <w:t>Run it and watch it fail.</w:t>
      </w:r>
      <w:r w:rsidRPr="00DC677F">
        <w:br/>
      </w:r>
      <w:r w:rsidRPr="00120BD2">
        <w:rPr>
          <w:noProof/>
          <w:lang w:val="en-CA" w:eastAsia="en-CA"/>
        </w:rPr>
        <w:drawing>
          <wp:inline distT="0" distB="0" distL="0" distR="0" wp14:anchorId="21EFB779" wp14:editId="21EFB77A">
            <wp:extent cx="3137535" cy="1497330"/>
            <wp:effectExtent l="0" t="0" r="5715" b="7620"/>
            <wp:docPr id="5" name="Picture 5" descr="fa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ili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37535" cy="1497330"/>
                    </a:xfrm>
                    <a:prstGeom prst="rect">
                      <a:avLst/>
                    </a:prstGeom>
                    <a:noFill/>
                    <a:ln>
                      <a:noFill/>
                    </a:ln>
                  </pic:spPr>
                </pic:pic>
              </a:graphicData>
            </a:graphic>
          </wp:inline>
        </w:drawing>
      </w:r>
    </w:p>
    <w:p w:rsidR="00C35F6A" w:rsidRPr="00DC677F" w:rsidRDefault="00C35F6A" w:rsidP="00C35F6A">
      <w:pPr>
        <w:pStyle w:val="ListParagraph"/>
        <w:numPr>
          <w:ilvl w:val="0"/>
          <w:numId w:val="15"/>
        </w:numPr>
        <w:spacing w:before="240"/>
      </w:pPr>
      <w:r w:rsidRPr="00DC677F">
        <w:t>Write code to make the step pass.</w:t>
      </w:r>
      <w:r w:rsidRPr="00DC677F">
        <w:br/>
      </w:r>
      <w:r w:rsidRPr="00120BD2">
        <w:rPr>
          <w:noProof/>
          <w:lang w:val="en-CA" w:eastAsia="en-CA"/>
        </w:rPr>
        <w:drawing>
          <wp:inline distT="0" distB="0" distL="0" distR="0" wp14:anchorId="21EFB77B" wp14:editId="21EFB77C">
            <wp:extent cx="2913380" cy="1389380"/>
            <wp:effectExtent l="0" t="0" r="1270" b="1270"/>
            <wp:docPr id="6" name="Picture 1"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o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913380" cy="1389380"/>
                    </a:xfrm>
                    <a:prstGeom prst="rect">
                      <a:avLst/>
                    </a:prstGeom>
                    <a:noFill/>
                    <a:ln>
                      <a:noFill/>
                    </a:ln>
                  </pic:spPr>
                </pic:pic>
              </a:graphicData>
            </a:graphic>
          </wp:inline>
        </w:drawing>
      </w:r>
    </w:p>
    <w:p w:rsidR="00C35F6A" w:rsidRPr="00DC677F" w:rsidRDefault="00C35F6A" w:rsidP="00C35F6A">
      <w:pPr>
        <w:pStyle w:val="ListParagraph"/>
        <w:numPr>
          <w:ilvl w:val="0"/>
          <w:numId w:val="15"/>
        </w:numPr>
        <w:spacing w:before="240"/>
      </w:pPr>
      <w:r w:rsidRPr="00DC677F">
        <w:t>Run again and see the step pass, if it doesn't pass, go back to step 4.</w:t>
      </w:r>
      <w:r w:rsidRPr="00120BD2">
        <w:rPr>
          <w:noProof/>
          <w:lang w:val="en-CA" w:eastAsia="en-CA"/>
        </w:rPr>
        <w:drawing>
          <wp:inline distT="0" distB="0" distL="0" distR="0" wp14:anchorId="21EFB77D" wp14:editId="21EFB77E">
            <wp:extent cx="2877820" cy="1371600"/>
            <wp:effectExtent l="0" t="0" r="0" b="0"/>
            <wp:docPr id="7" name="Picture 7" descr="pa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s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77820" cy="1371600"/>
                    </a:xfrm>
                    <a:prstGeom prst="rect">
                      <a:avLst/>
                    </a:prstGeom>
                    <a:noFill/>
                    <a:ln>
                      <a:noFill/>
                    </a:ln>
                  </pic:spPr>
                </pic:pic>
              </a:graphicData>
            </a:graphic>
          </wp:inline>
        </w:drawing>
      </w:r>
    </w:p>
    <w:p w:rsidR="00C35F6A" w:rsidRPr="0026571F" w:rsidRDefault="00C35F6A" w:rsidP="00C35F6A">
      <w:pPr>
        <w:pStyle w:val="Heading3"/>
        <w:rPr>
          <w:lang w:val="en-US"/>
        </w:rPr>
      </w:pPr>
      <w:bookmarkStart w:id="197" w:name="_Toc373159934"/>
      <w:r w:rsidRPr="0026571F">
        <w:rPr>
          <w:lang w:val="en-US"/>
        </w:rPr>
        <w:t>Advantages / disadvantages</w:t>
      </w:r>
      <w:bookmarkEnd w:id="197"/>
    </w:p>
    <w:p w:rsidR="00C35F6A" w:rsidRPr="00DC677F" w:rsidRDefault="00C35F6A" w:rsidP="00C35F6A">
      <w:r w:rsidRPr="00DC677F">
        <w:t>Advantages</w:t>
      </w:r>
    </w:p>
    <w:p w:rsidR="00C35F6A" w:rsidRPr="00DC677F" w:rsidRDefault="00C35F6A" w:rsidP="00C35F6A">
      <w:pPr>
        <w:pStyle w:val="ListParagraph"/>
        <w:numPr>
          <w:ilvl w:val="0"/>
          <w:numId w:val="16"/>
        </w:numPr>
      </w:pPr>
      <w:r w:rsidRPr="00DC677F">
        <w:t>Test-driven development</w:t>
      </w:r>
    </w:p>
    <w:p w:rsidR="00C35F6A" w:rsidRPr="00DC677F" w:rsidRDefault="00C35F6A" w:rsidP="00C35F6A">
      <w:pPr>
        <w:pStyle w:val="ListParagraph"/>
        <w:numPr>
          <w:ilvl w:val="0"/>
          <w:numId w:val="16"/>
        </w:numPr>
      </w:pPr>
      <w:r w:rsidRPr="00DC677F">
        <w:t>A clear text describing what is happening</w:t>
      </w:r>
    </w:p>
    <w:p w:rsidR="00C35F6A" w:rsidRPr="00DC677F" w:rsidRDefault="00C35F6A" w:rsidP="00C35F6A">
      <w:pPr>
        <w:pStyle w:val="ListParagraph"/>
        <w:numPr>
          <w:ilvl w:val="0"/>
          <w:numId w:val="16"/>
        </w:numPr>
      </w:pPr>
      <w:r w:rsidRPr="00DC677F">
        <w:t>Test specification could be written in Cucumber language.</w:t>
      </w:r>
    </w:p>
    <w:p w:rsidR="00C35F6A" w:rsidRPr="00DC677F" w:rsidRDefault="00C35F6A" w:rsidP="00C35F6A">
      <w:r w:rsidRPr="00DC677F">
        <w:t>Disadvantages</w:t>
      </w:r>
    </w:p>
    <w:p w:rsidR="00C35F6A" w:rsidRPr="00DC677F" w:rsidRDefault="00C35F6A" w:rsidP="00C35F6A">
      <w:pPr>
        <w:pStyle w:val="ListParagraph"/>
        <w:numPr>
          <w:ilvl w:val="0"/>
          <w:numId w:val="16"/>
        </w:numPr>
      </w:pPr>
      <w:r w:rsidRPr="00DC677F">
        <w:t>No object orientation (everything needs to be repeated).</w:t>
      </w:r>
    </w:p>
    <w:p w:rsidR="00C35F6A" w:rsidRPr="00DC677F" w:rsidRDefault="00C35F6A" w:rsidP="00C35F6A">
      <w:pPr>
        <w:pStyle w:val="ListParagraph"/>
        <w:numPr>
          <w:ilvl w:val="0"/>
          <w:numId w:val="16"/>
        </w:numPr>
      </w:pPr>
      <w:r w:rsidRPr="00DC677F">
        <w:t>No value if people reading and writing the specs are developers.</w:t>
      </w:r>
    </w:p>
    <w:p w:rsidR="00C35F6A" w:rsidRPr="00DC677F" w:rsidRDefault="00C35F6A" w:rsidP="00C35F6A">
      <w:pPr>
        <w:pStyle w:val="ListParagraph"/>
        <w:numPr>
          <w:ilvl w:val="0"/>
          <w:numId w:val="16"/>
        </w:numPr>
      </w:pPr>
      <w:r w:rsidRPr="00DC677F">
        <w:t>There are several methods to describe something and not everyone uses the same way.</w:t>
      </w:r>
    </w:p>
    <w:p w:rsidR="00C35F6A" w:rsidRPr="00DC677F" w:rsidRDefault="00C35F6A" w:rsidP="00C35F6A">
      <w:pPr>
        <w:pStyle w:val="ListParagraph"/>
        <w:numPr>
          <w:ilvl w:val="0"/>
          <w:numId w:val="16"/>
        </w:numPr>
      </w:pPr>
      <w:r w:rsidRPr="00DC677F">
        <w:t>You can’t run Cucumber stories with any other language but English.</w:t>
      </w:r>
    </w:p>
    <w:p w:rsidR="00C35F6A" w:rsidRPr="00DC677F" w:rsidRDefault="00C35F6A" w:rsidP="00C35F6A">
      <w:pPr>
        <w:pStyle w:val="ListParagraph"/>
        <w:numPr>
          <w:ilvl w:val="0"/>
          <w:numId w:val="16"/>
        </w:numPr>
      </w:pPr>
      <w:r w:rsidRPr="00DC677F">
        <w:t>Not agile.</w:t>
      </w:r>
    </w:p>
    <w:p w:rsidR="00C35F6A" w:rsidRPr="00DC677F" w:rsidRDefault="00C35F6A" w:rsidP="00C35F6A">
      <w:pPr>
        <w:pStyle w:val="ListParagraph"/>
        <w:numPr>
          <w:ilvl w:val="0"/>
          <w:numId w:val="16"/>
        </w:numPr>
      </w:pPr>
      <w:r w:rsidRPr="00DC677F">
        <w:t>Maintenance gets higher as stories grow.</w:t>
      </w:r>
    </w:p>
    <w:p w:rsidR="00C35F6A" w:rsidRPr="00DC677F" w:rsidRDefault="00C35F6A" w:rsidP="00C35F6A">
      <w:pPr>
        <w:pStyle w:val="ListParagraph"/>
        <w:numPr>
          <w:ilvl w:val="0"/>
          <w:numId w:val="16"/>
        </w:numPr>
      </w:pPr>
      <w:r w:rsidRPr="00DC677F">
        <w:t>It’s easy in development phase, but in maintenance phase it’s just an extra cost and doesn’t add extra value.</w:t>
      </w:r>
    </w:p>
    <w:p w:rsidR="00C35F6A" w:rsidRPr="00DC677F" w:rsidRDefault="00C35F6A" w:rsidP="00C35F6A">
      <w:pPr>
        <w:pStyle w:val="ListParagraph"/>
        <w:numPr>
          <w:ilvl w:val="0"/>
          <w:numId w:val="16"/>
        </w:numPr>
      </w:pPr>
      <w:r w:rsidRPr="00DC677F">
        <w:t>Extra layer means an extra possibility where it can break.</w:t>
      </w:r>
    </w:p>
    <w:p w:rsidR="00C35F6A" w:rsidRPr="00DC677F" w:rsidRDefault="00C35F6A" w:rsidP="00C35F6A">
      <w:pPr>
        <w:pStyle w:val="Heading2"/>
      </w:pPr>
      <w:bookmarkStart w:id="198" w:name="_Toc338859001"/>
      <w:bookmarkStart w:id="199" w:name="_Toc373159935"/>
      <w:r w:rsidRPr="00DC677F">
        <w:t>Brisbane TCL framework</w:t>
      </w:r>
      <w:bookmarkEnd w:id="198"/>
      <w:bookmarkEnd w:id="199"/>
    </w:p>
    <w:p w:rsidR="00C35F6A" w:rsidRPr="0026571F" w:rsidRDefault="00C35F6A" w:rsidP="00C35F6A">
      <w:pPr>
        <w:pStyle w:val="Heading3"/>
        <w:rPr>
          <w:lang w:val="en-US"/>
        </w:rPr>
      </w:pPr>
      <w:bookmarkStart w:id="200" w:name="_Toc338859002"/>
      <w:bookmarkStart w:id="201" w:name="_Toc373159936"/>
      <w:r w:rsidRPr="0026571F">
        <w:rPr>
          <w:lang w:val="en-US"/>
        </w:rPr>
        <w:t>Overview</w:t>
      </w:r>
      <w:bookmarkEnd w:id="200"/>
      <w:bookmarkEnd w:id="201"/>
    </w:p>
    <w:p w:rsidR="00C35F6A" w:rsidRPr="00DC677F" w:rsidRDefault="00C35F6A" w:rsidP="00C35F6A">
      <w:r w:rsidRPr="00DC677F">
        <w:t xml:space="preserve">Brisbane uses the TCL scripting language for their automation efforts. </w:t>
      </w:r>
      <w:r w:rsidRPr="00DC677F">
        <w:br/>
        <w:t>Their automation framework can be split up in 2 parts based on how they interact with IAS:</w:t>
      </w:r>
    </w:p>
    <w:p w:rsidR="00C35F6A" w:rsidRPr="00DC677F" w:rsidRDefault="00C35F6A" w:rsidP="00C35F6A">
      <w:pPr>
        <w:pStyle w:val="ListParagraph"/>
        <w:numPr>
          <w:ilvl w:val="0"/>
          <w:numId w:val="17"/>
        </w:numPr>
      </w:pPr>
      <w:r w:rsidRPr="00DC677F">
        <w:t>TCL soap framework: aims at testing IAS by interfacing with IASs built-in SOAP API</w:t>
      </w:r>
    </w:p>
    <w:p w:rsidR="00C35F6A" w:rsidRPr="00DC677F" w:rsidRDefault="00C35F6A" w:rsidP="00C35F6A">
      <w:pPr>
        <w:pStyle w:val="ListParagraph"/>
        <w:numPr>
          <w:ilvl w:val="0"/>
          <w:numId w:val="17"/>
        </w:numPr>
      </w:pPr>
      <w:r w:rsidRPr="00DC677F">
        <w:t>TCL dpadmincmd framework: aims at testing IAS by interfacing it using its TCL interface (dpadmincmd)</w:t>
      </w:r>
    </w:p>
    <w:p w:rsidR="00C35F6A" w:rsidRPr="00DC677F" w:rsidRDefault="00C35F6A" w:rsidP="00C35F6A">
      <w:r w:rsidRPr="00DC677F">
        <w:t>Both of the above are able to report test results in TestLink, by uploading an XML results file generated by the testrunner.</w:t>
      </w:r>
    </w:p>
    <w:p w:rsidR="00C35F6A" w:rsidRPr="0026571F" w:rsidRDefault="00C35F6A" w:rsidP="00C35F6A">
      <w:pPr>
        <w:pStyle w:val="Heading3"/>
        <w:rPr>
          <w:lang w:val="en-US"/>
        </w:rPr>
      </w:pPr>
      <w:bookmarkStart w:id="202" w:name="_Toc338859003"/>
      <w:bookmarkStart w:id="203" w:name="_Toc373159937"/>
      <w:r w:rsidRPr="0026571F">
        <w:rPr>
          <w:lang w:val="en-US"/>
        </w:rPr>
        <w:t>TCL soap framework</w:t>
      </w:r>
      <w:bookmarkEnd w:id="202"/>
      <w:bookmarkEnd w:id="203"/>
    </w:p>
    <w:p w:rsidR="00C35F6A" w:rsidRPr="00DC677F" w:rsidRDefault="00C35F6A" w:rsidP="00C35F6A">
      <w:r w:rsidRPr="00DC677F">
        <w:t>The ‘TCL soap framework’ aims at testing IAS by interfacing it using its built-in SOAP API. Given the nature of the SOAP protocol, the TCL soap framework is able to run tests on a remote host.</w:t>
      </w:r>
    </w:p>
    <w:p w:rsidR="00C35F6A" w:rsidRPr="00DC677F" w:rsidRDefault="00C35F6A" w:rsidP="00C35F6A">
      <w:pPr>
        <w:pStyle w:val="Heading4"/>
      </w:pPr>
      <w:bookmarkStart w:id="204" w:name="_Toc338859004"/>
      <w:bookmarkStart w:id="205" w:name="_Toc373159938"/>
      <w:r w:rsidRPr="00DC677F">
        <w:t>Available modules</w:t>
      </w:r>
      <w:bookmarkEnd w:id="204"/>
      <w:bookmarkEnd w:id="205"/>
    </w:p>
    <w:p w:rsidR="00C35F6A" w:rsidRPr="00DC677F" w:rsidRDefault="00C35F6A" w:rsidP="00C35F6A">
      <w:pPr>
        <w:pStyle w:val="Heading5"/>
      </w:pPr>
      <w:bookmarkStart w:id="206" w:name="_Toc323293234"/>
      <w:r w:rsidRPr="00DC677F">
        <w:t>runTest</w:t>
      </w:r>
      <w:bookmarkEnd w:id="206"/>
    </w:p>
    <w:p w:rsidR="00C35F6A" w:rsidRPr="00120BD2" w:rsidRDefault="00C35F6A" w:rsidP="00C35F6A">
      <w:pPr>
        <w:rPr>
          <w:rStyle w:val="Heading4Char"/>
          <w:b w:val="0"/>
        </w:rPr>
      </w:pPr>
      <w:r w:rsidRPr="0026571F">
        <w:t>Main tool for launching tests suites. It will take every script listed in a test suite (i.e. plain text file containing a list of TCL scripts to execute with their arguments) and execute these sequentially.</w:t>
      </w:r>
      <w:r w:rsidRPr="00DC677F">
        <w:br/>
        <w:t>All test case results are stored in an XML file that can be uploaded to TestLink.</w:t>
      </w:r>
      <w:r w:rsidRPr="00DC677F">
        <w:br/>
      </w:r>
      <w:r w:rsidRPr="00DC677F">
        <w:br/>
      </w:r>
      <w:r w:rsidRPr="00DC677F">
        <w:rPr>
          <w:rStyle w:val="Heading4Char"/>
        </w:rPr>
        <w:t>SOAP interface (IAS)</w:t>
      </w:r>
    </w:p>
    <w:p w:rsidR="00C35F6A" w:rsidRPr="00DC677F" w:rsidRDefault="00C35F6A" w:rsidP="00C35F6A">
      <w:r w:rsidRPr="00DC677F">
        <w:t>The SOAP bindings are defined by orgunitAdminCmd, policyAdminCmd, userAdminCmd and reportAdminCmd.</w:t>
      </w:r>
    </w:p>
    <w:p w:rsidR="00C35F6A" w:rsidRPr="00DC677F" w:rsidRDefault="00C35F6A" w:rsidP="00C35F6A">
      <w:pPr>
        <w:rPr>
          <w:rStyle w:val="Heading4Char"/>
        </w:rPr>
      </w:pPr>
      <w:r w:rsidRPr="0026571F">
        <w:t xml:space="preserve">Each of these functions can construct a range of SOAP messages, send it to IAS and treat the result. </w:t>
      </w:r>
      <w:r w:rsidRPr="00DC677F">
        <w:br/>
        <w:t>A command line tool ‘SoapClient2.exe’ is used by each one of these functions to perform the actual SOAP communication.</w:t>
      </w:r>
      <w:r w:rsidRPr="00DC677F">
        <w:br/>
      </w:r>
      <w:r w:rsidRPr="00DC677F">
        <w:br/>
      </w:r>
      <w:r w:rsidRPr="00DC677F">
        <w:rPr>
          <w:rStyle w:val="Heading4Char"/>
        </w:rPr>
        <w:t>SOAP authentication</w:t>
      </w:r>
    </w:p>
    <w:p w:rsidR="00C35F6A" w:rsidRPr="00DC677F" w:rsidRDefault="00C35F6A" w:rsidP="00C35F6A">
      <w:pPr>
        <w:rPr>
          <w:rFonts w:ascii="Calibri" w:eastAsia="Calibri" w:hAnsi="Calibri"/>
        </w:rPr>
      </w:pPr>
      <w:r w:rsidRPr="00DC677F">
        <w:t>Soapauthcmd provides the abilitiy to perform SOAP authentications. It is similar to the SOAP interface discussed above.</w:t>
      </w:r>
    </w:p>
    <w:p w:rsidR="00C35F6A" w:rsidRPr="00DC677F" w:rsidRDefault="00C35F6A" w:rsidP="00C35F6A">
      <w:pPr>
        <w:pStyle w:val="Heading4"/>
      </w:pPr>
      <w:bookmarkStart w:id="207" w:name="_Toc373159939"/>
      <w:r w:rsidRPr="00DC677F">
        <w:t>Seal authentication</w:t>
      </w:r>
      <w:bookmarkEnd w:id="207"/>
    </w:p>
    <w:p w:rsidR="00C35F6A" w:rsidRPr="00DC677F" w:rsidRDefault="00C35F6A" w:rsidP="00C35F6A">
      <w:r w:rsidRPr="00DC677F">
        <w:t>Sealauthcmd provides a wrapper around the ‘SealClient6.exe’ utility and as such provides a way to perform seal authentication.</w:t>
      </w:r>
    </w:p>
    <w:p w:rsidR="00C35F6A" w:rsidRPr="00DC677F" w:rsidRDefault="00C35F6A" w:rsidP="00C35F6A">
      <w:pPr>
        <w:pStyle w:val="Heading4"/>
      </w:pPr>
      <w:bookmarkStart w:id="208" w:name="_Toc373159940"/>
      <w:r w:rsidRPr="00DC677F">
        <w:t>Radius authentication</w:t>
      </w:r>
      <w:bookmarkEnd w:id="208"/>
    </w:p>
    <w:p w:rsidR="00C35F6A" w:rsidRPr="00DC677F" w:rsidRDefault="00C35F6A" w:rsidP="00C35F6A">
      <w:r w:rsidRPr="00DC677F">
        <w:t>Radius authentication functionality is provided by RadiusAuthCmd.tcl.</w:t>
      </w:r>
      <w:r w:rsidRPr="00DC677F">
        <w:br/>
        <w:t>This is a wrapper around the ‘RadiusClient4.exe’ tool.</w:t>
      </w:r>
      <w:r w:rsidRPr="00DC677F">
        <w:br/>
        <w:t>It currently only supports PAP as authentication protocol and Response Only authentication.</w:t>
      </w:r>
      <w:r w:rsidRPr="00DC677F">
        <w:br/>
      </w:r>
      <w:r w:rsidRPr="00DC677F">
        <w:br/>
        <w:t>The RadiusClient4.exe however supports a wider range of authentication protocols / methods, so this wrapper could be easily extended.</w:t>
      </w:r>
    </w:p>
    <w:p w:rsidR="00C35F6A" w:rsidRPr="00DC677F" w:rsidRDefault="00C35F6A" w:rsidP="00C35F6A">
      <w:r w:rsidRPr="00DC677F">
        <w:t>Note: RadiusClient4.exe seems to support more features than radtest does (CLI tool used in Mechelens VATF)</w:t>
      </w:r>
    </w:p>
    <w:p w:rsidR="00C35F6A" w:rsidRPr="00DC677F" w:rsidRDefault="00C35F6A" w:rsidP="00C35F6A">
      <w:pPr>
        <w:pStyle w:val="Heading4"/>
      </w:pPr>
      <w:bookmarkStart w:id="209" w:name="_Toc373159941"/>
      <w:r w:rsidRPr="00DC677F">
        <w:t>Digipass</w:t>
      </w:r>
      <w:bookmarkEnd w:id="209"/>
    </w:p>
    <w:p w:rsidR="00C35F6A" w:rsidRPr="00DC677F" w:rsidRDefault="00C35F6A" w:rsidP="00C35F6A">
      <w:r w:rsidRPr="00DC677F">
        <w:t xml:space="preserve">Digipass functionality is currently provided by the RadiusClient4.exe command line tool. </w:t>
      </w:r>
      <w:r w:rsidRPr="00DC677F">
        <w:br/>
        <w:t>This tool can generate an OTP to be used as a password, but appears to be limited to generating a Response-Only OTP for a Demo Digipass.</w:t>
      </w:r>
    </w:p>
    <w:p w:rsidR="00C35F6A" w:rsidRPr="00DC677F" w:rsidRDefault="00C35F6A" w:rsidP="00C35F6A">
      <w:pPr>
        <w:pStyle w:val="Heading4"/>
      </w:pPr>
      <w:bookmarkStart w:id="210" w:name="_Toc373159942"/>
      <w:r w:rsidRPr="00DC677F">
        <w:t>Logging</w:t>
      </w:r>
      <w:bookmarkEnd w:id="210"/>
    </w:p>
    <w:p w:rsidR="00C35F6A" w:rsidRPr="00DC677F" w:rsidRDefault="00C35F6A" w:rsidP="00C35F6A">
      <w:r w:rsidRPr="00DC677F">
        <w:t>Standard logging facilities (with multiple log levels) are provided by the testUtils module.</w:t>
      </w:r>
    </w:p>
    <w:p w:rsidR="00C35F6A" w:rsidRPr="00DC677F" w:rsidRDefault="00C35F6A" w:rsidP="00C35F6A">
      <w:pPr>
        <w:pStyle w:val="Heading2"/>
      </w:pPr>
      <w:bookmarkStart w:id="211" w:name="_Toc338859005"/>
      <w:bookmarkStart w:id="212" w:name="_Toc373159943"/>
      <w:r w:rsidRPr="00DC677F">
        <w:t>TCL dpadmincmd framework</w:t>
      </w:r>
      <w:bookmarkEnd w:id="211"/>
      <w:bookmarkEnd w:id="212"/>
    </w:p>
    <w:p w:rsidR="00C35F6A" w:rsidRPr="00DC677F" w:rsidRDefault="00C35F6A" w:rsidP="00C35F6A">
      <w:r w:rsidRPr="00DC677F">
        <w:t>The ‘TCL soap framework’ aims IASs built-in support for TCL scripting (dpadmincmd tool). As the dpadmincmd needs to run locally on the IAS machine, tests cannot be ran remotely</w:t>
      </w:r>
    </w:p>
    <w:p w:rsidR="00C35F6A" w:rsidRPr="0026571F" w:rsidRDefault="00C35F6A" w:rsidP="00C35F6A">
      <w:pPr>
        <w:pStyle w:val="Heading3"/>
        <w:rPr>
          <w:lang w:val="en-US"/>
        </w:rPr>
      </w:pPr>
      <w:bookmarkStart w:id="213" w:name="_Toc338859006"/>
      <w:bookmarkStart w:id="214" w:name="_Toc373159944"/>
      <w:r w:rsidRPr="0026571F">
        <w:rPr>
          <w:lang w:val="en-US"/>
        </w:rPr>
        <w:t>Available components</w:t>
      </w:r>
      <w:bookmarkEnd w:id="213"/>
      <w:bookmarkEnd w:id="214"/>
    </w:p>
    <w:p w:rsidR="00C35F6A" w:rsidRPr="00DC677F" w:rsidRDefault="00C35F6A" w:rsidP="00C35F6A">
      <w:pPr>
        <w:pStyle w:val="Heading4"/>
      </w:pPr>
      <w:bookmarkStart w:id="215" w:name="_Toc373159945"/>
      <w:r w:rsidRPr="00DC677F">
        <w:t>Test_all</w:t>
      </w:r>
      <w:bookmarkEnd w:id="215"/>
    </w:p>
    <w:p w:rsidR="00C35F6A" w:rsidRPr="00DC677F" w:rsidRDefault="00C35F6A" w:rsidP="00C35F6A">
      <w:r w:rsidRPr="00DC677F">
        <w:t>Test_all is this frameworks test runner and will run all TCL test scripts it finds. Basically, it launches the dpadmincmd tool that comes with IAS and passes a TCL test script as argument.</w:t>
      </w:r>
      <w:r w:rsidRPr="00DC677F">
        <w:br/>
      </w:r>
      <w:r w:rsidRPr="00DC677F">
        <w:br/>
        <w:t>Test_all will generate an XML file with test case results that can be uploaded to TestLink. Additionally, a style sheet allows the XML file to be rendered into a human-readable format in a browser.</w:t>
      </w:r>
    </w:p>
    <w:p w:rsidR="00C35F6A" w:rsidRPr="00DC677F" w:rsidRDefault="00C35F6A" w:rsidP="00C35F6A">
      <w:pPr>
        <w:pStyle w:val="Heading4"/>
      </w:pPr>
      <w:bookmarkStart w:id="216" w:name="_Toc373159946"/>
      <w:r w:rsidRPr="00DC677F">
        <w:t>Logging</w:t>
      </w:r>
      <w:bookmarkEnd w:id="216"/>
    </w:p>
    <w:p w:rsidR="00C35F6A" w:rsidRPr="00DC677F" w:rsidRDefault="00C35F6A" w:rsidP="00C35F6A">
      <w:r w:rsidRPr="00DC677F">
        <w:t xml:space="preserve">Standard logging facilities (with multiple log levels) are provided by the testUtils module. </w:t>
      </w:r>
    </w:p>
    <w:p w:rsidR="00C35F6A" w:rsidRPr="0026571F" w:rsidRDefault="00C35F6A" w:rsidP="00C35F6A">
      <w:pPr>
        <w:pStyle w:val="Heading3"/>
        <w:rPr>
          <w:lang w:val="en-US"/>
        </w:rPr>
      </w:pPr>
      <w:bookmarkStart w:id="217" w:name="_Toc338859007"/>
      <w:bookmarkStart w:id="218" w:name="_Toc373159947"/>
      <w:r w:rsidRPr="0026571F">
        <w:rPr>
          <w:lang w:val="en-US"/>
        </w:rPr>
        <w:t>Advantages and disadvantages</w:t>
      </w:r>
      <w:bookmarkEnd w:id="217"/>
      <w:bookmarkEnd w:id="218"/>
    </w:p>
    <w:p w:rsidR="00C35F6A" w:rsidRPr="00DC677F" w:rsidRDefault="00C35F6A" w:rsidP="00C35F6A">
      <w:r w:rsidRPr="00DC677F">
        <w:br/>
        <w:t>Advantage of using TCL</w:t>
      </w:r>
    </w:p>
    <w:p w:rsidR="00C35F6A" w:rsidRPr="00DC677F" w:rsidRDefault="00C35F6A" w:rsidP="00C35F6A">
      <w:pPr>
        <w:pStyle w:val="ListParagraph"/>
        <w:numPr>
          <w:ilvl w:val="0"/>
          <w:numId w:val="18"/>
        </w:numPr>
      </w:pPr>
      <w:r w:rsidRPr="00DC677F">
        <w:t>Platform independent</w:t>
      </w:r>
    </w:p>
    <w:p w:rsidR="00C35F6A" w:rsidRPr="00DC677F" w:rsidRDefault="00C35F6A" w:rsidP="00C35F6A">
      <w:r w:rsidRPr="00DC677F">
        <w:t>Disadvantages of using TCL</w:t>
      </w:r>
    </w:p>
    <w:p w:rsidR="00C35F6A" w:rsidRPr="00DC677F" w:rsidRDefault="00C35F6A" w:rsidP="00C35F6A">
      <w:pPr>
        <w:pStyle w:val="ListParagraph"/>
        <w:numPr>
          <w:ilvl w:val="0"/>
          <w:numId w:val="18"/>
        </w:numPr>
      </w:pPr>
      <w:r w:rsidRPr="00DC677F">
        <w:t>Not object oriented and might not be ideal for setting up a larger test automation framework.</w:t>
      </w:r>
    </w:p>
    <w:p w:rsidR="00C35F6A" w:rsidRPr="00DC677F" w:rsidRDefault="00C35F6A" w:rsidP="00C35F6A">
      <w:pPr>
        <w:pStyle w:val="ListParagraph"/>
        <w:numPr>
          <w:ilvl w:val="0"/>
          <w:numId w:val="18"/>
        </w:numPr>
      </w:pPr>
      <w:r w:rsidRPr="00DC677F">
        <w:t xml:space="preserve">The lack of a rich set of data structures </w:t>
      </w:r>
    </w:p>
    <w:p w:rsidR="00C35F6A" w:rsidRPr="00DC677F" w:rsidRDefault="00C35F6A" w:rsidP="00C35F6A">
      <w:pPr>
        <w:pStyle w:val="ListParagraph"/>
        <w:numPr>
          <w:ilvl w:val="0"/>
          <w:numId w:val="18"/>
        </w:numPr>
      </w:pPr>
      <w:r w:rsidRPr="00DC677F">
        <w:t>TCL might not be as well supported as popular languages like Ruby/Python. E.g. it would be typically easier to find Ruby/Python bindings vs. Tcl bindings for a certain product.</w:t>
      </w:r>
    </w:p>
    <w:p w:rsidR="00C35F6A" w:rsidRPr="00DC677F" w:rsidRDefault="00C35F6A" w:rsidP="00C35F6A"/>
    <w:p w:rsidR="00C35F6A" w:rsidRPr="00DC677F" w:rsidRDefault="00C35F6A" w:rsidP="00C35F6A">
      <w:pPr>
        <w:pStyle w:val="Heading2"/>
      </w:pPr>
      <w:bookmarkStart w:id="219" w:name="_Toc373159948"/>
      <w:r w:rsidRPr="00DC677F">
        <w:t>Selenium</w:t>
      </w:r>
      <w:bookmarkEnd w:id="219"/>
    </w:p>
    <w:p w:rsidR="00C35F6A" w:rsidRPr="00DC677F" w:rsidRDefault="00C35F6A" w:rsidP="00C35F6A">
      <w:pPr>
        <w:jc w:val="both"/>
      </w:pPr>
      <w:r w:rsidRPr="00DC677F">
        <w:t>Selenium is a portable software testing framework for web applications. Selenium provides a record/playback tool for authoring tests without learning a test scripting language (Selenium IDE). It also provides a test domain-specific language (Selenese) to write tests in a number of popular programming languages, including C#, Java, Groovy, Perl, PHP, Python and Ruby. The tests can then be run against most modern web browsers. Selenium deploys on Windows, Linux, and Macintosh platforms. It can be used for unit, regression, smoke, integration and acceptance testing.</w:t>
      </w:r>
    </w:p>
    <w:p w:rsidR="00C35F6A" w:rsidRPr="00DC677F" w:rsidRDefault="00C35F6A" w:rsidP="00C35F6A">
      <w:r w:rsidRPr="00DC677F">
        <w:t>Selenium projects:</w:t>
      </w:r>
    </w:p>
    <w:p w:rsidR="00C35F6A" w:rsidRPr="00DC677F" w:rsidRDefault="00C35F6A" w:rsidP="00C35F6A">
      <w:pPr>
        <w:numPr>
          <w:ilvl w:val="0"/>
          <w:numId w:val="25"/>
        </w:numPr>
        <w:spacing w:before="0" w:after="200" w:line="276" w:lineRule="auto"/>
      </w:pPr>
      <w:r w:rsidRPr="00DC677F">
        <w:t xml:space="preserve">Selenium IDE: Firefox add-on that makes it easy to record and playback tests in Firefox. </w:t>
      </w:r>
    </w:p>
    <w:p w:rsidR="00C35F6A" w:rsidRPr="00DC677F" w:rsidRDefault="00C35F6A" w:rsidP="00C35F6A">
      <w:pPr>
        <w:numPr>
          <w:ilvl w:val="0"/>
          <w:numId w:val="25"/>
        </w:numPr>
        <w:spacing w:before="0" w:after="200" w:line="276" w:lineRule="auto"/>
      </w:pPr>
      <w:r w:rsidRPr="00DC677F">
        <w:t>Selenium core: tests run directly in a browser, just as real users do. Need to copy selenium Core &amp; tests directly into application web server</w:t>
      </w:r>
    </w:p>
    <w:p w:rsidR="00C35F6A" w:rsidRPr="00DC677F" w:rsidRDefault="00C35F6A" w:rsidP="00C35F6A">
      <w:pPr>
        <w:numPr>
          <w:ilvl w:val="0"/>
          <w:numId w:val="25"/>
        </w:numPr>
        <w:spacing w:before="0" w:after="200" w:line="276" w:lineRule="auto"/>
      </w:pPr>
      <w:r w:rsidRPr="00DC677F">
        <w:t>Selenium RC: Selenium remote control is a system that allows simulating web browsers locally using almost any programming language and testing framework.</w:t>
      </w:r>
    </w:p>
    <w:p w:rsidR="00C35F6A" w:rsidRPr="00DC677F" w:rsidRDefault="00C35F6A" w:rsidP="00C35F6A">
      <w:pPr>
        <w:numPr>
          <w:ilvl w:val="0"/>
          <w:numId w:val="25"/>
        </w:numPr>
        <w:spacing w:before="0" w:after="200" w:line="276" w:lineRule="auto"/>
      </w:pPr>
      <w:r w:rsidRPr="00DC677F">
        <w:t>Selenium Grid: allows several Selenium remote control servers to be accessed in parallel by Selenium Grid server.</w:t>
      </w:r>
    </w:p>
    <w:p w:rsidR="00C35F6A" w:rsidRPr="00DC677F" w:rsidRDefault="00C35F6A" w:rsidP="00C35F6A">
      <w:r w:rsidRPr="00DC677F">
        <w:t xml:space="preserve">Selenium IDE usage: </w:t>
      </w:r>
    </w:p>
    <w:p w:rsidR="00C35F6A" w:rsidRPr="00DC677F" w:rsidRDefault="00C35F6A" w:rsidP="00C35F6A">
      <w:pPr>
        <w:pStyle w:val="ListParagraph"/>
        <w:numPr>
          <w:ilvl w:val="0"/>
          <w:numId w:val="26"/>
        </w:numPr>
      </w:pPr>
      <w:r w:rsidRPr="00DC677F">
        <w:t>Install Selenium as a Firefox plug-in</w:t>
      </w:r>
    </w:p>
    <w:p w:rsidR="00C35F6A" w:rsidRPr="00DC677F" w:rsidRDefault="00C35F6A" w:rsidP="00C35F6A">
      <w:pPr>
        <w:pStyle w:val="ListParagraph"/>
        <w:numPr>
          <w:ilvl w:val="0"/>
          <w:numId w:val="26"/>
        </w:numPr>
      </w:pPr>
      <w:r w:rsidRPr="00DC677F">
        <w:t>In Firefox browser go to “WebDeveloper&gt;Selenium IDE”</w:t>
      </w:r>
    </w:p>
    <w:p w:rsidR="00C35F6A" w:rsidRPr="00DC677F" w:rsidRDefault="00C35F6A" w:rsidP="00C35F6A">
      <w:r w:rsidRPr="00120BD2">
        <w:rPr>
          <w:noProof/>
          <w:lang w:val="en-CA" w:eastAsia="en-CA"/>
        </w:rPr>
        <w:drawing>
          <wp:inline distT="0" distB="0" distL="0" distR="0" wp14:anchorId="21EFB77F" wp14:editId="21EFB780">
            <wp:extent cx="5504180" cy="2985135"/>
            <wp:effectExtent l="0" t="0" r="1270" b="571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04180" cy="2985135"/>
                    </a:xfrm>
                    <a:prstGeom prst="rect">
                      <a:avLst/>
                    </a:prstGeom>
                    <a:noFill/>
                    <a:ln>
                      <a:noFill/>
                    </a:ln>
                  </pic:spPr>
                </pic:pic>
              </a:graphicData>
            </a:graphic>
          </wp:inline>
        </w:drawing>
      </w:r>
    </w:p>
    <w:p w:rsidR="00C35F6A" w:rsidRPr="00DC677F" w:rsidRDefault="00C35F6A" w:rsidP="00C35F6A">
      <w:r w:rsidRPr="00DC677F">
        <w:t>At the main workspace of the Selenium IDE present:</w:t>
      </w:r>
    </w:p>
    <w:p w:rsidR="00C35F6A" w:rsidRPr="00DC677F" w:rsidRDefault="00C35F6A" w:rsidP="00C35F6A">
      <w:pPr>
        <w:pStyle w:val="ListParagraph"/>
        <w:numPr>
          <w:ilvl w:val="0"/>
          <w:numId w:val="27"/>
        </w:numPr>
      </w:pPr>
      <w:r w:rsidRPr="00DC677F">
        <w:t>Action buttons: run whole test suite, run test case, pause/resume, step, apply rollup rules.</w:t>
      </w:r>
    </w:p>
    <w:p w:rsidR="00C35F6A" w:rsidRPr="00DC677F" w:rsidRDefault="00C35F6A" w:rsidP="00C35F6A">
      <w:pPr>
        <w:pStyle w:val="ListParagraph"/>
        <w:numPr>
          <w:ilvl w:val="0"/>
          <w:numId w:val="27"/>
        </w:numPr>
      </w:pPr>
      <w:r w:rsidRPr="00DC677F">
        <w:t>List of test cases to be executed. List of test cases can be saved as a test suite.</w:t>
      </w:r>
    </w:p>
    <w:p w:rsidR="00C35F6A" w:rsidRPr="00DC677F" w:rsidRDefault="00C35F6A" w:rsidP="00C35F6A">
      <w:pPr>
        <w:pStyle w:val="ListParagraph"/>
        <w:numPr>
          <w:ilvl w:val="0"/>
          <w:numId w:val="27"/>
        </w:numPr>
      </w:pPr>
      <w:r w:rsidRPr="00DC677F">
        <w:t>Results of the latest execution with numbed of failed test cases.</w:t>
      </w:r>
    </w:p>
    <w:p w:rsidR="00C35F6A" w:rsidRPr="00DC677F" w:rsidRDefault="00C35F6A" w:rsidP="00C35F6A">
      <w:pPr>
        <w:pStyle w:val="ListParagraph"/>
        <w:numPr>
          <w:ilvl w:val="0"/>
          <w:numId w:val="27"/>
        </w:numPr>
      </w:pPr>
      <w:r w:rsidRPr="00DC677F">
        <w:t>Log of the execution.</w:t>
      </w:r>
    </w:p>
    <w:p w:rsidR="00C35F6A" w:rsidRPr="00DC677F" w:rsidRDefault="00C35F6A" w:rsidP="00C35F6A">
      <w:pPr>
        <w:pStyle w:val="ListParagraph"/>
        <w:numPr>
          <w:ilvl w:val="0"/>
          <w:numId w:val="27"/>
        </w:numPr>
      </w:pPr>
      <w:r w:rsidRPr="00DC677F">
        <w:t>Code of the test case.</w:t>
      </w:r>
    </w:p>
    <w:p w:rsidR="00C35F6A" w:rsidRPr="00DC677F" w:rsidRDefault="00C35F6A" w:rsidP="00C35F6A">
      <w:pPr>
        <w:pStyle w:val="ListParagraph"/>
        <w:numPr>
          <w:ilvl w:val="0"/>
          <w:numId w:val="27"/>
        </w:numPr>
      </w:pPr>
      <w:r w:rsidRPr="00DC677F">
        <w:t>Base URL of the product to be tested</w:t>
      </w:r>
    </w:p>
    <w:p w:rsidR="00C35F6A" w:rsidRPr="0026571F" w:rsidRDefault="00C35F6A" w:rsidP="00C35F6A">
      <w:pPr>
        <w:pStyle w:val="Heading3"/>
        <w:rPr>
          <w:lang w:val="en-US"/>
        </w:rPr>
      </w:pPr>
      <w:bookmarkStart w:id="220" w:name="_Toc373159949"/>
      <w:r w:rsidRPr="0026571F">
        <w:rPr>
          <w:lang w:val="en-US"/>
        </w:rPr>
        <w:t>Advantages</w:t>
      </w:r>
      <w:bookmarkEnd w:id="220"/>
    </w:p>
    <w:p w:rsidR="00C35F6A" w:rsidRPr="00DC677F" w:rsidRDefault="00C35F6A" w:rsidP="00C35F6A">
      <w:pPr>
        <w:pStyle w:val="ListParagraph"/>
        <w:numPr>
          <w:ilvl w:val="0"/>
          <w:numId w:val="28"/>
        </w:numPr>
      </w:pPr>
      <w:r w:rsidRPr="00DC677F">
        <w:t>Selenium is free and open source tool (and thus flexible)</w:t>
      </w:r>
    </w:p>
    <w:p w:rsidR="00C35F6A" w:rsidRPr="00DC677F" w:rsidRDefault="00C35F6A" w:rsidP="00C35F6A">
      <w:pPr>
        <w:pStyle w:val="ListParagraph"/>
        <w:numPr>
          <w:ilvl w:val="0"/>
          <w:numId w:val="28"/>
        </w:numPr>
      </w:pPr>
      <w:r w:rsidRPr="00DC677F">
        <w:t>Selenium can test across multiple browsers</w:t>
      </w:r>
    </w:p>
    <w:p w:rsidR="00C35F6A" w:rsidRPr="00DC677F" w:rsidRDefault="00C35F6A" w:rsidP="00C35F6A">
      <w:pPr>
        <w:pStyle w:val="ListParagraph"/>
        <w:numPr>
          <w:ilvl w:val="0"/>
          <w:numId w:val="28"/>
        </w:numPr>
      </w:pPr>
      <w:r w:rsidRPr="00DC677F">
        <w:t>Selenium uses language of choice</w:t>
      </w:r>
    </w:p>
    <w:p w:rsidR="00C35F6A" w:rsidRPr="0026571F" w:rsidRDefault="00C35F6A" w:rsidP="00C35F6A">
      <w:pPr>
        <w:pStyle w:val="Heading3"/>
        <w:rPr>
          <w:lang w:val="en-US"/>
        </w:rPr>
      </w:pPr>
      <w:bookmarkStart w:id="221" w:name="_Toc373159950"/>
      <w:r w:rsidRPr="0026571F">
        <w:rPr>
          <w:lang w:val="en-US"/>
        </w:rPr>
        <w:t>Disadvantages</w:t>
      </w:r>
      <w:bookmarkEnd w:id="221"/>
    </w:p>
    <w:p w:rsidR="00C35F6A" w:rsidRPr="00DC677F" w:rsidRDefault="00C35F6A" w:rsidP="00C35F6A">
      <w:pPr>
        <w:pStyle w:val="ListParagraph"/>
        <w:numPr>
          <w:ilvl w:val="0"/>
          <w:numId w:val="29"/>
        </w:numPr>
      </w:pPr>
      <w:r w:rsidRPr="00DC677F">
        <w:t>Test cases are code so need constant maintenance and re-factoring</w:t>
      </w:r>
    </w:p>
    <w:p w:rsidR="00C35F6A" w:rsidRPr="00DC677F" w:rsidRDefault="00C35F6A" w:rsidP="00C35F6A">
      <w:pPr>
        <w:pStyle w:val="ListParagraph"/>
        <w:numPr>
          <w:ilvl w:val="0"/>
          <w:numId w:val="29"/>
        </w:numPr>
      </w:pPr>
      <w:r w:rsidRPr="00DC677F">
        <w:t>Dynamic testing, like Data-Driven Testing is not possible with the Selenium IDE</w:t>
      </w:r>
    </w:p>
    <w:p w:rsidR="00C35F6A" w:rsidRPr="00DC677F" w:rsidRDefault="00C35F6A" w:rsidP="00C35F6A">
      <w:pPr>
        <w:pStyle w:val="ListParagraph"/>
        <w:numPr>
          <w:ilvl w:val="0"/>
          <w:numId w:val="29"/>
        </w:numPr>
      </w:pPr>
      <w:r w:rsidRPr="00DC677F">
        <w:t>Selenium IDE is not able to read or write external files or open popups for user interaction</w:t>
      </w:r>
    </w:p>
    <w:p w:rsidR="00C35F6A" w:rsidRPr="00DC677F" w:rsidRDefault="00C35F6A" w:rsidP="00C35F6A">
      <w:pPr>
        <w:pStyle w:val="ListParagraph"/>
        <w:numPr>
          <w:ilvl w:val="0"/>
          <w:numId w:val="29"/>
        </w:numPr>
      </w:pPr>
      <w:r w:rsidRPr="00DC677F">
        <w:t>Slow when testing all the edge cases</w:t>
      </w:r>
    </w:p>
    <w:p w:rsidR="00C35F6A" w:rsidRPr="00DC677F" w:rsidRDefault="00C35F6A" w:rsidP="00C35F6A">
      <w:pPr>
        <w:pStyle w:val="Heading2"/>
      </w:pPr>
      <w:bookmarkStart w:id="222" w:name="_Toc373159951"/>
      <w:r w:rsidRPr="00DC677F">
        <w:t>TestComplete</w:t>
      </w:r>
      <w:bookmarkEnd w:id="222"/>
    </w:p>
    <w:p w:rsidR="00C35F6A" w:rsidRPr="00DC677F" w:rsidRDefault="00C35F6A" w:rsidP="00C35F6A">
      <w:pPr>
        <w:jc w:val="both"/>
      </w:pPr>
      <w:r w:rsidRPr="00DC677F">
        <w:t>TestComplete is an automated testing tool that lets testers create, manage and run tests for any Windows, Web or Rich Client software.</w:t>
      </w:r>
    </w:p>
    <w:p w:rsidR="00C35F6A" w:rsidRPr="00DC677F" w:rsidRDefault="00C35F6A" w:rsidP="00C35F6A">
      <w:pPr>
        <w:jc w:val="both"/>
      </w:pPr>
      <w:r w:rsidRPr="00DC677F">
        <w:t>TestComplete automates following types of testing: functional, unit, load, client/server (distributed) regression and data-driven testing.</w:t>
      </w:r>
    </w:p>
    <w:p w:rsidR="00C35F6A" w:rsidRPr="00DC677F" w:rsidRDefault="00C35F6A" w:rsidP="00C35F6A">
      <w:pPr>
        <w:jc w:val="both"/>
      </w:pPr>
      <w:r w:rsidRPr="00DC677F">
        <w:t>TestComplete is used to create and automate many different software test types. Record and playback test creation records a tester performing a manual test and allows it to be played back over and over again as an automated test. Recorded tests can be modified later by testers to create new tests or enhance existing tests with more use cases.</w:t>
      </w:r>
    </w:p>
    <w:p w:rsidR="00C35F6A" w:rsidRPr="00DC677F" w:rsidRDefault="00C35F6A" w:rsidP="00C35F6A">
      <w:pPr>
        <w:pStyle w:val="ListParagraph"/>
        <w:numPr>
          <w:ilvl w:val="0"/>
          <w:numId w:val="30"/>
        </w:numPr>
        <w:jc w:val="both"/>
      </w:pPr>
      <w:r w:rsidRPr="00DC677F">
        <w:t>On the screenshot below you can see the main page of the tool from which you can:</w:t>
      </w:r>
    </w:p>
    <w:p w:rsidR="00C35F6A" w:rsidRPr="00DC677F" w:rsidRDefault="00C35F6A" w:rsidP="00C35F6A">
      <w:pPr>
        <w:pStyle w:val="ListParagraph"/>
        <w:numPr>
          <w:ilvl w:val="0"/>
          <w:numId w:val="30"/>
        </w:numPr>
      </w:pPr>
      <w:r w:rsidRPr="00DC677F">
        <w:t>Record a New Test/Open an Existing Project/Create New Project</w:t>
      </w:r>
    </w:p>
    <w:p w:rsidR="00C35F6A" w:rsidRPr="00DC677F" w:rsidRDefault="00C35F6A" w:rsidP="00C35F6A">
      <w:pPr>
        <w:pStyle w:val="ListParagraph"/>
        <w:numPr>
          <w:ilvl w:val="0"/>
          <w:numId w:val="30"/>
        </w:numPr>
      </w:pPr>
      <w:r w:rsidRPr="00DC677F">
        <w:t>See the list of all keyword tests</w:t>
      </w:r>
    </w:p>
    <w:p w:rsidR="00C35F6A" w:rsidRPr="00DC677F" w:rsidRDefault="00C35F6A" w:rsidP="00C35F6A">
      <w:pPr>
        <w:pStyle w:val="ListParagraph"/>
        <w:numPr>
          <w:ilvl w:val="0"/>
          <w:numId w:val="30"/>
        </w:numPr>
      </w:pPr>
      <w:r w:rsidRPr="00DC677F">
        <w:t>At the page Code Explorer to see a list of all scripted tests</w:t>
      </w:r>
    </w:p>
    <w:p w:rsidR="00C35F6A" w:rsidRPr="00DC677F" w:rsidRDefault="00C35F6A" w:rsidP="00C35F6A">
      <w:pPr>
        <w:pStyle w:val="ListParagraph"/>
        <w:numPr>
          <w:ilvl w:val="0"/>
          <w:numId w:val="30"/>
        </w:numPr>
      </w:pPr>
      <w:r w:rsidRPr="00DC677F">
        <w:t>To check details of the test itself</w:t>
      </w:r>
    </w:p>
    <w:p w:rsidR="00C35F6A" w:rsidRPr="00DC677F" w:rsidRDefault="00C35F6A" w:rsidP="00C35F6A">
      <w:pPr>
        <w:pStyle w:val="ListParagraph"/>
        <w:numPr>
          <w:ilvl w:val="0"/>
          <w:numId w:val="30"/>
        </w:numPr>
      </w:pPr>
      <w:r w:rsidRPr="00DC677F">
        <w:t>To see log of the test execution</w:t>
      </w:r>
    </w:p>
    <w:p w:rsidR="00C35F6A" w:rsidRPr="00DC677F" w:rsidRDefault="00C35F6A" w:rsidP="00C35F6A">
      <w:pPr>
        <w:keepNext/>
      </w:pPr>
      <w:r w:rsidRPr="00120BD2">
        <w:rPr>
          <w:noProof/>
          <w:lang w:val="en-CA" w:eastAsia="en-CA"/>
        </w:rPr>
        <w:drawing>
          <wp:inline distT="0" distB="0" distL="0" distR="0" wp14:anchorId="21EFB781" wp14:editId="21EFB782">
            <wp:extent cx="5360670" cy="3989070"/>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60670" cy="3989070"/>
                    </a:xfrm>
                    <a:prstGeom prst="rect">
                      <a:avLst/>
                    </a:prstGeom>
                    <a:noFill/>
                    <a:ln>
                      <a:noFill/>
                    </a:ln>
                  </pic:spPr>
                </pic:pic>
              </a:graphicData>
            </a:graphic>
          </wp:inline>
        </w:drawing>
      </w:r>
    </w:p>
    <w:p w:rsidR="00C35F6A" w:rsidRPr="00DC677F" w:rsidRDefault="00C35F6A" w:rsidP="00C35F6A">
      <w:pPr>
        <w:pStyle w:val="Caption"/>
        <w:rPr>
          <w:color w:val="808080"/>
          <w:sz w:val="16"/>
        </w:rPr>
      </w:pPr>
      <w:r w:rsidRPr="00DC677F">
        <w:rPr>
          <w:color w:val="808080"/>
          <w:sz w:val="16"/>
        </w:rPr>
        <w:t xml:space="preserve">Screenshot </w:t>
      </w:r>
      <w:r w:rsidRPr="00120BD2">
        <w:rPr>
          <w:color w:val="808080"/>
          <w:sz w:val="16"/>
        </w:rPr>
        <w:fldChar w:fldCharType="begin"/>
      </w:r>
      <w:r w:rsidRPr="00DC677F">
        <w:rPr>
          <w:color w:val="808080"/>
          <w:sz w:val="16"/>
        </w:rPr>
        <w:instrText xml:space="preserve"> SEQ Screenshot \* ARABIC </w:instrText>
      </w:r>
      <w:r w:rsidRPr="00120BD2">
        <w:rPr>
          <w:color w:val="808080"/>
          <w:sz w:val="16"/>
        </w:rPr>
        <w:fldChar w:fldCharType="separate"/>
      </w:r>
      <w:r w:rsidR="0089759B">
        <w:rPr>
          <w:noProof/>
          <w:color w:val="808080"/>
          <w:sz w:val="16"/>
        </w:rPr>
        <w:t>1</w:t>
      </w:r>
      <w:r w:rsidRPr="00120BD2">
        <w:rPr>
          <w:color w:val="808080"/>
          <w:sz w:val="16"/>
        </w:rPr>
        <w:fldChar w:fldCharType="end"/>
      </w:r>
      <w:r w:rsidRPr="00DC677F">
        <w:rPr>
          <w:color w:val="808080"/>
          <w:sz w:val="16"/>
        </w:rPr>
        <w:t xml:space="preserve"> -  Homepage</w:t>
      </w:r>
      <w:r w:rsidRPr="0026571F">
        <w:rPr>
          <w:color w:val="808080"/>
          <w:sz w:val="16"/>
        </w:rPr>
        <w:t xml:space="preserve"> of Testcomplete</w:t>
      </w:r>
    </w:p>
    <w:p w:rsidR="00C35F6A" w:rsidRPr="00DC677F" w:rsidRDefault="00C35F6A" w:rsidP="00C35F6A">
      <w:pPr>
        <w:keepNext/>
        <w:rPr>
          <w:sz w:val="22"/>
        </w:rPr>
      </w:pPr>
      <w:r w:rsidRPr="00120BD2">
        <w:rPr>
          <w:noProof/>
          <w:lang w:val="en-CA" w:eastAsia="en-CA"/>
        </w:rPr>
        <w:drawing>
          <wp:inline distT="0" distB="0" distL="0" distR="0" wp14:anchorId="21EFB783" wp14:editId="21EFB784">
            <wp:extent cx="5737225" cy="3352800"/>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7225" cy="3352800"/>
                    </a:xfrm>
                    <a:prstGeom prst="rect">
                      <a:avLst/>
                    </a:prstGeom>
                    <a:noFill/>
                    <a:ln>
                      <a:noFill/>
                    </a:ln>
                  </pic:spPr>
                </pic:pic>
              </a:graphicData>
            </a:graphic>
          </wp:inline>
        </w:drawing>
      </w:r>
    </w:p>
    <w:p w:rsidR="00C35F6A" w:rsidRPr="00DC677F" w:rsidRDefault="00C35F6A" w:rsidP="00C35F6A">
      <w:pPr>
        <w:pStyle w:val="Caption"/>
        <w:rPr>
          <w:color w:val="808080"/>
          <w:sz w:val="16"/>
        </w:rPr>
      </w:pPr>
      <w:r w:rsidRPr="00DC677F">
        <w:rPr>
          <w:color w:val="808080"/>
          <w:sz w:val="16"/>
        </w:rPr>
        <w:t xml:space="preserve">Screenshot </w:t>
      </w:r>
      <w:r w:rsidRPr="00120BD2">
        <w:rPr>
          <w:color w:val="808080"/>
          <w:sz w:val="16"/>
        </w:rPr>
        <w:fldChar w:fldCharType="begin"/>
      </w:r>
      <w:r w:rsidRPr="00DC677F">
        <w:rPr>
          <w:color w:val="808080"/>
          <w:sz w:val="16"/>
        </w:rPr>
        <w:instrText xml:space="preserve"> SEQ Screenshot \* ARABIC </w:instrText>
      </w:r>
      <w:r w:rsidRPr="00120BD2">
        <w:rPr>
          <w:color w:val="808080"/>
          <w:sz w:val="16"/>
        </w:rPr>
        <w:fldChar w:fldCharType="separate"/>
      </w:r>
      <w:r w:rsidR="0089759B">
        <w:rPr>
          <w:noProof/>
          <w:color w:val="808080"/>
          <w:sz w:val="16"/>
        </w:rPr>
        <w:t>2</w:t>
      </w:r>
      <w:r w:rsidRPr="00120BD2">
        <w:rPr>
          <w:color w:val="808080"/>
          <w:sz w:val="16"/>
        </w:rPr>
        <w:fldChar w:fldCharType="end"/>
      </w:r>
      <w:r w:rsidRPr="00DC677F">
        <w:rPr>
          <w:color w:val="808080"/>
          <w:sz w:val="16"/>
        </w:rPr>
        <w:t xml:space="preserve"> - TestComplete Project Workspace</w:t>
      </w:r>
    </w:p>
    <w:p w:rsidR="00C35F6A" w:rsidRPr="0026571F" w:rsidRDefault="00C35F6A" w:rsidP="00C35F6A">
      <w:pPr>
        <w:pStyle w:val="Heading3"/>
        <w:rPr>
          <w:lang w:val="en-US"/>
        </w:rPr>
      </w:pPr>
      <w:bookmarkStart w:id="223" w:name="_Toc373159952"/>
      <w:r w:rsidRPr="0026571F">
        <w:rPr>
          <w:lang w:val="en-US"/>
        </w:rPr>
        <w:t>Advantages</w:t>
      </w:r>
      <w:bookmarkEnd w:id="223"/>
    </w:p>
    <w:p w:rsidR="00C35F6A" w:rsidRPr="00DC677F" w:rsidRDefault="00C35F6A" w:rsidP="00C35F6A">
      <w:pPr>
        <w:pStyle w:val="ListParagraph"/>
        <w:numPr>
          <w:ilvl w:val="0"/>
          <w:numId w:val="31"/>
        </w:numPr>
        <w:jc w:val="both"/>
      </w:pPr>
      <w:r w:rsidRPr="00DC677F">
        <w:t xml:space="preserve">Validate Applications During Automated Testing: TestComplete provides various checkpoints that help automated testers easily validate their applications behavior. These checkpoints can verify an application’s objects and their property values, web pages, files and XML documents, images, data in tabular controls, databases and many more elements, both visual and non-visual. TestComplete’s checkpoints can be added while recording and editing your automated tests. </w:t>
      </w:r>
    </w:p>
    <w:p w:rsidR="00C35F6A" w:rsidRPr="00DC677F" w:rsidRDefault="00C35F6A" w:rsidP="00C35F6A">
      <w:pPr>
        <w:pStyle w:val="ListParagraph"/>
        <w:numPr>
          <w:ilvl w:val="0"/>
          <w:numId w:val="31"/>
        </w:numPr>
        <w:jc w:val="both"/>
      </w:pPr>
      <w:r w:rsidRPr="00DC677F">
        <w:t>Easily Create Automated Tests: TestComplete’s keyword tests, or otherwise known as keyword-driven testing, does not require programming or scripting skills and allows even non-technical and inexperienced testers start automating tests instantly, “right out of the box” and create powerful automated tests with minimal effort. Furthermore, TestComplete provides screen previews for each automated test operation, which clearly illustrates the automated test flow and enable testers to add new automated test operations without even having to access the original application.</w:t>
      </w:r>
    </w:p>
    <w:p w:rsidR="00C35F6A" w:rsidRPr="00DC677F" w:rsidRDefault="00C35F6A" w:rsidP="00C35F6A">
      <w:pPr>
        <w:pStyle w:val="ListParagraph"/>
        <w:numPr>
          <w:ilvl w:val="0"/>
          <w:numId w:val="31"/>
        </w:numPr>
        <w:jc w:val="both"/>
      </w:pPr>
      <w:r w:rsidRPr="00DC677F">
        <w:t>Automate Test Cases with Scripts: TestComplete enables experienced test engineers to automate sophisticated testing scenarios using automated test scripts. Test cases can be coded in VBScript, JScript, C++Script, C#Script or DelphiScript and tuned in TestComplete’s industrial-strength automated test script editor, which provides code completion, automated syntax checking and other features for efficient automated test scripting. Automated test scripts can be run independently or can be integrated into keyword tests to make your keyword-driven testing more powerful and flexible.</w:t>
      </w:r>
    </w:p>
    <w:p w:rsidR="00C35F6A" w:rsidRPr="00DC677F" w:rsidRDefault="00C35F6A" w:rsidP="00C35F6A">
      <w:pPr>
        <w:pStyle w:val="ListParagraph"/>
        <w:numPr>
          <w:ilvl w:val="0"/>
          <w:numId w:val="31"/>
        </w:numPr>
        <w:jc w:val="both"/>
      </w:pPr>
      <w:r w:rsidRPr="00DC677F">
        <w:t>Data-driven tests. This functionality is saving a lot of time while recording tests, as different combinations of data can be taken by TestComplete from the external document (.xsl or .csv file) to the test</w:t>
      </w:r>
    </w:p>
    <w:p w:rsidR="00C35F6A" w:rsidRPr="0026571F" w:rsidRDefault="00C35F6A" w:rsidP="00C35F6A">
      <w:pPr>
        <w:pStyle w:val="Heading3"/>
        <w:rPr>
          <w:lang w:val="en-US"/>
        </w:rPr>
      </w:pPr>
      <w:bookmarkStart w:id="224" w:name="_Toc373159953"/>
      <w:r w:rsidRPr="0026571F">
        <w:rPr>
          <w:lang w:val="en-US"/>
        </w:rPr>
        <w:t>Disadvantages</w:t>
      </w:r>
      <w:bookmarkEnd w:id="224"/>
    </w:p>
    <w:p w:rsidR="00C35F6A" w:rsidRPr="00DC677F" w:rsidRDefault="00C35F6A" w:rsidP="00C35F6A">
      <w:pPr>
        <w:pStyle w:val="ListParagraph"/>
        <w:numPr>
          <w:ilvl w:val="0"/>
          <w:numId w:val="32"/>
        </w:numPr>
      </w:pPr>
      <w:r w:rsidRPr="00DC677F">
        <w:t>Cost of the product comparing to the open source tools</w:t>
      </w:r>
    </w:p>
    <w:p w:rsidR="00C35F6A" w:rsidRPr="00DC677F" w:rsidRDefault="00C35F6A" w:rsidP="00C35F6A">
      <w:pPr>
        <w:pStyle w:val="ListParagraph"/>
        <w:numPr>
          <w:ilvl w:val="0"/>
          <w:numId w:val="32"/>
        </w:numPr>
      </w:pPr>
      <w:r w:rsidRPr="00DC677F">
        <w:t xml:space="preserve">Programming background is highly required for the scripting automation </w:t>
      </w:r>
    </w:p>
    <w:p w:rsidR="00C35F6A" w:rsidRPr="00DC677F" w:rsidRDefault="00C35F6A" w:rsidP="00C35F6A">
      <w:pPr>
        <w:pStyle w:val="ListParagraph"/>
        <w:numPr>
          <w:ilvl w:val="0"/>
          <w:numId w:val="32"/>
        </w:numPr>
      </w:pPr>
      <w:r w:rsidRPr="00DC677F">
        <w:t>Constant update of tests in order to keep them up to date is time consuming</w:t>
      </w:r>
    </w:p>
    <w:p w:rsidR="00C35F6A" w:rsidRPr="00DC677F" w:rsidRDefault="00C35F6A" w:rsidP="00C35F6A">
      <w:pPr>
        <w:pStyle w:val="Heading2"/>
      </w:pPr>
      <w:bookmarkStart w:id="225" w:name="_Toc373159954"/>
      <w:r w:rsidRPr="00DC677F">
        <w:t>Gui testing</w:t>
      </w:r>
      <w:bookmarkEnd w:id="225"/>
    </w:p>
    <w:p w:rsidR="00C35F6A" w:rsidRPr="00DC677F" w:rsidRDefault="00C35F6A" w:rsidP="00C35F6A">
      <w:r w:rsidRPr="00DC677F">
        <w:t>Not all applications have an API to communicate with them from inside a programming language. To test these kind of applications we have to add an extra layer of abstraction. This is where Autoit and Sikuli come in place. Let’s look at the features of these applications and make a comparison.</w:t>
      </w:r>
    </w:p>
    <w:p w:rsidR="00C35F6A" w:rsidRPr="0026571F" w:rsidRDefault="00C35F6A" w:rsidP="00C35F6A">
      <w:pPr>
        <w:pStyle w:val="Heading3"/>
        <w:rPr>
          <w:lang w:val="en-US"/>
        </w:rPr>
      </w:pPr>
      <w:bookmarkStart w:id="226" w:name="_Toc373159955"/>
      <w:r w:rsidRPr="0026571F">
        <w:rPr>
          <w:lang w:val="en-US"/>
        </w:rPr>
        <w:t>AutoIt</w:t>
      </w:r>
      <w:bookmarkEnd w:id="226"/>
    </w:p>
    <w:p w:rsidR="00C35F6A" w:rsidRPr="00DC677F" w:rsidRDefault="00C35F6A" w:rsidP="00C35F6A">
      <w:r w:rsidRPr="00DC677F">
        <w:t>AutoIt is a freeware BASIC-like scripting language designed for automating the Windows GUI and general scripting. It uses a combination of simulated keystrokes, mouse movement and window/control manipulation in order to automate tasks in a way not possible or reliable with other languages (e.g. VBScript and SendKeys). AutoIt is also very small, self-contained and will run on all versions of Windows out-of-the-box with no annoying “runtimes” required!</w:t>
      </w:r>
    </w:p>
    <w:p w:rsidR="00C35F6A" w:rsidRPr="00DC677F" w:rsidRDefault="00C35F6A" w:rsidP="00C35F6A">
      <w:r w:rsidRPr="00DC677F">
        <w:t>AutoIt was initially designed for PC “roll out” situations to reliably automate and configure thousands of PCs. Over time it has become a powerful language that supports complex expressions, user functions, loops and everything else that veteran scripters would expect.</w:t>
      </w:r>
    </w:p>
    <w:p w:rsidR="00C35F6A" w:rsidRPr="00DC677F" w:rsidRDefault="00C35F6A" w:rsidP="00C35F6A">
      <w:pPr>
        <w:pStyle w:val="Heading4"/>
      </w:pPr>
      <w:bookmarkStart w:id="227" w:name="_Toc373159956"/>
      <w:r w:rsidRPr="00DC677F">
        <w:t>Advantages</w:t>
      </w:r>
      <w:bookmarkEnd w:id="227"/>
    </w:p>
    <w:p w:rsidR="00C35F6A" w:rsidRPr="00DC677F" w:rsidRDefault="00C35F6A" w:rsidP="00C35F6A">
      <w:pPr>
        <w:pStyle w:val="ListParagraph"/>
        <w:numPr>
          <w:ilvl w:val="0"/>
          <w:numId w:val="33"/>
        </w:numPr>
      </w:pPr>
      <w:r w:rsidRPr="00DC677F">
        <w:t>Uses the windows API, easier to integrate</w:t>
      </w:r>
    </w:p>
    <w:p w:rsidR="00C35F6A" w:rsidRPr="00DC677F" w:rsidRDefault="00C35F6A" w:rsidP="00C35F6A">
      <w:pPr>
        <w:pStyle w:val="ListParagraph"/>
        <w:numPr>
          <w:ilvl w:val="0"/>
          <w:numId w:val="33"/>
        </w:numPr>
      </w:pPr>
      <w:r w:rsidRPr="00DC677F">
        <w:t>Has a separate dll that you can use in different programming languages.</w:t>
      </w:r>
    </w:p>
    <w:p w:rsidR="00C35F6A" w:rsidRPr="00DC677F" w:rsidRDefault="00C35F6A" w:rsidP="00C35F6A">
      <w:pPr>
        <w:pStyle w:val="Heading4"/>
      </w:pPr>
      <w:bookmarkStart w:id="228" w:name="_Toc373159957"/>
      <w:r w:rsidRPr="00DC677F">
        <w:t>Disadvantages</w:t>
      </w:r>
      <w:bookmarkEnd w:id="228"/>
    </w:p>
    <w:p w:rsidR="00C35F6A" w:rsidRPr="00DC677F" w:rsidRDefault="00C35F6A" w:rsidP="00C35F6A">
      <w:pPr>
        <w:pStyle w:val="ListParagraph"/>
        <w:numPr>
          <w:ilvl w:val="0"/>
          <w:numId w:val="34"/>
        </w:numPr>
      </w:pPr>
      <w:r w:rsidRPr="00DC677F">
        <w:t>Only available on windows.</w:t>
      </w:r>
    </w:p>
    <w:p w:rsidR="00C35F6A" w:rsidRPr="0026571F" w:rsidRDefault="00C35F6A" w:rsidP="00C35F6A">
      <w:pPr>
        <w:pStyle w:val="Heading3"/>
        <w:rPr>
          <w:lang w:val="en-US"/>
        </w:rPr>
      </w:pPr>
      <w:bookmarkStart w:id="229" w:name="_Toc373159958"/>
      <w:r w:rsidRPr="0026571F">
        <w:rPr>
          <w:lang w:val="en-US"/>
        </w:rPr>
        <w:t>Sikuli</w:t>
      </w:r>
      <w:bookmarkEnd w:id="229"/>
    </w:p>
    <w:p w:rsidR="00C35F6A" w:rsidRPr="00DC677F" w:rsidRDefault="00C35F6A" w:rsidP="00C35F6A">
      <w:r w:rsidRPr="00DC677F">
        <w:t>Sikuli is a visual technology to automate and test graphical user interfaces using screenshots. Sikuli includes Sikuli Script, a visual scripting API for Jython(a library for Java), and Sikuli IDE, an integrated development environment for writing visual scripts with screenshots easily. Sikuli Script automates anything you see on the screen without internal API's support. You can programmatically control a web page, a Windows/Linux/Mac OS X desktop application, or even an iphone or android application running in a simulator or via VNC.</w:t>
      </w:r>
    </w:p>
    <w:p w:rsidR="00C35F6A" w:rsidRPr="00DC677F" w:rsidRDefault="00C35F6A" w:rsidP="00C35F6A">
      <w:pPr>
        <w:pStyle w:val="Heading4"/>
      </w:pPr>
      <w:bookmarkStart w:id="230" w:name="_Toc373159959"/>
      <w:r w:rsidRPr="00DC677F">
        <w:t>Advantages</w:t>
      </w:r>
      <w:bookmarkEnd w:id="230"/>
    </w:p>
    <w:p w:rsidR="00C35F6A" w:rsidRPr="00DC677F" w:rsidRDefault="00C35F6A" w:rsidP="00C35F6A">
      <w:pPr>
        <w:pStyle w:val="ListParagraph"/>
        <w:numPr>
          <w:ilvl w:val="0"/>
          <w:numId w:val="35"/>
        </w:numPr>
      </w:pPr>
      <w:r w:rsidRPr="00DC677F">
        <w:t>Usable on multiple platforms, even smartphones.</w:t>
      </w:r>
    </w:p>
    <w:p w:rsidR="00C35F6A" w:rsidRPr="00DC677F" w:rsidRDefault="00C35F6A" w:rsidP="00C35F6A">
      <w:pPr>
        <w:pStyle w:val="Heading4"/>
      </w:pPr>
      <w:bookmarkStart w:id="231" w:name="_Toc373159960"/>
      <w:r w:rsidRPr="00DC677F">
        <w:t>Disadvantages</w:t>
      </w:r>
      <w:bookmarkEnd w:id="231"/>
    </w:p>
    <w:p w:rsidR="00C35F6A" w:rsidRPr="00DC677F" w:rsidRDefault="00C35F6A" w:rsidP="00C35F6A">
      <w:pPr>
        <w:pStyle w:val="ListParagraph"/>
        <w:numPr>
          <w:ilvl w:val="0"/>
          <w:numId w:val="36"/>
        </w:numPr>
      </w:pPr>
      <w:r w:rsidRPr="00DC677F">
        <w:t>Using screenshots, uses image recognition and is going to be slower on large tests.</w:t>
      </w:r>
    </w:p>
    <w:p w:rsidR="00C35F6A" w:rsidRPr="00DC677F" w:rsidRDefault="00C35F6A" w:rsidP="00C35F6A">
      <w:pPr>
        <w:pStyle w:val="ListParagraph"/>
        <w:numPr>
          <w:ilvl w:val="0"/>
          <w:numId w:val="36"/>
        </w:numPr>
      </w:pPr>
      <w:r w:rsidRPr="00DC677F">
        <w:t>Slow startup because of the java virtual machine needs to startup every time for every suite.</w:t>
      </w:r>
    </w:p>
    <w:p w:rsidR="00C35F6A" w:rsidRPr="0026571F" w:rsidRDefault="00C35F6A" w:rsidP="00C35F6A">
      <w:pPr>
        <w:pStyle w:val="Heading3"/>
        <w:rPr>
          <w:lang w:val="en-US"/>
        </w:rPr>
      </w:pPr>
      <w:bookmarkStart w:id="232" w:name="_Toc373159961"/>
      <w:r w:rsidRPr="0026571F">
        <w:rPr>
          <w:lang w:val="en-US"/>
        </w:rPr>
        <w:t>Comparison</w:t>
      </w:r>
      <w:bookmarkEnd w:id="232"/>
    </w:p>
    <w:tbl>
      <w:tblPr>
        <w:tblStyle w:val="LightShading-Accent5"/>
        <w:tblW w:w="0" w:type="auto"/>
        <w:tblLook w:val="04A0" w:firstRow="1" w:lastRow="0" w:firstColumn="1" w:lastColumn="0" w:noHBand="0" w:noVBand="1"/>
      </w:tblPr>
      <w:tblGrid>
        <w:gridCol w:w="4466"/>
        <w:gridCol w:w="2366"/>
        <w:gridCol w:w="2172"/>
      </w:tblGrid>
      <w:tr w:rsidR="00C35F6A" w:rsidRPr="00DC677F" w:rsidTr="003F404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608" w:type="dxa"/>
          </w:tcPr>
          <w:p w:rsidR="00C35F6A" w:rsidRPr="0026571F" w:rsidRDefault="00C35F6A" w:rsidP="003F404B">
            <w:pPr>
              <w:spacing w:after="0"/>
              <w:rPr>
                <w:szCs w:val="22"/>
              </w:rPr>
            </w:pPr>
          </w:p>
        </w:tc>
        <w:tc>
          <w:tcPr>
            <w:tcW w:w="2430" w:type="dxa"/>
            <w:hideMark/>
          </w:tcPr>
          <w:p w:rsidR="00C35F6A" w:rsidRPr="0026571F" w:rsidRDefault="00C35F6A" w:rsidP="003F404B">
            <w:pPr>
              <w:spacing w:after="0"/>
              <w:cnfStyle w:val="100000000000" w:firstRow="1" w:lastRow="0" w:firstColumn="0" w:lastColumn="0" w:oddVBand="0" w:evenVBand="0" w:oddHBand="0" w:evenHBand="0" w:firstRowFirstColumn="0" w:firstRowLastColumn="0" w:lastRowFirstColumn="0" w:lastRowLastColumn="0"/>
              <w:rPr>
                <w:szCs w:val="22"/>
              </w:rPr>
            </w:pPr>
            <w:r w:rsidRPr="00DC677F">
              <w:t>Autoit</w:t>
            </w:r>
          </w:p>
        </w:tc>
        <w:tc>
          <w:tcPr>
            <w:tcW w:w="2205" w:type="dxa"/>
            <w:hideMark/>
          </w:tcPr>
          <w:p w:rsidR="00C35F6A" w:rsidRPr="0026571F" w:rsidRDefault="00C35F6A" w:rsidP="003F404B">
            <w:pPr>
              <w:spacing w:after="0"/>
              <w:cnfStyle w:val="100000000000" w:firstRow="1" w:lastRow="0" w:firstColumn="0" w:lastColumn="0" w:oddVBand="0" w:evenVBand="0" w:oddHBand="0" w:evenHBand="0" w:firstRowFirstColumn="0" w:firstRowLastColumn="0" w:lastRowFirstColumn="0" w:lastRowLastColumn="0"/>
              <w:rPr>
                <w:szCs w:val="22"/>
              </w:rPr>
            </w:pPr>
            <w:r w:rsidRPr="00DC677F">
              <w:t>Sikuli</w:t>
            </w:r>
          </w:p>
        </w:tc>
      </w:tr>
      <w:tr w:rsidR="00C35F6A" w:rsidRPr="00DC677F" w:rsidTr="003F404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08" w:type="dxa"/>
            <w:tcBorders>
              <w:top w:val="nil"/>
              <w:bottom w:val="nil"/>
            </w:tcBorders>
            <w:hideMark/>
          </w:tcPr>
          <w:p w:rsidR="00C35F6A" w:rsidRPr="0026571F" w:rsidRDefault="00C35F6A" w:rsidP="003F404B">
            <w:pPr>
              <w:spacing w:after="0"/>
              <w:rPr>
                <w:b w:val="0"/>
                <w:sz w:val="20"/>
                <w:szCs w:val="20"/>
              </w:rPr>
            </w:pPr>
            <w:r w:rsidRPr="00DC677F">
              <w:rPr>
                <w:szCs w:val="20"/>
              </w:rPr>
              <w:t>Cross platform (mobile included)</w:t>
            </w:r>
          </w:p>
        </w:tc>
        <w:tc>
          <w:tcPr>
            <w:tcW w:w="2430" w:type="dxa"/>
            <w:tcBorders>
              <w:top w:val="nil"/>
              <w:bottom w:val="nil"/>
            </w:tcBorders>
            <w:hideMark/>
          </w:tcPr>
          <w:p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DC677F">
              <w:rPr>
                <w:szCs w:val="20"/>
              </w:rPr>
              <w:t>Only windows</w:t>
            </w:r>
          </w:p>
        </w:tc>
        <w:tc>
          <w:tcPr>
            <w:tcW w:w="2205" w:type="dxa"/>
            <w:tcBorders>
              <w:top w:val="nil"/>
              <w:bottom w:val="nil"/>
            </w:tcBorders>
            <w:hideMark/>
          </w:tcPr>
          <w:p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DC677F">
              <w:rPr>
                <w:color w:val="00B050"/>
                <w:szCs w:val="20"/>
              </w:rPr>
              <w:t>All platforms</w:t>
            </w:r>
          </w:p>
        </w:tc>
      </w:tr>
      <w:tr w:rsidR="00C35F6A" w:rsidRPr="00DC677F" w:rsidTr="003F404B">
        <w:trPr>
          <w:trHeight w:val="349"/>
        </w:trPr>
        <w:tc>
          <w:tcPr>
            <w:cnfStyle w:val="001000000000" w:firstRow="0" w:lastRow="0" w:firstColumn="1" w:lastColumn="0" w:oddVBand="0" w:evenVBand="0" w:oddHBand="0" w:evenHBand="0" w:firstRowFirstColumn="0" w:firstRowLastColumn="0" w:lastRowFirstColumn="0" w:lastRowLastColumn="0"/>
            <w:tcW w:w="4608" w:type="dxa"/>
            <w:tcBorders>
              <w:top w:val="nil"/>
              <w:left w:val="nil"/>
              <w:bottom w:val="nil"/>
              <w:right w:val="nil"/>
            </w:tcBorders>
            <w:hideMark/>
          </w:tcPr>
          <w:p w:rsidR="00C35F6A" w:rsidRPr="0026571F" w:rsidRDefault="00C35F6A" w:rsidP="003F404B">
            <w:pPr>
              <w:spacing w:after="0"/>
              <w:rPr>
                <w:b w:val="0"/>
                <w:sz w:val="20"/>
                <w:szCs w:val="20"/>
              </w:rPr>
            </w:pPr>
            <w:r w:rsidRPr="00DC677F">
              <w:rPr>
                <w:szCs w:val="20"/>
              </w:rPr>
              <w:t>Method</w:t>
            </w:r>
          </w:p>
        </w:tc>
        <w:tc>
          <w:tcPr>
            <w:tcW w:w="2430" w:type="dxa"/>
            <w:tcBorders>
              <w:top w:val="nil"/>
              <w:left w:val="nil"/>
              <w:bottom w:val="nil"/>
              <w:right w:val="nil"/>
            </w:tcBorders>
            <w:hideMark/>
          </w:tcPr>
          <w:p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szCs w:val="20"/>
              </w:rPr>
              <w:t>Windows API</w:t>
            </w:r>
          </w:p>
        </w:tc>
        <w:tc>
          <w:tcPr>
            <w:tcW w:w="2205" w:type="dxa"/>
            <w:tcBorders>
              <w:top w:val="nil"/>
              <w:left w:val="nil"/>
              <w:bottom w:val="nil"/>
              <w:right w:val="nil"/>
            </w:tcBorders>
            <w:hideMark/>
          </w:tcPr>
          <w:p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szCs w:val="20"/>
              </w:rPr>
              <w:t>Screenshots</w:t>
            </w:r>
          </w:p>
        </w:tc>
      </w:tr>
      <w:tr w:rsidR="00C35F6A" w:rsidRPr="00DC677F" w:rsidTr="003F404B">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608" w:type="dxa"/>
            <w:tcBorders>
              <w:top w:val="nil"/>
              <w:bottom w:val="nil"/>
            </w:tcBorders>
            <w:hideMark/>
          </w:tcPr>
          <w:p w:rsidR="00C35F6A" w:rsidRPr="0026571F" w:rsidRDefault="00C35F6A" w:rsidP="003F404B">
            <w:pPr>
              <w:spacing w:after="0"/>
              <w:rPr>
                <w:b w:val="0"/>
                <w:sz w:val="20"/>
                <w:szCs w:val="20"/>
              </w:rPr>
            </w:pPr>
            <w:r w:rsidRPr="00DC677F">
              <w:rPr>
                <w:szCs w:val="20"/>
              </w:rPr>
              <w:t>Python Bindings</w:t>
            </w:r>
          </w:p>
        </w:tc>
        <w:tc>
          <w:tcPr>
            <w:tcW w:w="2430" w:type="dxa"/>
            <w:tcBorders>
              <w:top w:val="nil"/>
              <w:bottom w:val="nil"/>
            </w:tcBorders>
            <w:hideMark/>
          </w:tcPr>
          <w:p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DC677F">
              <w:rPr>
                <w:color w:val="00B050"/>
                <w:szCs w:val="20"/>
              </w:rPr>
              <w:t>Yes</w:t>
            </w:r>
          </w:p>
        </w:tc>
        <w:tc>
          <w:tcPr>
            <w:tcW w:w="2205" w:type="dxa"/>
            <w:tcBorders>
              <w:top w:val="nil"/>
              <w:bottom w:val="nil"/>
            </w:tcBorders>
            <w:hideMark/>
          </w:tcPr>
          <w:p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DC677F">
              <w:rPr>
                <w:szCs w:val="20"/>
              </w:rPr>
              <w:t>Possible via xml-rpc</w:t>
            </w:r>
          </w:p>
        </w:tc>
      </w:tr>
      <w:tr w:rsidR="00C35F6A" w:rsidRPr="00DC677F" w:rsidTr="003F404B">
        <w:trPr>
          <w:trHeight w:val="369"/>
        </w:trPr>
        <w:tc>
          <w:tcPr>
            <w:cnfStyle w:val="001000000000" w:firstRow="0" w:lastRow="0" w:firstColumn="1" w:lastColumn="0" w:oddVBand="0" w:evenVBand="0" w:oddHBand="0" w:evenHBand="0" w:firstRowFirstColumn="0" w:firstRowLastColumn="0" w:lastRowFirstColumn="0" w:lastRowLastColumn="0"/>
            <w:tcW w:w="4608" w:type="dxa"/>
            <w:tcBorders>
              <w:top w:val="nil"/>
              <w:left w:val="nil"/>
              <w:bottom w:val="nil"/>
              <w:right w:val="nil"/>
            </w:tcBorders>
            <w:hideMark/>
          </w:tcPr>
          <w:p w:rsidR="00C35F6A" w:rsidRPr="0026571F" w:rsidRDefault="00C35F6A" w:rsidP="003F404B">
            <w:pPr>
              <w:spacing w:after="0"/>
              <w:rPr>
                <w:b w:val="0"/>
                <w:sz w:val="20"/>
                <w:szCs w:val="20"/>
              </w:rPr>
            </w:pPr>
            <w:r w:rsidRPr="00DC677F">
              <w:rPr>
                <w:szCs w:val="20"/>
              </w:rPr>
              <w:t>TCL Bindings</w:t>
            </w:r>
          </w:p>
        </w:tc>
        <w:tc>
          <w:tcPr>
            <w:tcW w:w="2430" w:type="dxa"/>
            <w:tcBorders>
              <w:top w:val="nil"/>
              <w:left w:val="nil"/>
              <w:bottom w:val="nil"/>
              <w:right w:val="nil"/>
            </w:tcBorders>
            <w:hideMark/>
          </w:tcPr>
          <w:p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color w:val="00B050"/>
                <w:sz w:val="20"/>
                <w:szCs w:val="20"/>
              </w:rPr>
            </w:pPr>
            <w:r w:rsidRPr="00DC677F">
              <w:rPr>
                <w:color w:val="00B050"/>
                <w:szCs w:val="20"/>
              </w:rPr>
              <w:t>Yes</w:t>
            </w:r>
          </w:p>
        </w:tc>
        <w:tc>
          <w:tcPr>
            <w:tcW w:w="2205" w:type="dxa"/>
            <w:tcBorders>
              <w:top w:val="nil"/>
              <w:left w:val="nil"/>
              <w:bottom w:val="nil"/>
              <w:right w:val="nil"/>
            </w:tcBorders>
            <w:hideMark/>
          </w:tcPr>
          <w:p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szCs w:val="20"/>
              </w:rPr>
              <w:t>Possible via xml-rpc</w:t>
            </w:r>
          </w:p>
        </w:tc>
      </w:tr>
      <w:tr w:rsidR="00C35F6A" w:rsidRPr="00DC677F" w:rsidTr="003F404B">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608" w:type="dxa"/>
            <w:tcBorders>
              <w:top w:val="nil"/>
              <w:bottom w:val="nil"/>
            </w:tcBorders>
            <w:hideMark/>
          </w:tcPr>
          <w:p w:rsidR="00C35F6A" w:rsidRPr="0026571F" w:rsidRDefault="00C35F6A" w:rsidP="003F404B">
            <w:pPr>
              <w:spacing w:after="0"/>
              <w:rPr>
                <w:b w:val="0"/>
                <w:sz w:val="20"/>
                <w:szCs w:val="20"/>
              </w:rPr>
            </w:pPr>
            <w:r w:rsidRPr="00DC677F">
              <w:rPr>
                <w:szCs w:val="20"/>
              </w:rPr>
              <w:t>Ruby Bindings</w:t>
            </w:r>
          </w:p>
        </w:tc>
        <w:tc>
          <w:tcPr>
            <w:tcW w:w="2430" w:type="dxa"/>
            <w:tcBorders>
              <w:top w:val="nil"/>
              <w:bottom w:val="nil"/>
            </w:tcBorders>
            <w:hideMark/>
          </w:tcPr>
          <w:p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color w:val="FF0000"/>
                <w:sz w:val="20"/>
                <w:szCs w:val="20"/>
              </w:rPr>
            </w:pPr>
            <w:r w:rsidRPr="00DC677F">
              <w:rPr>
                <w:color w:val="00B050"/>
                <w:szCs w:val="20"/>
              </w:rPr>
              <w:t>Yes</w:t>
            </w:r>
          </w:p>
        </w:tc>
        <w:tc>
          <w:tcPr>
            <w:tcW w:w="2205" w:type="dxa"/>
            <w:tcBorders>
              <w:top w:val="nil"/>
              <w:bottom w:val="nil"/>
            </w:tcBorders>
            <w:hideMark/>
          </w:tcPr>
          <w:p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color w:val="FF0000"/>
                <w:sz w:val="20"/>
                <w:szCs w:val="20"/>
              </w:rPr>
            </w:pPr>
            <w:r w:rsidRPr="00DC677F">
              <w:rPr>
                <w:szCs w:val="20"/>
              </w:rPr>
              <w:t>Possible via xml-rpc</w:t>
            </w:r>
          </w:p>
        </w:tc>
      </w:tr>
      <w:tr w:rsidR="00C35F6A" w:rsidRPr="00DC677F" w:rsidTr="003F404B">
        <w:trPr>
          <w:trHeight w:val="351"/>
        </w:trPr>
        <w:tc>
          <w:tcPr>
            <w:cnfStyle w:val="001000000000" w:firstRow="0" w:lastRow="0" w:firstColumn="1" w:lastColumn="0" w:oddVBand="0" w:evenVBand="0" w:oddHBand="0" w:evenHBand="0" w:firstRowFirstColumn="0" w:firstRowLastColumn="0" w:lastRowFirstColumn="0" w:lastRowLastColumn="0"/>
            <w:tcW w:w="4608" w:type="dxa"/>
            <w:tcBorders>
              <w:top w:val="nil"/>
              <w:left w:val="nil"/>
              <w:bottom w:val="nil"/>
              <w:right w:val="nil"/>
            </w:tcBorders>
            <w:hideMark/>
          </w:tcPr>
          <w:p w:rsidR="00C35F6A" w:rsidRPr="0026571F" w:rsidRDefault="00C35F6A" w:rsidP="003F404B">
            <w:pPr>
              <w:spacing w:after="0"/>
              <w:rPr>
                <w:b w:val="0"/>
                <w:sz w:val="20"/>
                <w:szCs w:val="20"/>
              </w:rPr>
            </w:pPr>
            <w:r w:rsidRPr="00DC677F">
              <w:rPr>
                <w:szCs w:val="20"/>
              </w:rPr>
              <w:t>Compilable</w:t>
            </w:r>
          </w:p>
        </w:tc>
        <w:tc>
          <w:tcPr>
            <w:tcW w:w="2430" w:type="dxa"/>
            <w:tcBorders>
              <w:top w:val="nil"/>
              <w:left w:val="nil"/>
              <w:bottom w:val="nil"/>
              <w:right w:val="nil"/>
            </w:tcBorders>
            <w:hideMark/>
          </w:tcPr>
          <w:p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color w:val="00B050"/>
                <w:szCs w:val="20"/>
              </w:rPr>
              <w:t>Yes</w:t>
            </w:r>
          </w:p>
        </w:tc>
        <w:tc>
          <w:tcPr>
            <w:tcW w:w="2205" w:type="dxa"/>
            <w:tcBorders>
              <w:top w:val="nil"/>
              <w:left w:val="nil"/>
              <w:bottom w:val="nil"/>
              <w:right w:val="nil"/>
            </w:tcBorders>
            <w:hideMark/>
          </w:tcPr>
          <w:p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color w:val="C00000"/>
                <w:szCs w:val="20"/>
              </w:rPr>
              <w:t>No</w:t>
            </w:r>
          </w:p>
        </w:tc>
      </w:tr>
      <w:tr w:rsidR="00C35F6A" w:rsidRPr="00DC677F" w:rsidTr="003F40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608" w:type="dxa"/>
            <w:tcBorders>
              <w:top w:val="nil"/>
              <w:bottom w:val="nil"/>
            </w:tcBorders>
            <w:hideMark/>
          </w:tcPr>
          <w:p w:rsidR="00C35F6A" w:rsidRPr="0026571F" w:rsidRDefault="00C35F6A" w:rsidP="003F404B">
            <w:pPr>
              <w:spacing w:after="0"/>
              <w:rPr>
                <w:b w:val="0"/>
                <w:sz w:val="20"/>
                <w:szCs w:val="20"/>
              </w:rPr>
            </w:pPr>
            <w:r w:rsidRPr="00DC677F">
              <w:rPr>
                <w:szCs w:val="20"/>
              </w:rPr>
              <w:t>Programming Language</w:t>
            </w:r>
          </w:p>
        </w:tc>
        <w:tc>
          <w:tcPr>
            <w:tcW w:w="2430" w:type="dxa"/>
            <w:tcBorders>
              <w:top w:val="nil"/>
              <w:bottom w:val="nil"/>
            </w:tcBorders>
            <w:hideMark/>
          </w:tcPr>
          <w:p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DC677F">
              <w:rPr>
                <w:szCs w:val="20"/>
              </w:rPr>
              <w:t>BASIC</w:t>
            </w:r>
          </w:p>
        </w:tc>
        <w:tc>
          <w:tcPr>
            <w:tcW w:w="2205" w:type="dxa"/>
            <w:tcBorders>
              <w:top w:val="nil"/>
              <w:bottom w:val="nil"/>
            </w:tcBorders>
            <w:hideMark/>
          </w:tcPr>
          <w:p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DC677F">
              <w:rPr>
                <w:szCs w:val="20"/>
              </w:rPr>
              <w:t>Java</w:t>
            </w:r>
          </w:p>
        </w:tc>
      </w:tr>
      <w:tr w:rsidR="00C35F6A" w:rsidRPr="00DC677F" w:rsidTr="003F404B">
        <w:trPr>
          <w:trHeight w:val="351"/>
        </w:trPr>
        <w:tc>
          <w:tcPr>
            <w:cnfStyle w:val="001000000000" w:firstRow="0" w:lastRow="0" w:firstColumn="1" w:lastColumn="0" w:oddVBand="0" w:evenVBand="0" w:oddHBand="0" w:evenHBand="0" w:firstRowFirstColumn="0" w:firstRowLastColumn="0" w:lastRowFirstColumn="0" w:lastRowLastColumn="0"/>
            <w:tcW w:w="4608" w:type="dxa"/>
            <w:tcBorders>
              <w:top w:val="nil"/>
              <w:left w:val="nil"/>
              <w:bottom w:val="single" w:sz="8" w:space="0" w:color="4BACC6"/>
              <w:right w:val="nil"/>
            </w:tcBorders>
            <w:hideMark/>
          </w:tcPr>
          <w:p w:rsidR="00C35F6A" w:rsidRPr="0026571F" w:rsidRDefault="00C35F6A" w:rsidP="003F404B">
            <w:pPr>
              <w:spacing w:after="0"/>
              <w:rPr>
                <w:b w:val="0"/>
                <w:sz w:val="20"/>
                <w:szCs w:val="20"/>
              </w:rPr>
            </w:pPr>
            <w:r w:rsidRPr="00DC677F">
              <w:rPr>
                <w:szCs w:val="20"/>
              </w:rPr>
              <w:t>License costs</w:t>
            </w:r>
          </w:p>
        </w:tc>
        <w:tc>
          <w:tcPr>
            <w:tcW w:w="2430" w:type="dxa"/>
            <w:tcBorders>
              <w:top w:val="nil"/>
              <w:left w:val="nil"/>
              <w:bottom w:val="single" w:sz="8" w:space="0" w:color="4BACC6"/>
              <w:right w:val="nil"/>
            </w:tcBorders>
            <w:hideMark/>
          </w:tcPr>
          <w:p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szCs w:val="20"/>
              </w:rPr>
              <w:t>0.00 $</w:t>
            </w:r>
          </w:p>
        </w:tc>
        <w:tc>
          <w:tcPr>
            <w:tcW w:w="2205" w:type="dxa"/>
            <w:tcBorders>
              <w:top w:val="nil"/>
              <w:left w:val="nil"/>
              <w:bottom w:val="single" w:sz="8" w:space="0" w:color="4BACC6"/>
              <w:right w:val="nil"/>
            </w:tcBorders>
            <w:hideMark/>
          </w:tcPr>
          <w:p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szCs w:val="20"/>
              </w:rPr>
              <w:t>0.00 $</w:t>
            </w:r>
          </w:p>
        </w:tc>
      </w:tr>
    </w:tbl>
    <w:p w:rsidR="00C35F6A" w:rsidRPr="00DC677F" w:rsidRDefault="00C35F6A" w:rsidP="00C35F6A">
      <w:pPr>
        <w:rPr>
          <w:rFonts w:ascii="Calibri" w:hAnsi="Calibri"/>
          <w:sz w:val="22"/>
          <w:szCs w:val="22"/>
        </w:rPr>
      </w:pPr>
    </w:p>
    <w:p w:rsidR="00C35F6A" w:rsidRPr="00DC677F" w:rsidRDefault="00C35F6A" w:rsidP="00C35F6A">
      <w:pPr>
        <w:rPr>
          <w:rFonts w:ascii="Cambria" w:hAnsi="Cambria"/>
          <w:b/>
          <w:bCs/>
          <w:color w:val="365F91"/>
          <w:sz w:val="28"/>
          <w:szCs w:val="28"/>
        </w:rPr>
      </w:pPr>
    </w:p>
    <w:p w:rsidR="00C35F6A" w:rsidRPr="00DC677F" w:rsidRDefault="00C35F6A">
      <w:pPr>
        <w:spacing w:before="0" w:after="0"/>
        <w:rPr>
          <w:rFonts w:ascii="Times New Roman" w:hAnsi="Times New Roman"/>
          <w:szCs w:val="20"/>
        </w:rPr>
      </w:pPr>
    </w:p>
    <w:sectPr w:rsidR="00C35F6A" w:rsidRPr="00DC677F" w:rsidSect="00390821">
      <w:headerReference w:type="default" r:id="rId76"/>
      <w:footerReference w:type="default" r:id="rId77"/>
      <w:pgSz w:w="11907" w:h="16840" w:code="9"/>
      <w:pgMar w:top="1440" w:right="1418"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E4B" w:rsidRDefault="00984E4B">
      <w:r>
        <w:separator/>
      </w:r>
    </w:p>
  </w:endnote>
  <w:endnote w:type="continuationSeparator" w:id="0">
    <w:p w:rsidR="00984E4B" w:rsidRDefault="00984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4E5" w:rsidRDefault="006434E5">
    <w:pPr>
      <w:pStyle w:val="Footer"/>
      <w:jc w:val="right"/>
    </w:pPr>
    <w:r>
      <w:rPr>
        <w:noProof/>
        <w:sz w:val="20"/>
        <w:lang w:val="en-CA" w:eastAsia="en-CA"/>
      </w:rPr>
      <mc:AlternateContent>
        <mc:Choice Requires="wps">
          <w:drawing>
            <wp:anchor distT="0" distB="0" distL="114300" distR="114300" simplePos="0" relativeHeight="251657728" behindDoc="0" locked="0" layoutInCell="1" allowOverlap="1" wp14:anchorId="21EFB78D" wp14:editId="21EFB78E">
              <wp:simplePos x="0" y="0"/>
              <wp:positionH relativeFrom="column">
                <wp:posOffset>-1079500</wp:posOffset>
              </wp:positionH>
              <wp:positionV relativeFrom="paragraph">
                <wp:posOffset>-290195</wp:posOffset>
              </wp:positionV>
              <wp:extent cx="7594600" cy="6299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0" cy="629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34E5" w:rsidRDefault="006434E5" w:rsidP="004F65B3">
                          <w:pPr>
                            <w:pStyle w:val="Footer"/>
                            <w:rPr>
                              <w:rStyle w:val="PageNumber"/>
                            </w:rPr>
                          </w:pPr>
                        </w:p>
                        <w:tbl>
                          <w:tblPr>
                            <w:tblW w:w="0" w:type="auto"/>
                            <w:tblInd w:w="831" w:type="dxa"/>
                            <w:tblLook w:val="0000" w:firstRow="0" w:lastRow="0" w:firstColumn="0" w:lastColumn="0" w:noHBand="0" w:noVBand="0"/>
                          </w:tblPr>
                          <w:tblGrid>
                            <w:gridCol w:w="6297"/>
                            <w:gridCol w:w="305"/>
                            <w:gridCol w:w="3241"/>
                          </w:tblGrid>
                          <w:tr w:rsidR="006434E5">
                            <w:trPr>
                              <w:cantSplit/>
                            </w:trPr>
                            <w:tc>
                              <w:tcPr>
                                <w:tcW w:w="9843" w:type="dxa"/>
                                <w:gridSpan w:val="3"/>
                              </w:tcPr>
                              <w:p w:rsidR="006434E5" w:rsidRDefault="006434E5" w:rsidP="00520968">
                                <w:pPr>
                                  <w:pStyle w:val="Footer"/>
                                  <w:rPr>
                                    <w:rStyle w:val="PageNumber"/>
                                  </w:rPr>
                                </w:pPr>
                                <w:r>
                                  <w:rPr>
                                    <w:rStyle w:val="PageNumber"/>
                                  </w:rPr>
                                  <w:fldChar w:fldCharType="begin"/>
                                </w:r>
                                <w:r>
                                  <w:rPr>
                                    <w:rStyle w:val="PageNumber"/>
                                  </w:rPr>
                                  <w:instrText xml:space="preserve"> DOCPROPERTY  Title  \* MERGEFORMAT </w:instrText>
                                </w:r>
                                <w:r>
                                  <w:rPr>
                                    <w:rStyle w:val="PageNumber"/>
                                  </w:rPr>
                                  <w:fldChar w:fldCharType="separate"/>
                                </w:r>
                                <w:r>
                                  <w:rPr>
                                    <w:rStyle w:val="PageNumber"/>
                                  </w:rPr>
                                  <w:t>IAS 3.5.0</w:t>
                                </w:r>
                                <w:r>
                                  <w:rPr>
                                    <w:rStyle w:val="PageNumber"/>
                                  </w:rPr>
                                  <w:fldChar w:fldCharType="end"/>
                                </w:r>
                                <w:r>
                                  <w:rPr>
                                    <w:rStyle w:val="PageNumber"/>
                                  </w:rPr>
                                  <w:t xml:space="preserve">  -  </w:t>
                                </w:r>
                                <w:r>
                                  <w:rPr>
                                    <w:rStyle w:val="PageNumber"/>
                                  </w:rPr>
                                  <w:fldChar w:fldCharType="begin"/>
                                </w:r>
                                <w:r>
                                  <w:rPr>
                                    <w:rStyle w:val="PageNumber"/>
                                  </w:rPr>
                                  <w:instrText xml:space="preserve"> DOCPROPERTY  Category  \* MERGEFORMAT </w:instrText>
                                </w:r>
                                <w:r>
                                  <w:rPr>
                                    <w:rStyle w:val="PageNumber"/>
                                  </w:rPr>
                                  <w:fldChar w:fldCharType="separate"/>
                                </w:r>
                                <w:r>
                                  <w:rPr>
                                    <w:rStyle w:val="PageNumber"/>
                                  </w:rPr>
                                  <w:t>Test Automation Proposal</w:t>
                                </w:r>
                                <w:r>
                                  <w:rPr>
                                    <w:rStyle w:val="PageNumber"/>
                                  </w:rPr>
                                  <w:fldChar w:fldCharType="end"/>
                                </w:r>
                              </w:p>
                            </w:tc>
                          </w:tr>
                          <w:tr w:rsidR="006434E5">
                            <w:tc>
                              <w:tcPr>
                                <w:tcW w:w="6297" w:type="dxa"/>
                              </w:tcPr>
                              <w:p w:rsidR="006434E5" w:rsidRDefault="006434E5" w:rsidP="004F65B3">
                                <w:pPr>
                                  <w:pStyle w:val="Footer"/>
                                  <w:rPr>
                                    <w:rStyle w:val="PageNumber"/>
                                  </w:rPr>
                                </w:pPr>
                                <w:fldSimple w:instr=" DOCPROPERTY  &quot;Version Number&quot;  \* MERGEFORMAT ">
                                  <w:r>
                                    <w:t>[version x.y]</w:t>
                                  </w:r>
                                </w:fldSimple>
                                <w:r>
                                  <w:rPr>
                                    <w:rStyle w:val="PageNumber"/>
                                  </w:rPr>
                                  <w:t xml:space="preserve">– </w:t>
                                </w:r>
                                <w:r>
                                  <w:rPr>
                                    <w:rStyle w:val="PageNumber"/>
                                  </w:rPr>
                                  <w:fldChar w:fldCharType="begin"/>
                                </w:r>
                                <w:r>
                                  <w:rPr>
                                    <w:rStyle w:val="PageNumber"/>
                                  </w:rPr>
                                  <w:instrText xml:space="preserve"> DOCPROPERTY  LastSavedTime  \* MERGEFORMAT </w:instrText>
                                </w:r>
                                <w:r>
                                  <w:rPr>
                                    <w:rStyle w:val="PageNumber"/>
                                  </w:rPr>
                                  <w:fldChar w:fldCharType="separate"/>
                                </w:r>
                                <w:r>
                                  <w:rPr>
                                    <w:rStyle w:val="PageNumber"/>
                                  </w:rPr>
                                  <w:t>22-Mar-2013 9:04 AM</w:t>
                                </w:r>
                                <w:r>
                                  <w:rPr>
                                    <w:rStyle w:val="PageNumber"/>
                                  </w:rPr>
                                  <w:fldChar w:fldCharType="end"/>
                                </w:r>
                              </w:p>
                              <w:p w:rsidR="006434E5" w:rsidRDefault="006434E5" w:rsidP="008E0608">
                                <w:pPr>
                                  <w:pStyle w:val="Footer"/>
                                  <w:rPr>
                                    <w:rStyle w:val="PageNumber"/>
                                  </w:rPr>
                                </w:pPr>
                                <w:r>
                                  <w:sym w:font="Symbol" w:char="00E3"/>
                                </w:r>
                                <w:r>
                                  <w:t xml:space="preserve"> 2008 VASCO Data Security. All rights reserved.</w:t>
                                </w:r>
                              </w:p>
                            </w:tc>
                            <w:tc>
                              <w:tcPr>
                                <w:tcW w:w="305" w:type="dxa"/>
                              </w:tcPr>
                              <w:p w:rsidR="006434E5" w:rsidRDefault="006434E5" w:rsidP="004F65B3">
                                <w:pPr>
                                  <w:pStyle w:val="Footer"/>
                                  <w:rPr>
                                    <w:rStyle w:val="PageNumber"/>
                                  </w:rPr>
                                </w:pPr>
                              </w:p>
                            </w:tc>
                            <w:tc>
                              <w:tcPr>
                                <w:tcW w:w="3241" w:type="dxa"/>
                              </w:tcPr>
                              <w:p w:rsidR="006434E5" w:rsidRDefault="006434E5" w:rsidP="004F65B3">
                                <w:pPr>
                                  <w:pStyle w:val="Footer"/>
                                  <w:jc w:val="right"/>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29239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9239B">
                                  <w:rPr>
                                    <w:rStyle w:val="PageNumber"/>
                                    <w:noProof/>
                                  </w:rPr>
                                  <w:t>50</w:t>
                                </w:r>
                                <w:r>
                                  <w:rPr>
                                    <w:rStyle w:val="PageNumber"/>
                                  </w:rPr>
                                  <w:fldChar w:fldCharType="end"/>
                                </w:r>
                              </w:p>
                            </w:tc>
                          </w:tr>
                        </w:tbl>
                        <w:p w:rsidR="006434E5" w:rsidRDefault="006434E5" w:rsidP="004F65B3">
                          <w:pPr>
                            <w:pStyle w:val="Footer"/>
                            <w:rPr>
                              <w:rStyle w:val="PageNumber"/>
                            </w:rPr>
                          </w:pPr>
                        </w:p>
                        <w:p w:rsidR="006434E5" w:rsidRDefault="006434E5" w:rsidP="004F65B3">
                          <w:pPr>
                            <w:pStyle w:val="Footer"/>
                          </w:pP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FB78D" id="_x0000_t202" coordsize="21600,21600" o:spt="202" path="m,l,21600r21600,l21600,xe">
              <v:stroke joinstyle="miter"/>
              <v:path gradientshapeok="t" o:connecttype="rect"/>
            </v:shapetype>
            <v:shape id="Text Box 2" o:spid="_x0000_s1027" type="#_x0000_t202" style="position:absolute;left:0;text-align:left;margin-left:-85pt;margin-top:-22.85pt;width:598pt;height:4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w+hAIAABY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" stroked="f">
              <v:textbox>
                <w:txbxContent>
                  <w:p w:rsidR="006434E5" w:rsidRDefault="006434E5" w:rsidP="004F65B3">
                    <w:pPr>
                      <w:pStyle w:val="Footer"/>
                      <w:rPr>
                        <w:rStyle w:val="PageNumber"/>
                      </w:rPr>
                    </w:pPr>
                  </w:p>
                  <w:tbl>
                    <w:tblPr>
                      <w:tblW w:w="0" w:type="auto"/>
                      <w:tblInd w:w="831" w:type="dxa"/>
                      <w:tblLook w:val="0000" w:firstRow="0" w:lastRow="0" w:firstColumn="0" w:lastColumn="0" w:noHBand="0" w:noVBand="0"/>
                    </w:tblPr>
                    <w:tblGrid>
                      <w:gridCol w:w="6297"/>
                      <w:gridCol w:w="305"/>
                      <w:gridCol w:w="3241"/>
                    </w:tblGrid>
                    <w:tr w:rsidR="006434E5">
                      <w:trPr>
                        <w:cantSplit/>
                      </w:trPr>
                      <w:tc>
                        <w:tcPr>
                          <w:tcW w:w="9843" w:type="dxa"/>
                          <w:gridSpan w:val="3"/>
                        </w:tcPr>
                        <w:p w:rsidR="006434E5" w:rsidRDefault="006434E5" w:rsidP="00520968">
                          <w:pPr>
                            <w:pStyle w:val="Footer"/>
                            <w:rPr>
                              <w:rStyle w:val="PageNumber"/>
                            </w:rPr>
                          </w:pPr>
                          <w:r>
                            <w:rPr>
                              <w:rStyle w:val="PageNumber"/>
                            </w:rPr>
                            <w:fldChar w:fldCharType="begin"/>
                          </w:r>
                          <w:r>
                            <w:rPr>
                              <w:rStyle w:val="PageNumber"/>
                            </w:rPr>
                            <w:instrText xml:space="preserve"> DOCPROPERTY  Title  \* MERGEFORMAT </w:instrText>
                          </w:r>
                          <w:r>
                            <w:rPr>
                              <w:rStyle w:val="PageNumber"/>
                            </w:rPr>
                            <w:fldChar w:fldCharType="separate"/>
                          </w:r>
                          <w:r>
                            <w:rPr>
                              <w:rStyle w:val="PageNumber"/>
                            </w:rPr>
                            <w:t>IAS 3.5.0</w:t>
                          </w:r>
                          <w:r>
                            <w:rPr>
                              <w:rStyle w:val="PageNumber"/>
                            </w:rPr>
                            <w:fldChar w:fldCharType="end"/>
                          </w:r>
                          <w:r>
                            <w:rPr>
                              <w:rStyle w:val="PageNumber"/>
                            </w:rPr>
                            <w:t xml:space="preserve">  -  </w:t>
                          </w:r>
                          <w:r>
                            <w:rPr>
                              <w:rStyle w:val="PageNumber"/>
                            </w:rPr>
                            <w:fldChar w:fldCharType="begin"/>
                          </w:r>
                          <w:r>
                            <w:rPr>
                              <w:rStyle w:val="PageNumber"/>
                            </w:rPr>
                            <w:instrText xml:space="preserve"> DOCPROPERTY  Category  \* MERGEFORMAT </w:instrText>
                          </w:r>
                          <w:r>
                            <w:rPr>
                              <w:rStyle w:val="PageNumber"/>
                            </w:rPr>
                            <w:fldChar w:fldCharType="separate"/>
                          </w:r>
                          <w:r>
                            <w:rPr>
                              <w:rStyle w:val="PageNumber"/>
                            </w:rPr>
                            <w:t>Test Automation Proposal</w:t>
                          </w:r>
                          <w:r>
                            <w:rPr>
                              <w:rStyle w:val="PageNumber"/>
                            </w:rPr>
                            <w:fldChar w:fldCharType="end"/>
                          </w:r>
                        </w:p>
                      </w:tc>
                    </w:tr>
                    <w:tr w:rsidR="006434E5">
                      <w:tc>
                        <w:tcPr>
                          <w:tcW w:w="6297" w:type="dxa"/>
                        </w:tcPr>
                        <w:p w:rsidR="006434E5" w:rsidRDefault="006434E5" w:rsidP="004F65B3">
                          <w:pPr>
                            <w:pStyle w:val="Footer"/>
                            <w:rPr>
                              <w:rStyle w:val="PageNumber"/>
                            </w:rPr>
                          </w:pPr>
                          <w:fldSimple w:instr=" DOCPROPERTY  &quot;Version Number&quot;  \* MERGEFORMAT ">
                            <w:r>
                              <w:t>[version x.y]</w:t>
                            </w:r>
                          </w:fldSimple>
                          <w:r>
                            <w:rPr>
                              <w:rStyle w:val="PageNumber"/>
                            </w:rPr>
                            <w:t xml:space="preserve">– </w:t>
                          </w:r>
                          <w:r>
                            <w:rPr>
                              <w:rStyle w:val="PageNumber"/>
                            </w:rPr>
                            <w:fldChar w:fldCharType="begin"/>
                          </w:r>
                          <w:r>
                            <w:rPr>
                              <w:rStyle w:val="PageNumber"/>
                            </w:rPr>
                            <w:instrText xml:space="preserve"> DOCPROPERTY  LastSavedTime  \* MERGEFORMAT </w:instrText>
                          </w:r>
                          <w:r>
                            <w:rPr>
                              <w:rStyle w:val="PageNumber"/>
                            </w:rPr>
                            <w:fldChar w:fldCharType="separate"/>
                          </w:r>
                          <w:r>
                            <w:rPr>
                              <w:rStyle w:val="PageNumber"/>
                            </w:rPr>
                            <w:t>22-Mar-2013 9:04 AM</w:t>
                          </w:r>
                          <w:r>
                            <w:rPr>
                              <w:rStyle w:val="PageNumber"/>
                            </w:rPr>
                            <w:fldChar w:fldCharType="end"/>
                          </w:r>
                        </w:p>
                        <w:p w:rsidR="006434E5" w:rsidRDefault="006434E5" w:rsidP="008E0608">
                          <w:pPr>
                            <w:pStyle w:val="Footer"/>
                            <w:rPr>
                              <w:rStyle w:val="PageNumber"/>
                            </w:rPr>
                          </w:pPr>
                          <w:r>
                            <w:sym w:font="Symbol" w:char="00E3"/>
                          </w:r>
                          <w:r>
                            <w:t xml:space="preserve"> 2008 VASCO Data Security. All rights reserved.</w:t>
                          </w:r>
                        </w:p>
                      </w:tc>
                      <w:tc>
                        <w:tcPr>
                          <w:tcW w:w="305" w:type="dxa"/>
                        </w:tcPr>
                        <w:p w:rsidR="006434E5" w:rsidRDefault="006434E5" w:rsidP="004F65B3">
                          <w:pPr>
                            <w:pStyle w:val="Footer"/>
                            <w:rPr>
                              <w:rStyle w:val="PageNumber"/>
                            </w:rPr>
                          </w:pPr>
                        </w:p>
                      </w:tc>
                      <w:tc>
                        <w:tcPr>
                          <w:tcW w:w="3241" w:type="dxa"/>
                        </w:tcPr>
                        <w:p w:rsidR="006434E5" w:rsidRDefault="006434E5" w:rsidP="004F65B3">
                          <w:pPr>
                            <w:pStyle w:val="Footer"/>
                            <w:jc w:val="right"/>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29239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9239B">
                            <w:rPr>
                              <w:rStyle w:val="PageNumber"/>
                              <w:noProof/>
                            </w:rPr>
                            <w:t>50</w:t>
                          </w:r>
                          <w:r>
                            <w:rPr>
                              <w:rStyle w:val="PageNumber"/>
                            </w:rPr>
                            <w:fldChar w:fldCharType="end"/>
                          </w:r>
                        </w:p>
                      </w:tc>
                    </w:tr>
                  </w:tbl>
                  <w:p w:rsidR="006434E5" w:rsidRDefault="006434E5" w:rsidP="004F65B3">
                    <w:pPr>
                      <w:pStyle w:val="Footer"/>
                      <w:rPr>
                        <w:rStyle w:val="PageNumber"/>
                      </w:rPr>
                    </w:pPr>
                  </w:p>
                  <w:p w:rsidR="006434E5" w:rsidRDefault="006434E5" w:rsidP="004F65B3">
                    <w:pPr>
                      <w:pStyle w:val="Footer"/>
                    </w:pP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p>
                </w:txbxContent>
              </v:textbox>
              <w10:wrap type="square"/>
            </v:shape>
          </w:pict>
        </mc:Fallback>
      </mc:AlternateContent>
    </w:r>
    <w:r>
      <w:rPr>
        <w:noProof/>
        <w:sz w:val="20"/>
        <w:lang w:val="en-CA" w:eastAsia="en-CA"/>
      </w:rPr>
      <mc:AlternateContent>
        <mc:Choice Requires="wps">
          <w:drawing>
            <wp:anchor distT="0" distB="0" distL="114300" distR="114300" simplePos="0" relativeHeight="251658752" behindDoc="0" locked="0" layoutInCell="1" allowOverlap="1" wp14:anchorId="21EFB78F" wp14:editId="21EFB790">
              <wp:simplePos x="0" y="0"/>
              <wp:positionH relativeFrom="column">
                <wp:posOffset>-1257300</wp:posOffset>
              </wp:positionH>
              <wp:positionV relativeFrom="paragraph">
                <wp:posOffset>346075</wp:posOffset>
              </wp:positionV>
              <wp:extent cx="8115300" cy="228600"/>
              <wp:effectExtent l="3810" t="0" r="0" b="190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228600"/>
                      </a:xfrm>
                      <a:prstGeom prst="rect">
                        <a:avLst/>
                      </a:prstGeom>
                      <a:solidFill>
                        <a:srgbClr val="0055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D53F2" id="Rectangle 3" o:spid="_x0000_s1026" style="position:absolute;margin-left:-99pt;margin-top:27.25pt;width:639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" fillcolor="#005596"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E4B" w:rsidRDefault="00984E4B">
      <w:r>
        <w:separator/>
      </w:r>
    </w:p>
  </w:footnote>
  <w:footnote w:type="continuationSeparator" w:id="0">
    <w:p w:rsidR="00984E4B" w:rsidRDefault="00984E4B">
      <w:r>
        <w:continuationSeparator/>
      </w:r>
    </w:p>
  </w:footnote>
  <w:footnote w:id="1">
    <w:p w:rsidR="006434E5" w:rsidRPr="00B462C2" w:rsidRDefault="006434E5" w:rsidP="00B462C2">
      <w:pPr>
        <w:pStyle w:val="FootnoteText"/>
      </w:pPr>
      <w:r>
        <w:rPr>
          <w:rStyle w:val="FootnoteReference"/>
        </w:rPr>
        <w:footnoteRef/>
      </w:r>
      <w:r>
        <w:t xml:space="preserve"> _SystemTestLoggingHandler, defined in framework/core/stflogging.py</w:t>
      </w:r>
    </w:p>
  </w:footnote>
  <w:footnote w:id="2">
    <w:p w:rsidR="006434E5" w:rsidRDefault="006434E5">
      <w:pPr>
        <w:pStyle w:val="FootnoteText"/>
      </w:pPr>
      <w:r>
        <w:rPr>
          <w:rStyle w:val="FootnoteReference"/>
        </w:rPr>
        <w:footnoteRef/>
      </w:r>
      <w:r>
        <w:t xml:space="preserve"> Notice that the logger’s debug method is not in the list because it would clash with the unittest.TestCase.debug method.</w:t>
      </w:r>
    </w:p>
  </w:footnote>
  <w:footnote w:id="3">
    <w:p w:rsidR="006434E5" w:rsidRDefault="006434E5" w:rsidP="00747340">
      <w:pPr>
        <w:pStyle w:val="FootnoteText"/>
      </w:pPr>
      <w:r>
        <w:rPr>
          <w:rStyle w:val="FootnoteReference"/>
        </w:rPr>
        <w:footnoteRef/>
      </w:r>
      <w:r>
        <w:t xml:space="preserve"> Notice that the logger’s debug method is not in the list because it would clash with the unittest.TestSuite.debug method.</w:t>
      </w:r>
    </w:p>
  </w:footnote>
  <w:footnote w:id="4">
    <w:p w:rsidR="006434E5" w:rsidRDefault="006434E5" w:rsidP="00B462C2">
      <w:pPr>
        <w:pStyle w:val="FootnoteText"/>
      </w:pPr>
      <w:r>
        <w:rPr>
          <w:rStyle w:val="FootnoteReference"/>
        </w:rPr>
        <w:footnoteRef/>
      </w:r>
      <w:r>
        <w:t xml:space="preserve"> There is a way involving the runtime creation of classes wrapping the test case (by simple inheritance) and pulling the suiteContext out of a closure to add it to the original test case __init__ parameters, but it is more advanced Python code that is more difficult to understand and maintain.</w:t>
      </w:r>
    </w:p>
  </w:footnote>
  <w:footnote w:id="5">
    <w:p w:rsidR="006434E5" w:rsidRDefault="006434E5">
      <w:pPr>
        <w:pStyle w:val="FootnoteText"/>
      </w:pPr>
      <w:r>
        <w:rPr>
          <w:rStyle w:val="FootnoteReference"/>
        </w:rPr>
        <w:footnoteRef/>
      </w:r>
      <w:r>
        <w:t xml:space="preserve"> </w:t>
      </w:r>
      <w:r w:rsidRPr="00A025C8">
        <w:t>http://docs.python.org/2/library/pdb.htm</w:t>
      </w:r>
      <w:r>
        <w:t>l</w:t>
      </w:r>
    </w:p>
  </w:footnote>
  <w:footnote w:id="6">
    <w:p w:rsidR="006434E5" w:rsidRDefault="006434E5">
      <w:pPr>
        <w:pStyle w:val="FootnoteText"/>
      </w:pPr>
      <w:r>
        <w:rPr>
          <w:rStyle w:val="FootnoteReference"/>
        </w:rPr>
        <w:footnoteRef/>
      </w:r>
      <w:r>
        <w:t xml:space="preserve"> </w:t>
      </w:r>
      <w:r w:rsidRPr="00490397">
        <w:t>http://www.python.org/dev/peps/pep-0008/</w:t>
      </w:r>
    </w:p>
  </w:footnote>
  <w:footnote w:id="7">
    <w:p w:rsidR="006434E5" w:rsidRDefault="006434E5">
      <w:pPr>
        <w:pStyle w:val="FootnoteText"/>
      </w:pPr>
      <w:r>
        <w:rPr>
          <w:rStyle w:val="FootnoteReference"/>
        </w:rPr>
        <w:footnoteRef/>
      </w:r>
      <w:r>
        <w:t xml:space="preserve"> </w:t>
      </w:r>
      <w:r w:rsidRPr="00490397">
        <w:t>http://www.effbot.org/zone/import-confusion.htm</w:t>
      </w:r>
    </w:p>
  </w:footnote>
  <w:footnote w:id="8">
    <w:p w:rsidR="006434E5" w:rsidRDefault="006434E5">
      <w:pPr>
        <w:pStyle w:val="FootnoteText"/>
      </w:pPr>
      <w:r>
        <w:rPr>
          <w:rStyle w:val="FootnoteReference"/>
        </w:rPr>
        <w:footnoteRef/>
      </w:r>
      <w:r>
        <w:t xml:space="preserve"> </w:t>
      </w:r>
      <w:r w:rsidRPr="00101205">
        <w:t>http://www.python.org/dev/peps/pep-0263/</w:t>
      </w:r>
    </w:p>
  </w:footnote>
  <w:footnote w:id="9">
    <w:p w:rsidR="006434E5" w:rsidRDefault="006434E5">
      <w:pPr>
        <w:pStyle w:val="FootnoteText"/>
      </w:pPr>
      <w:r>
        <w:rPr>
          <w:rStyle w:val="FootnoteReference"/>
        </w:rPr>
        <w:footnoteRef/>
      </w:r>
      <w:r>
        <w:t xml:space="preserve"> </w:t>
      </w:r>
      <w:r w:rsidRPr="00101205">
        <w:t>http://nedbatchelder.com/text/unipain.html</w:t>
      </w:r>
    </w:p>
  </w:footnote>
  <w:footnote w:id="10">
    <w:p w:rsidR="006434E5" w:rsidRDefault="006434E5">
      <w:pPr>
        <w:pStyle w:val="FootnoteText"/>
      </w:pPr>
      <w:r>
        <w:rPr>
          <w:rStyle w:val="FootnoteReference"/>
        </w:rPr>
        <w:footnoteRef/>
      </w:r>
      <w:r>
        <w:t xml:space="preserve"> </w:t>
      </w:r>
      <w:r w:rsidRPr="00577E84">
        <w:t>http://epydoc.sourceforge.net/epytext.html</w:t>
      </w:r>
    </w:p>
  </w:footnote>
  <w:footnote w:id="11">
    <w:p w:rsidR="006434E5" w:rsidRDefault="006434E5" w:rsidP="008743E8">
      <w:pPr>
        <w:pStyle w:val="FootnoteText"/>
      </w:pPr>
      <w:r>
        <w:rPr>
          <w:rStyle w:val="FootnoteReference"/>
        </w:rPr>
        <w:footnoteRef/>
      </w:r>
      <w:r>
        <w:t xml:space="preserve"> A discussion of the usage of Git is outside of the scope of this document. Look in Section </w:t>
      </w:r>
      <w:r>
        <w:fldChar w:fldCharType="begin"/>
      </w:r>
      <w:r>
        <w:instrText xml:space="preserve"> REF _Ref361745031 \w \h </w:instrText>
      </w:r>
      <w:r>
        <w:fldChar w:fldCharType="separate"/>
      </w:r>
      <w:r>
        <w:t>4</w:t>
      </w:r>
      <w:r>
        <w:fldChar w:fldCharType="end"/>
      </w:r>
      <w:r>
        <w:t xml:space="preserve"> for a primer. An excellent book (Pro Git) is available in print (ISBN 1430218339) and online (</w:t>
      </w:r>
      <w:hyperlink r:id="rId1" w:history="1">
        <w:r>
          <w:rPr>
            <w:rStyle w:val="Hyperlink"/>
          </w:rPr>
          <w:t>http://git-scm.com/book</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4E5" w:rsidRDefault="006434E5">
    <w:pPr>
      <w:pStyle w:val="Header"/>
    </w:pPr>
    <w:r>
      <w:rPr>
        <w:noProof/>
        <w:lang w:val="en-CA" w:eastAsia="en-CA"/>
      </w:rPr>
      <mc:AlternateContent>
        <mc:Choice Requires="wps">
          <w:drawing>
            <wp:anchor distT="0" distB="0" distL="114300" distR="114300" simplePos="0" relativeHeight="251656704" behindDoc="0" locked="0" layoutInCell="1" allowOverlap="1" wp14:anchorId="21EFB78B" wp14:editId="21EFB78C">
              <wp:simplePos x="0" y="0"/>
              <wp:positionH relativeFrom="column">
                <wp:posOffset>-685800</wp:posOffset>
              </wp:positionH>
              <wp:positionV relativeFrom="paragraph">
                <wp:posOffset>-221615</wp:posOffset>
              </wp:positionV>
              <wp:extent cx="4114800" cy="342900"/>
              <wp:effectExtent l="3810" t="0" r="0" b="0"/>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6434E5" w:rsidRDefault="006434E5" w:rsidP="004F65B3">
                          <w:pPr>
                            <w:pStyle w:val="Footer"/>
                          </w:pPr>
                          <w:r>
                            <w:rPr>
                              <w:noProof/>
                              <w:lang w:val="en-CA" w:eastAsia="en-CA"/>
                            </w:rPr>
                            <w:drawing>
                              <wp:inline distT="0" distB="0" distL="0" distR="0" wp14:anchorId="21EFB7A7" wp14:editId="21EFB7A8">
                                <wp:extent cx="3917315" cy="224155"/>
                                <wp:effectExtent l="0" t="0" r="6985" b="4445"/>
                                <wp:docPr id="4" name="Picture 1" descr="VASCO_TAC_horizontal_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SCO_TAC_horizontal_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315" cy="2241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FB78B" id="_x0000_t202" coordsize="21600,21600" o:spt="202" path="m,l,21600r21600,l21600,xe">
              <v:stroke joinstyle="miter"/>
              <v:path gradientshapeok="t" o:connecttype="rect"/>
            </v:shapetype>
            <v:shape id="Text Box 1" o:spid="_x0000_s1026" type="#_x0000_t202" style="position:absolute;margin-left:-54pt;margin-top:-17.45pt;width:324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" stroked="f" strokecolor="blue">
              <v:textbox>
                <w:txbxContent>
                  <w:p w:rsidR="006434E5" w:rsidRDefault="006434E5" w:rsidP="004F65B3">
                    <w:pPr>
                      <w:pStyle w:val="Footer"/>
                    </w:pPr>
                    <w:r>
                      <w:rPr>
                        <w:noProof/>
                        <w:lang w:val="en-CA" w:eastAsia="en-CA"/>
                      </w:rPr>
                      <w:drawing>
                        <wp:inline distT="0" distB="0" distL="0" distR="0" wp14:anchorId="21EFB7A7" wp14:editId="21EFB7A8">
                          <wp:extent cx="3917315" cy="224155"/>
                          <wp:effectExtent l="0" t="0" r="6985" b="4445"/>
                          <wp:docPr id="4" name="Picture 1" descr="VASCO_TAC_horizontal_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SCO_TAC_horizontal_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315" cy="224155"/>
                                  </a:xfrm>
                                  <a:prstGeom prst="rect">
                                    <a:avLst/>
                                  </a:prstGeom>
                                  <a:noFill/>
                                  <a:ln>
                                    <a:noFill/>
                                  </a:ln>
                                </pic:spPr>
                              </pic:pic>
                            </a:graphicData>
                          </a:graphic>
                        </wp:inline>
                      </w:drawing>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C38"/>
    <w:multiLevelType w:val="hybridMultilevel"/>
    <w:tmpl w:val="C4D6D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B02C34"/>
    <w:multiLevelType w:val="hybridMultilevel"/>
    <w:tmpl w:val="F2041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3F7D25"/>
    <w:multiLevelType w:val="hybridMultilevel"/>
    <w:tmpl w:val="A18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94B8B"/>
    <w:multiLevelType w:val="hybridMultilevel"/>
    <w:tmpl w:val="6862D8E0"/>
    <w:lvl w:ilvl="0" w:tplc="275AF4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EF6448"/>
    <w:multiLevelType w:val="hybridMultilevel"/>
    <w:tmpl w:val="F5CE6D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74F1B"/>
    <w:multiLevelType w:val="hybridMultilevel"/>
    <w:tmpl w:val="ED823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1285A56"/>
    <w:multiLevelType w:val="hybridMultilevel"/>
    <w:tmpl w:val="C5FCF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3B222C"/>
    <w:multiLevelType w:val="hybridMultilevel"/>
    <w:tmpl w:val="E35A85FC"/>
    <w:lvl w:ilvl="0" w:tplc="7E029E6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76DAD"/>
    <w:multiLevelType w:val="hybridMultilevel"/>
    <w:tmpl w:val="C95688BE"/>
    <w:lvl w:ilvl="0" w:tplc="FE4C3228">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C4A28"/>
    <w:multiLevelType w:val="hybridMultilevel"/>
    <w:tmpl w:val="5AC6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F930627"/>
    <w:multiLevelType w:val="hybridMultilevel"/>
    <w:tmpl w:val="79D6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50C14"/>
    <w:multiLevelType w:val="hybridMultilevel"/>
    <w:tmpl w:val="0E74D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516AF"/>
    <w:multiLevelType w:val="hybridMultilevel"/>
    <w:tmpl w:val="8202FEDA"/>
    <w:lvl w:ilvl="0" w:tplc="E62851E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24C9A"/>
    <w:multiLevelType w:val="hybridMultilevel"/>
    <w:tmpl w:val="E6ACF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B0E67C5"/>
    <w:multiLevelType w:val="hybridMultilevel"/>
    <w:tmpl w:val="559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FC30ADB"/>
    <w:multiLevelType w:val="multilevel"/>
    <w:tmpl w:val="526C8068"/>
    <w:lvl w:ilvl="0">
      <w:start w:val="1"/>
      <w:numFmt w:val="decimal"/>
      <w:pStyle w:val="Heading1"/>
      <w:lvlText w:val="%1"/>
      <w:lvlJc w:val="left"/>
      <w:pPr>
        <w:tabs>
          <w:tab w:val="num" w:pos="794"/>
        </w:tabs>
        <w:ind w:left="794" w:hanging="794"/>
      </w:pPr>
      <w:rPr>
        <w:rFonts w:ascii="Verdana" w:hAnsi="Verdana" w:hint="default"/>
        <w:b w:val="0"/>
        <w:color w:val="auto"/>
        <w:sz w:val="48"/>
        <w:szCs w:val="48"/>
      </w:rPr>
    </w:lvl>
    <w:lvl w:ilvl="1">
      <w:start w:val="1"/>
      <w:numFmt w:val="decimal"/>
      <w:pStyle w:val="Heading2"/>
      <w:lvlText w:val="%1.%2"/>
      <w:lvlJc w:val="left"/>
      <w:pPr>
        <w:tabs>
          <w:tab w:val="num" w:pos="936"/>
        </w:tabs>
        <w:ind w:left="936" w:hanging="936"/>
      </w:pPr>
      <w:rPr>
        <w:rFonts w:ascii="Verdana" w:hAnsi="Verdana" w:hint="default"/>
        <w:color w:val="auto"/>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224"/>
        </w:tabs>
        <w:ind w:left="1224" w:hanging="1224"/>
      </w:pPr>
      <w:rPr>
        <w:rFonts w:hint="default"/>
        <w:color w:val="auto"/>
      </w:rPr>
    </w:lvl>
    <w:lvl w:ilvl="4">
      <w:start w:val="1"/>
      <w:numFmt w:val="decimal"/>
      <w:pStyle w:val="Heading5"/>
      <w:lvlText w:val="%1.%2.%3.%4.%5"/>
      <w:lvlJc w:val="left"/>
      <w:pPr>
        <w:tabs>
          <w:tab w:val="num" w:pos="1368"/>
        </w:tabs>
        <w:ind w:left="1368" w:hanging="1368"/>
      </w:pPr>
      <w:rPr>
        <w:rFonts w:hint="default"/>
      </w:rPr>
    </w:lvl>
    <w:lvl w:ilvl="5">
      <w:start w:val="1"/>
      <w:numFmt w:val="decimal"/>
      <w:pStyle w:val="Heading6"/>
      <w:lvlText w:val="%1.%2.%3.%4.%5.%6"/>
      <w:lvlJc w:val="left"/>
      <w:pPr>
        <w:tabs>
          <w:tab w:val="num" w:pos="1512"/>
        </w:tabs>
        <w:ind w:left="1512" w:hanging="1512"/>
      </w:pPr>
      <w:rPr>
        <w:rFonts w:hint="default"/>
      </w:rPr>
    </w:lvl>
    <w:lvl w:ilvl="6">
      <w:start w:val="1"/>
      <w:numFmt w:val="decimal"/>
      <w:pStyle w:val="Heading7"/>
      <w:lvlText w:val="%1.%2.%3.%4.%5.%6.%7"/>
      <w:lvlJc w:val="left"/>
      <w:pPr>
        <w:tabs>
          <w:tab w:val="num" w:pos="1656"/>
        </w:tabs>
        <w:ind w:left="1656" w:hanging="1656"/>
      </w:pPr>
      <w:rPr>
        <w:rFonts w:hint="default"/>
      </w:rPr>
    </w:lvl>
    <w:lvl w:ilvl="7">
      <w:start w:val="1"/>
      <w:numFmt w:val="decimal"/>
      <w:pStyle w:val="Heading8"/>
      <w:lvlText w:val="%1.%2.%3.%4.%5.%6.%7.%8"/>
      <w:lvlJc w:val="left"/>
      <w:pPr>
        <w:tabs>
          <w:tab w:val="num" w:pos="1800"/>
        </w:tabs>
        <w:ind w:left="1800" w:hanging="1800"/>
      </w:pPr>
      <w:rPr>
        <w:rFonts w:hint="default"/>
      </w:rPr>
    </w:lvl>
    <w:lvl w:ilvl="8">
      <w:start w:val="1"/>
      <w:numFmt w:val="decimal"/>
      <w:pStyle w:val="Heading9"/>
      <w:lvlText w:val="%1.%2.%3.%4.%5.%6.%7.%8.%9"/>
      <w:lvlJc w:val="left"/>
      <w:pPr>
        <w:tabs>
          <w:tab w:val="num" w:pos="1944"/>
        </w:tabs>
        <w:ind w:left="1944" w:hanging="1944"/>
      </w:pPr>
      <w:rPr>
        <w:rFonts w:hint="default"/>
      </w:rPr>
    </w:lvl>
  </w:abstractNum>
  <w:abstractNum w:abstractNumId="16" w15:restartNumberingAfterBreak="0">
    <w:nsid w:val="30283A6B"/>
    <w:multiLevelType w:val="hybridMultilevel"/>
    <w:tmpl w:val="5ACA92DA"/>
    <w:lvl w:ilvl="0" w:tplc="58C873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2423A32"/>
    <w:multiLevelType w:val="hybridMultilevel"/>
    <w:tmpl w:val="EB860BEE"/>
    <w:lvl w:ilvl="0" w:tplc="28FEE5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3A04C1C"/>
    <w:multiLevelType w:val="hybridMultilevel"/>
    <w:tmpl w:val="26E0B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3CB2BBD"/>
    <w:multiLevelType w:val="hybridMultilevel"/>
    <w:tmpl w:val="692E9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CA5FFA"/>
    <w:multiLevelType w:val="hybridMultilevel"/>
    <w:tmpl w:val="9E5E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4C59F8"/>
    <w:multiLevelType w:val="hybridMultilevel"/>
    <w:tmpl w:val="7F24E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55408B7"/>
    <w:multiLevelType w:val="hybridMultilevel"/>
    <w:tmpl w:val="EDAA3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5E141B"/>
    <w:multiLevelType w:val="hybridMultilevel"/>
    <w:tmpl w:val="00B0D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21B30"/>
    <w:multiLevelType w:val="hybridMultilevel"/>
    <w:tmpl w:val="71D8C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7DA5F98"/>
    <w:multiLevelType w:val="hybridMultilevel"/>
    <w:tmpl w:val="22046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B903F7D"/>
    <w:multiLevelType w:val="hybridMultilevel"/>
    <w:tmpl w:val="D3E6A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CBA68C2"/>
    <w:multiLevelType w:val="hybridMultilevel"/>
    <w:tmpl w:val="6C5C8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C75A66"/>
    <w:multiLevelType w:val="hybridMultilevel"/>
    <w:tmpl w:val="AE2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FE44DC2"/>
    <w:multiLevelType w:val="hybridMultilevel"/>
    <w:tmpl w:val="A08A3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3E20771"/>
    <w:multiLevelType w:val="hybridMultilevel"/>
    <w:tmpl w:val="6B704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6AA3DA3"/>
    <w:multiLevelType w:val="multilevel"/>
    <w:tmpl w:val="C11E1772"/>
    <w:lvl w:ilvl="0">
      <w:start w:val="1"/>
      <w:numFmt w:val="decimal"/>
      <w:pStyle w:val="Numberedlist"/>
      <w:lvlText w:val="%1."/>
      <w:lvlJc w:val="left"/>
      <w:pPr>
        <w:tabs>
          <w:tab w:val="num" w:pos="717"/>
        </w:tabs>
        <w:ind w:left="717" w:hanging="360"/>
      </w:pPr>
      <w:rPr>
        <w:rFonts w:hint="default"/>
      </w:rPr>
    </w:lvl>
    <w:lvl w:ilvl="1">
      <w:start w:val="1"/>
      <w:numFmt w:val="decimal"/>
      <w:lvlText w:val="%1.%2."/>
      <w:lvlJc w:val="left"/>
      <w:pPr>
        <w:tabs>
          <w:tab w:val="num" w:pos="1149"/>
        </w:tabs>
        <w:ind w:left="1149" w:hanging="432"/>
      </w:pPr>
    </w:lvl>
    <w:lvl w:ilvl="2">
      <w:start w:val="1"/>
      <w:numFmt w:val="decimal"/>
      <w:lvlText w:val="%1.%2.%3."/>
      <w:lvlJc w:val="left"/>
      <w:pPr>
        <w:tabs>
          <w:tab w:val="num" w:pos="1797"/>
        </w:tabs>
        <w:ind w:left="1581" w:hanging="504"/>
      </w:pPr>
    </w:lvl>
    <w:lvl w:ilvl="3">
      <w:start w:val="1"/>
      <w:numFmt w:val="decimal"/>
      <w:lvlText w:val="%1.%2.%3.%4."/>
      <w:lvlJc w:val="left"/>
      <w:pPr>
        <w:tabs>
          <w:tab w:val="num" w:pos="2517"/>
        </w:tabs>
        <w:ind w:left="2085" w:hanging="648"/>
      </w:pPr>
    </w:lvl>
    <w:lvl w:ilvl="4">
      <w:start w:val="1"/>
      <w:numFmt w:val="decimal"/>
      <w:lvlText w:val="%1.%2.%3.%4.%5."/>
      <w:lvlJc w:val="left"/>
      <w:pPr>
        <w:tabs>
          <w:tab w:val="num" w:pos="2877"/>
        </w:tabs>
        <w:ind w:left="2589" w:hanging="792"/>
      </w:pPr>
    </w:lvl>
    <w:lvl w:ilvl="5">
      <w:start w:val="1"/>
      <w:numFmt w:val="decimal"/>
      <w:lvlText w:val="%1.%2.%3.%4.%5.%6."/>
      <w:lvlJc w:val="left"/>
      <w:pPr>
        <w:tabs>
          <w:tab w:val="num" w:pos="3597"/>
        </w:tabs>
        <w:ind w:left="3093" w:hanging="936"/>
      </w:pPr>
    </w:lvl>
    <w:lvl w:ilvl="6">
      <w:start w:val="1"/>
      <w:numFmt w:val="decimal"/>
      <w:lvlText w:val="%1.%2.%3.%4.%5.%6.%7."/>
      <w:lvlJc w:val="left"/>
      <w:pPr>
        <w:tabs>
          <w:tab w:val="num" w:pos="3957"/>
        </w:tabs>
        <w:ind w:left="3597" w:hanging="1080"/>
      </w:pPr>
    </w:lvl>
    <w:lvl w:ilvl="7">
      <w:start w:val="1"/>
      <w:numFmt w:val="decimal"/>
      <w:lvlText w:val="%1.%2.%3.%4.%5.%6.%7.%8."/>
      <w:lvlJc w:val="left"/>
      <w:pPr>
        <w:tabs>
          <w:tab w:val="num" w:pos="4677"/>
        </w:tabs>
        <w:ind w:left="4101" w:hanging="1224"/>
      </w:pPr>
    </w:lvl>
    <w:lvl w:ilvl="8">
      <w:start w:val="1"/>
      <w:numFmt w:val="decimal"/>
      <w:lvlText w:val="%1.%2.%3.%4.%5.%6.%7.%8.%9."/>
      <w:lvlJc w:val="left"/>
      <w:pPr>
        <w:tabs>
          <w:tab w:val="num" w:pos="5037"/>
        </w:tabs>
        <w:ind w:left="4677" w:hanging="1440"/>
      </w:pPr>
    </w:lvl>
  </w:abstractNum>
  <w:abstractNum w:abstractNumId="32" w15:restartNumberingAfterBreak="0">
    <w:nsid w:val="49FE61BF"/>
    <w:multiLevelType w:val="hybridMultilevel"/>
    <w:tmpl w:val="E38E5CD8"/>
    <w:lvl w:ilvl="0" w:tplc="B1D0F9C6">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E51B6C"/>
    <w:multiLevelType w:val="hybridMultilevel"/>
    <w:tmpl w:val="838E7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18236C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5" w15:restartNumberingAfterBreak="0">
    <w:nsid w:val="55BD0631"/>
    <w:multiLevelType w:val="hybridMultilevel"/>
    <w:tmpl w:val="5FE67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6426C29"/>
    <w:multiLevelType w:val="hybridMultilevel"/>
    <w:tmpl w:val="5434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6E05AE"/>
    <w:multiLevelType w:val="hybridMultilevel"/>
    <w:tmpl w:val="0E82E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9AF6ACD"/>
    <w:multiLevelType w:val="hybridMultilevel"/>
    <w:tmpl w:val="29505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9B820A7"/>
    <w:multiLevelType w:val="hybridMultilevel"/>
    <w:tmpl w:val="A472315E"/>
    <w:lvl w:ilvl="0" w:tplc="26FE3B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C9F1263"/>
    <w:multiLevelType w:val="hybridMultilevel"/>
    <w:tmpl w:val="04E88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5D277665"/>
    <w:multiLevelType w:val="hybridMultilevel"/>
    <w:tmpl w:val="B65A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0077C0"/>
    <w:multiLevelType w:val="hybridMultilevel"/>
    <w:tmpl w:val="C102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531995"/>
    <w:multiLevelType w:val="hybridMultilevel"/>
    <w:tmpl w:val="0736DF02"/>
    <w:lvl w:ilvl="0" w:tplc="4C4C64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5967BC9"/>
    <w:multiLevelType w:val="hybridMultilevel"/>
    <w:tmpl w:val="B6CAD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6D54CA2"/>
    <w:multiLevelType w:val="hybridMultilevel"/>
    <w:tmpl w:val="46FC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8280EBB"/>
    <w:multiLevelType w:val="hybridMultilevel"/>
    <w:tmpl w:val="98D47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8972905"/>
    <w:multiLevelType w:val="multilevel"/>
    <w:tmpl w:val="E306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A449CF"/>
    <w:multiLevelType w:val="hybridMultilevel"/>
    <w:tmpl w:val="776CC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73054F2D"/>
    <w:multiLevelType w:val="hybridMultilevel"/>
    <w:tmpl w:val="1BD88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3461458"/>
    <w:multiLevelType w:val="hybridMultilevel"/>
    <w:tmpl w:val="32B25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4826C4C"/>
    <w:multiLevelType w:val="hybridMultilevel"/>
    <w:tmpl w:val="B9462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4DC6A7A"/>
    <w:multiLevelType w:val="hybridMultilevel"/>
    <w:tmpl w:val="90209A4A"/>
    <w:lvl w:ilvl="0" w:tplc="FE4C322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D95330"/>
    <w:multiLevelType w:val="hybridMultilevel"/>
    <w:tmpl w:val="536E23F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9167BE"/>
    <w:multiLevelType w:val="hybridMultilevel"/>
    <w:tmpl w:val="404AB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AF1E9A"/>
    <w:multiLevelType w:val="hybridMultilevel"/>
    <w:tmpl w:val="FD9A9AC8"/>
    <w:lvl w:ilvl="0" w:tplc="3F806AC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7B6541"/>
    <w:multiLevelType w:val="multilevel"/>
    <w:tmpl w:val="7276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5F1679"/>
    <w:multiLevelType w:val="hybridMultilevel"/>
    <w:tmpl w:val="874E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31"/>
  </w:num>
  <w:num w:numId="4">
    <w:abstractNumId w:val="14"/>
  </w:num>
  <w:num w:numId="5">
    <w:abstractNumId w:val="26"/>
  </w:num>
  <w:num w:numId="6">
    <w:abstractNumId w:val="57"/>
  </w:num>
  <w:num w:numId="7">
    <w:abstractNumId w:val="44"/>
  </w:num>
  <w:num w:numId="8">
    <w:abstractNumId w:val="5"/>
  </w:num>
  <w:num w:numId="9">
    <w:abstractNumId w:val="48"/>
  </w:num>
  <w:num w:numId="10">
    <w:abstractNumId w:val="50"/>
  </w:num>
  <w:num w:numId="11">
    <w:abstractNumId w:val="9"/>
  </w:num>
  <w:num w:numId="12">
    <w:abstractNumId w:val="0"/>
  </w:num>
  <w:num w:numId="13">
    <w:abstractNumId w:val="1"/>
  </w:num>
  <w:num w:numId="14">
    <w:abstractNumId w:val="24"/>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33"/>
  </w:num>
  <w:num w:numId="18">
    <w:abstractNumId w:val="49"/>
  </w:num>
  <w:num w:numId="19">
    <w:abstractNumId w:val="30"/>
  </w:num>
  <w:num w:numId="20">
    <w:abstractNumId w:val="37"/>
  </w:num>
  <w:num w:numId="21">
    <w:abstractNumId w:val="46"/>
  </w:num>
  <w:num w:numId="22">
    <w:abstractNumId w:val="35"/>
  </w:num>
  <w:num w:numId="23">
    <w:abstractNumId w:val="51"/>
  </w:num>
  <w:num w:numId="24">
    <w:abstractNumId w:val="38"/>
  </w:num>
  <w:num w:numId="25">
    <w:abstractNumId w:val="29"/>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5"/>
  </w:num>
  <w:num w:numId="29">
    <w:abstractNumId w:val="28"/>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num>
  <w:num w:numId="32">
    <w:abstractNumId w:val="6"/>
  </w:num>
  <w:num w:numId="33">
    <w:abstractNumId w:val="3"/>
  </w:num>
  <w:num w:numId="34">
    <w:abstractNumId w:val="16"/>
  </w:num>
  <w:num w:numId="35">
    <w:abstractNumId w:val="39"/>
  </w:num>
  <w:num w:numId="36">
    <w:abstractNumId w:val="43"/>
  </w:num>
  <w:num w:numId="37">
    <w:abstractNumId w:val="41"/>
  </w:num>
  <w:num w:numId="38">
    <w:abstractNumId w:val="4"/>
  </w:num>
  <w:num w:numId="39">
    <w:abstractNumId w:val="2"/>
  </w:num>
  <w:num w:numId="40">
    <w:abstractNumId w:val="36"/>
  </w:num>
  <w:num w:numId="41">
    <w:abstractNumId w:val="22"/>
  </w:num>
  <w:num w:numId="42">
    <w:abstractNumId w:val="27"/>
  </w:num>
  <w:num w:numId="43">
    <w:abstractNumId w:val="20"/>
  </w:num>
  <w:num w:numId="44">
    <w:abstractNumId w:val="19"/>
  </w:num>
  <w:num w:numId="45">
    <w:abstractNumId w:val="47"/>
  </w:num>
  <w:num w:numId="46">
    <w:abstractNumId w:val="56"/>
  </w:num>
  <w:num w:numId="47">
    <w:abstractNumId w:val="23"/>
  </w:num>
  <w:num w:numId="48">
    <w:abstractNumId w:val="54"/>
  </w:num>
  <w:num w:numId="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3"/>
  </w:num>
  <w:num w:numId="51">
    <w:abstractNumId w:val="42"/>
  </w:num>
  <w:num w:numId="52">
    <w:abstractNumId w:val="10"/>
  </w:num>
  <w:num w:numId="53">
    <w:abstractNumId w:val="32"/>
  </w:num>
  <w:num w:numId="54">
    <w:abstractNumId w:val="12"/>
  </w:num>
  <w:num w:numId="55">
    <w:abstractNumId w:val="55"/>
  </w:num>
  <w:num w:numId="56">
    <w:abstractNumId w:val="7"/>
  </w:num>
  <w:num w:numId="57">
    <w:abstractNumId w:val="52"/>
  </w:num>
  <w:num w:numId="58">
    <w:abstractNumId w:val="8"/>
  </w:num>
  <w:num w:numId="59">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o:colormru v:ext="edit" colors="#005596,#d8d8d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8B"/>
    <w:rsid w:val="0000320F"/>
    <w:rsid w:val="000267D2"/>
    <w:rsid w:val="000446D3"/>
    <w:rsid w:val="00051969"/>
    <w:rsid w:val="0005706D"/>
    <w:rsid w:val="000573F2"/>
    <w:rsid w:val="00084967"/>
    <w:rsid w:val="00090D65"/>
    <w:rsid w:val="000B2B29"/>
    <w:rsid w:val="000B38EC"/>
    <w:rsid w:val="000B5BFC"/>
    <w:rsid w:val="000B6019"/>
    <w:rsid w:val="000B69D3"/>
    <w:rsid w:val="000E0364"/>
    <w:rsid w:val="000E2A63"/>
    <w:rsid w:val="000E6D58"/>
    <w:rsid w:val="00101205"/>
    <w:rsid w:val="0010502E"/>
    <w:rsid w:val="001142D1"/>
    <w:rsid w:val="00120BD2"/>
    <w:rsid w:val="00126BA2"/>
    <w:rsid w:val="00134234"/>
    <w:rsid w:val="00136339"/>
    <w:rsid w:val="00136885"/>
    <w:rsid w:val="00152D42"/>
    <w:rsid w:val="001613A5"/>
    <w:rsid w:val="00161B35"/>
    <w:rsid w:val="00165C15"/>
    <w:rsid w:val="00171540"/>
    <w:rsid w:val="00173233"/>
    <w:rsid w:val="00176718"/>
    <w:rsid w:val="001A27A6"/>
    <w:rsid w:val="001C5E2A"/>
    <w:rsid w:val="001D6545"/>
    <w:rsid w:val="001E1187"/>
    <w:rsid w:val="001E76CC"/>
    <w:rsid w:val="001F7E0D"/>
    <w:rsid w:val="00200129"/>
    <w:rsid w:val="00222685"/>
    <w:rsid w:val="00223ACE"/>
    <w:rsid w:val="00246690"/>
    <w:rsid w:val="0025432F"/>
    <w:rsid w:val="00261D58"/>
    <w:rsid w:val="0026571F"/>
    <w:rsid w:val="00267064"/>
    <w:rsid w:val="002671C3"/>
    <w:rsid w:val="00276F78"/>
    <w:rsid w:val="00286D12"/>
    <w:rsid w:val="0029239B"/>
    <w:rsid w:val="002A4979"/>
    <w:rsid w:val="002D28FD"/>
    <w:rsid w:val="002D3ECE"/>
    <w:rsid w:val="002D7C9A"/>
    <w:rsid w:val="002E3E99"/>
    <w:rsid w:val="002E740B"/>
    <w:rsid w:val="002F1D3C"/>
    <w:rsid w:val="002F4533"/>
    <w:rsid w:val="003003A7"/>
    <w:rsid w:val="00304826"/>
    <w:rsid w:val="003222F2"/>
    <w:rsid w:val="00324218"/>
    <w:rsid w:val="00356E20"/>
    <w:rsid w:val="00361439"/>
    <w:rsid w:val="00365B62"/>
    <w:rsid w:val="00374133"/>
    <w:rsid w:val="00390821"/>
    <w:rsid w:val="003910B5"/>
    <w:rsid w:val="003A6CA3"/>
    <w:rsid w:val="003C5324"/>
    <w:rsid w:val="003D2E76"/>
    <w:rsid w:val="003E5188"/>
    <w:rsid w:val="003F404B"/>
    <w:rsid w:val="003F7994"/>
    <w:rsid w:val="004152DC"/>
    <w:rsid w:val="004310F8"/>
    <w:rsid w:val="0043193F"/>
    <w:rsid w:val="00432450"/>
    <w:rsid w:val="00432CBF"/>
    <w:rsid w:val="00433B9A"/>
    <w:rsid w:val="004672DA"/>
    <w:rsid w:val="00490397"/>
    <w:rsid w:val="0049509A"/>
    <w:rsid w:val="004B5134"/>
    <w:rsid w:val="004C6F00"/>
    <w:rsid w:val="004D7864"/>
    <w:rsid w:val="004E6E02"/>
    <w:rsid w:val="004F0F33"/>
    <w:rsid w:val="004F1E6A"/>
    <w:rsid w:val="004F3A85"/>
    <w:rsid w:val="004F65B3"/>
    <w:rsid w:val="004F7E1A"/>
    <w:rsid w:val="005022F2"/>
    <w:rsid w:val="005160FF"/>
    <w:rsid w:val="0052064D"/>
    <w:rsid w:val="00520968"/>
    <w:rsid w:val="00522704"/>
    <w:rsid w:val="00525841"/>
    <w:rsid w:val="00547CBF"/>
    <w:rsid w:val="00557224"/>
    <w:rsid w:val="005672B5"/>
    <w:rsid w:val="00577E84"/>
    <w:rsid w:val="00577F94"/>
    <w:rsid w:val="005A011A"/>
    <w:rsid w:val="005A5C7B"/>
    <w:rsid w:val="005B025F"/>
    <w:rsid w:val="005B27DA"/>
    <w:rsid w:val="005B7C26"/>
    <w:rsid w:val="005C77B7"/>
    <w:rsid w:val="005D2BB0"/>
    <w:rsid w:val="005E0C2C"/>
    <w:rsid w:val="005E1FE6"/>
    <w:rsid w:val="005E2874"/>
    <w:rsid w:val="00606056"/>
    <w:rsid w:val="006126AF"/>
    <w:rsid w:val="00613834"/>
    <w:rsid w:val="00620C74"/>
    <w:rsid w:val="00623AAB"/>
    <w:rsid w:val="00623E03"/>
    <w:rsid w:val="00631F42"/>
    <w:rsid w:val="00636954"/>
    <w:rsid w:val="006434E5"/>
    <w:rsid w:val="006443AF"/>
    <w:rsid w:val="00662181"/>
    <w:rsid w:val="00667145"/>
    <w:rsid w:val="00671338"/>
    <w:rsid w:val="00671B09"/>
    <w:rsid w:val="0067441B"/>
    <w:rsid w:val="0067745E"/>
    <w:rsid w:val="00684019"/>
    <w:rsid w:val="00686337"/>
    <w:rsid w:val="006951E9"/>
    <w:rsid w:val="00696E1B"/>
    <w:rsid w:val="006B1A48"/>
    <w:rsid w:val="006B22F0"/>
    <w:rsid w:val="006C3674"/>
    <w:rsid w:val="006D196A"/>
    <w:rsid w:val="006D4A82"/>
    <w:rsid w:val="006F45F2"/>
    <w:rsid w:val="007058B9"/>
    <w:rsid w:val="00705BA5"/>
    <w:rsid w:val="00706A22"/>
    <w:rsid w:val="00707237"/>
    <w:rsid w:val="0071552D"/>
    <w:rsid w:val="00743090"/>
    <w:rsid w:val="00747340"/>
    <w:rsid w:val="00765786"/>
    <w:rsid w:val="0076698B"/>
    <w:rsid w:val="007811BF"/>
    <w:rsid w:val="00781D93"/>
    <w:rsid w:val="007846C8"/>
    <w:rsid w:val="00785C30"/>
    <w:rsid w:val="00785D21"/>
    <w:rsid w:val="007A03F8"/>
    <w:rsid w:val="007B56E1"/>
    <w:rsid w:val="007B5BA2"/>
    <w:rsid w:val="007C0BCE"/>
    <w:rsid w:val="007C1DE2"/>
    <w:rsid w:val="007C6B04"/>
    <w:rsid w:val="007D03DC"/>
    <w:rsid w:val="007D18E0"/>
    <w:rsid w:val="007D2011"/>
    <w:rsid w:val="007E39F1"/>
    <w:rsid w:val="007E5484"/>
    <w:rsid w:val="007F7214"/>
    <w:rsid w:val="0081108A"/>
    <w:rsid w:val="00812D4B"/>
    <w:rsid w:val="008264A5"/>
    <w:rsid w:val="008267BB"/>
    <w:rsid w:val="00826E63"/>
    <w:rsid w:val="00841EA6"/>
    <w:rsid w:val="00845163"/>
    <w:rsid w:val="0085689E"/>
    <w:rsid w:val="008577DE"/>
    <w:rsid w:val="00861962"/>
    <w:rsid w:val="00865774"/>
    <w:rsid w:val="0086613D"/>
    <w:rsid w:val="008679CF"/>
    <w:rsid w:val="008743E8"/>
    <w:rsid w:val="00875D13"/>
    <w:rsid w:val="008765B6"/>
    <w:rsid w:val="00880873"/>
    <w:rsid w:val="0088104B"/>
    <w:rsid w:val="008852B0"/>
    <w:rsid w:val="00890DE9"/>
    <w:rsid w:val="008911F0"/>
    <w:rsid w:val="0089759B"/>
    <w:rsid w:val="008A7BFA"/>
    <w:rsid w:val="008C0AE1"/>
    <w:rsid w:val="008C592A"/>
    <w:rsid w:val="008C6734"/>
    <w:rsid w:val="008D07B2"/>
    <w:rsid w:val="008D39DE"/>
    <w:rsid w:val="008E0608"/>
    <w:rsid w:val="008E3139"/>
    <w:rsid w:val="008E5A85"/>
    <w:rsid w:val="008F040D"/>
    <w:rsid w:val="008F1F74"/>
    <w:rsid w:val="00912F35"/>
    <w:rsid w:val="00914DDE"/>
    <w:rsid w:val="00923730"/>
    <w:rsid w:val="00927704"/>
    <w:rsid w:val="00935651"/>
    <w:rsid w:val="00937DE1"/>
    <w:rsid w:val="0095047A"/>
    <w:rsid w:val="009543F6"/>
    <w:rsid w:val="00971488"/>
    <w:rsid w:val="00971B8D"/>
    <w:rsid w:val="009761A3"/>
    <w:rsid w:val="00981065"/>
    <w:rsid w:val="00984E4B"/>
    <w:rsid w:val="009933B6"/>
    <w:rsid w:val="00994FA1"/>
    <w:rsid w:val="009A35C1"/>
    <w:rsid w:val="009B44CB"/>
    <w:rsid w:val="009C5339"/>
    <w:rsid w:val="009C645F"/>
    <w:rsid w:val="009F2879"/>
    <w:rsid w:val="00A00BA9"/>
    <w:rsid w:val="00A025C8"/>
    <w:rsid w:val="00A12E56"/>
    <w:rsid w:val="00A23036"/>
    <w:rsid w:val="00A242A2"/>
    <w:rsid w:val="00A35C65"/>
    <w:rsid w:val="00A42954"/>
    <w:rsid w:val="00A51CEC"/>
    <w:rsid w:val="00A53DB6"/>
    <w:rsid w:val="00A66048"/>
    <w:rsid w:val="00A67DAF"/>
    <w:rsid w:val="00A74D0B"/>
    <w:rsid w:val="00A762FE"/>
    <w:rsid w:val="00A80F83"/>
    <w:rsid w:val="00A84316"/>
    <w:rsid w:val="00A91823"/>
    <w:rsid w:val="00AA0AA0"/>
    <w:rsid w:val="00AB4577"/>
    <w:rsid w:val="00AC2003"/>
    <w:rsid w:val="00AD2409"/>
    <w:rsid w:val="00AD765F"/>
    <w:rsid w:val="00AE2982"/>
    <w:rsid w:val="00AF5371"/>
    <w:rsid w:val="00AF7BEF"/>
    <w:rsid w:val="00AF7C9C"/>
    <w:rsid w:val="00B04C9D"/>
    <w:rsid w:val="00B04E6B"/>
    <w:rsid w:val="00B20207"/>
    <w:rsid w:val="00B23864"/>
    <w:rsid w:val="00B31C4D"/>
    <w:rsid w:val="00B327F0"/>
    <w:rsid w:val="00B34FFD"/>
    <w:rsid w:val="00B462C2"/>
    <w:rsid w:val="00B50C50"/>
    <w:rsid w:val="00B54843"/>
    <w:rsid w:val="00B55449"/>
    <w:rsid w:val="00B70A2C"/>
    <w:rsid w:val="00B74495"/>
    <w:rsid w:val="00BB6C36"/>
    <w:rsid w:val="00BB6C83"/>
    <w:rsid w:val="00BC7BE4"/>
    <w:rsid w:val="00BD15B0"/>
    <w:rsid w:val="00BD3F43"/>
    <w:rsid w:val="00BD63F4"/>
    <w:rsid w:val="00BD7FC9"/>
    <w:rsid w:val="00BE2653"/>
    <w:rsid w:val="00BE2E14"/>
    <w:rsid w:val="00BF2D29"/>
    <w:rsid w:val="00C150E8"/>
    <w:rsid w:val="00C24562"/>
    <w:rsid w:val="00C27AD3"/>
    <w:rsid w:val="00C301CB"/>
    <w:rsid w:val="00C30237"/>
    <w:rsid w:val="00C31C8F"/>
    <w:rsid w:val="00C34735"/>
    <w:rsid w:val="00C35F6A"/>
    <w:rsid w:val="00C672E5"/>
    <w:rsid w:val="00C852D5"/>
    <w:rsid w:val="00C979F8"/>
    <w:rsid w:val="00CB066B"/>
    <w:rsid w:val="00CC5D42"/>
    <w:rsid w:val="00CC5E0D"/>
    <w:rsid w:val="00CD434E"/>
    <w:rsid w:val="00CD77E9"/>
    <w:rsid w:val="00CE39F9"/>
    <w:rsid w:val="00CE782C"/>
    <w:rsid w:val="00CF50B3"/>
    <w:rsid w:val="00D01014"/>
    <w:rsid w:val="00D1065C"/>
    <w:rsid w:val="00D16F4A"/>
    <w:rsid w:val="00D21C7D"/>
    <w:rsid w:val="00D37E6C"/>
    <w:rsid w:val="00D50DC9"/>
    <w:rsid w:val="00D71BF8"/>
    <w:rsid w:val="00D74DA8"/>
    <w:rsid w:val="00D86AEA"/>
    <w:rsid w:val="00D87BB5"/>
    <w:rsid w:val="00D90F95"/>
    <w:rsid w:val="00DA0173"/>
    <w:rsid w:val="00DB545F"/>
    <w:rsid w:val="00DB613F"/>
    <w:rsid w:val="00DC08E4"/>
    <w:rsid w:val="00DC677F"/>
    <w:rsid w:val="00DE686A"/>
    <w:rsid w:val="00E178C7"/>
    <w:rsid w:val="00E33085"/>
    <w:rsid w:val="00E34006"/>
    <w:rsid w:val="00E36639"/>
    <w:rsid w:val="00E4171D"/>
    <w:rsid w:val="00E41BBC"/>
    <w:rsid w:val="00E424EF"/>
    <w:rsid w:val="00E43682"/>
    <w:rsid w:val="00E56592"/>
    <w:rsid w:val="00E63A31"/>
    <w:rsid w:val="00E71375"/>
    <w:rsid w:val="00E73A45"/>
    <w:rsid w:val="00E7460D"/>
    <w:rsid w:val="00E8080A"/>
    <w:rsid w:val="00E83F6C"/>
    <w:rsid w:val="00E8783D"/>
    <w:rsid w:val="00E91A61"/>
    <w:rsid w:val="00EA2E7D"/>
    <w:rsid w:val="00EB3357"/>
    <w:rsid w:val="00EC0F86"/>
    <w:rsid w:val="00EC4848"/>
    <w:rsid w:val="00EC4A06"/>
    <w:rsid w:val="00EC4DC5"/>
    <w:rsid w:val="00ED3100"/>
    <w:rsid w:val="00ED4AC8"/>
    <w:rsid w:val="00EF6C00"/>
    <w:rsid w:val="00F03B81"/>
    <w:rsid w:val="00F26756"/>
    <w:rsid w:val="00F30BB6"/>
    <w:rsid w:val="00F37986"/>
    <w:rsid w:val="00F44C6D"/>
    <w:rsid w:val="00F459E9"/>
    <w:rsid w:val="00F63163"/>
    <w:rsid w:val="00F6618D"/>
    <w:rsid w:val="00F740C7"/>
    <w:rsid w:val="00F76B6F"/>
    <w:rsid w:val="00F76DD7"/>
    <w:rsid w:val="00F810C5"/>
    <w:rsid w:val="00F81E37"/>
    <w:rsid w:val="00F822CF"/>
    <w:rsid w:val="00F8522F"/>
    <w:rsid w:val="00F854E4"/>
    <w:rsid w:val="00FA127F"/>
    <w:rsid w:val="00FC59CF"/>
    <w:rsid w:val="00FF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5596,#d8d8d8"/>
    </o:shapedefaults>
    <o:shapelayout v:ext="edit">
      <o:idmap v:ext="edit" data="1"/>
    </o:shapelayout>
  </w:shapeDefaults>
  <w:decimalSymbol w:val="."/>
  <w:listSeparator w:val=","/>
  <w14:docId w14:val="21EFB34A"/>
  <w15:docId w15:val="{7737B58B-DA1C-4B3D-A774-31759C55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5B3"/>
    <w:pPr>
      <w:spacing w:before="120" w:after="240"/>
    </w:pPr>
    <w:rPr>
      <w:rFonts w:ascii="Verdana" w:hAnsi="Verdana"/>
      <w:szCs w:val="24"/>
    </w:rPr>
  </w:style>
  <w:style w:type="paragraph" w:styleId="Heading1">
    <w:name w:val="heading 1"/>
    <w:basedOn w:val="Normal"/>
    <w:next w:val="Normal"/>
    <w:qFormat/>
    <w:rsid w:val="008743E8"/>
    <w:pPr>
      <w:keepNext/>
      <w:pageBreakBefore/>
      <w:numPr>
        <w:numId w:val="1"/>
      </w:numPr>
      <w:spacing w:after="120"/>
      <w:ind w:left="792" w:hanging="792"/>
      <w:outlineLvl w:val="0"/>
    </w:pPr>
    <w:rPr>
      <w:bCs/>
      <w:sz w:val="48"/>
    </w:rPr>
  </w:style>
  <w:style w:type="paragraph" w:styleId="Heading2">
    <w:name w:val="heading 2"/>
    <w:basedOn w:val="Normal"/>
    <w:next w:val="Normal"/>
    <w:autoRedefine/>
    <w:qFormat/>
    <w:rsid w:val="00F81E37"/>
    <w:pPr>
      <w:keepNext/>
      <w:numPr>
        <w:ilvl w:val="1"/>
        <w:numId w:val="1"/>
      </w:numPr>
      <w:spacing w:after="120"/>
      <w:jc w:val="both"/>
      <w:outlineLvl w:val="1"/>
    </w:pPr>
    <w:rPr>
      <w:b/>
      <w:bCs/>
      <w:sz w:val="30"/>
    </w:rPr>
  </w:style>
  <w:style w:type="paragraph" w:styleId="Heading3">
    <w:name w:val="heading 3"/>
    <w:basedOn w:val="Normal"/>
    <w:next w:val="Normal"/>
    <w:link w:val="Heading3Char"/>
    <w:qFormat/>
    <w:rsid w:val="001D6545"/>
    <w:pPr>
      <w:keepNext/>
      <w:numPr>
        <w:ilvl w:val="2"/>
        <w:numId w:val="1"/>
      </w:numPr>
      <w:tabs>
        <w:tab w:val="right" w:leader="dot" w:pos="7560"/>
      </w:tabs>
      <w:spacing w:after="120"/>
      <w:outlineLvl w:val="2"/>
    </w:pPr>
    <w:rPr>
      <w:b/>
      <w:sz w:val="24"/>
      <w:lang w:val="fr-FR"/>
    </w:rPr>
  </w:style>
  <w:style w:type="paragraph" w:styleId="Heading4">
    <w:name w:val="heading 4"/>
    <w:basedOn w:val="Normal"/>
    <w:next w:val="Normal"/>
    <w:link w:val="Heading4Char"/>
    <w:qFormat/>
    <w:rsid w:val="001D6545"/>
    <w:pPr>
      <w:keepNext/>
      <w:numPr>
        <w:ilvl w:val="3"/>
        <w:numId w:val="1"/>
      </w:numPr>
      <w:spacing w:after="120"/>
      <w:ind w:left="1225" w:hanging="1225"/>
      <w:outlineLvl w:val="3"/>
    </w:pPr>
    <w:rPr>
      <w:b/>
      <w:bCs/>
      <w:szCs w:val="28"/>
    </w:rPr>
  </w:style>
  <w:style w:type="paragraph" w:styleId="Heading5">
    <w:name w:val="heading 5"/>
    <w:basedOn w:val="Normal"/>
    <w:next w:val="Normal"/>
    <w:qFormat/>
    <w:rsid w:val="00971488"/>
    <w:pPr>
      <w:numPr>
        <w:ilvl w:val="4"/>
        <w:numId w:val="1"/>
      </w:numPr>
      <w:spacing w:before="240" w:after="60"/>
      <w:outlineLvl w:val="4"/>
    </w:pPr>
    <w:rPr>
      <w:b/>
      <w:bCs/>
      <w:iCs/>
      <w:szCs w:val="26"/>
    </w:rPr>
  </w:style>
  <w:style w:type="paragraph" w:styleId="Heading6">
    <w:name w:val="heading 6"/>
    <w:basedOn w:val="Normal"/>
    <w:next w:val="Normal"/>
    <w:qFormat/>
    <w:rsid w:val="00971488"/>
    <w:pPr>
      <w:numPr>
        <w:ilvl w:val="5"/>
        <w:numId w:val="1"/>
      </w:numPr>
      <w:spacing w:before="240" w:after="60"/>
      <w:outlineLvl w:val="5"/>
    </w:pPr>
    <w:rPr>
      <w:b/>
      <w:bCs/>
      <w:szCs w:val="22"/>
    </w:rPr>
  </w:style>
  <w:style w:type="paragraph" w:styleId="Heading7">
    <w:name w:val="heading 7"/>
    <w:basedOn w:val="Normal"/>
    <w:next w:val="Normal"/>
    <w:qFormat/>
    <w:rsid w:val="00971488"/>
    <w:pPr>
      <w:numPr>
        <w:ilvl w:val="6"/>
        <w:numId w:val="1"/>
      </w:numPr>
      <w:spacing w:before="240" w:after="60"/>
      <w:outlineLvl w:val="6"/>
    </w:pPr>
  </w:style>
  <w:style w:type="paragraph" w:styleId="Heading8">
    <w:name w:val="heading 8"/>
    <w:basedOn w:val="Normal"/>
    <w:next w:val="Normal"/>
    <w:qFormat/>
    <w:rsid w:val="00971488"/>
    <w:pPr>
      <w:numPr>
        <w:ilvl w:val="7"/>
        <w:numId w:val="1"/>
      </w:numPr>
      <w:spacing w:before="240" w:after="60"/>
      <w:outlineLvl w:val="7"/>
    </w:pPr>
    <w:rPr>
      <w:iCs/>
    </w:rPr>
  </w:style>
  <w:style w:type="paragraph" w:styleId="Heading9">
    <w:name w:val="heading 9"/>
    <w:basedOn w:val="Normal"/>
    <w:next w:val="Normal"/>
    <w:qFormat/>
    <w:rsid w:val="00971488"/>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rsid w:val="001D6545"/>
    <w:pPr>
      <w:tabs>
        <w:tab w:val="center" w:pos="4320"/>
        <w:tab w:val="right" w:pos="8640"/>
      </w:tabs>
    </w:pPr>
    <w:rPr>
      <w:rFonts w:ascii="Verdana" w:hAnsi="Verdana"/>
      <w:sz w:val="16"/>
      <w:szCs w:val="24"/>
    </w:rPr>
  </w:style>
  <w:style w:type="character" w:styleId="PageNumber">
    <w:name w:val="page number"/>
    <w:rsid w:val="00971488"/>
    <w:rPr>
      <w:rFonts w:ascii="Verdana" w:hAnsi="Verdana"/>
      <w:sz w:val="16"/>
    </w:rPr>
  </w:style>
  <w:style w:type="paragraph" w:styleId="BodyText">
    <w:name w:val="Body Text"/>
    <w:basedOn w:val="Normal"/>
    <w:pPr>
      <w:jc w:val="both"/>
    </w:pPr>
  </w:style>
  <w:style w:type="paragraph" w:styleId="BodyTextIndent">
    <w:name w:val="Body Text Indent"/>
    <w:basedOn w:val="Normal"/>
    <w:pPr>
      <w:ind w:left="720"/>
      <w:jc w:val="both"/>
    </w:pPr>
  </w:style>
  <w:style w:type="character" w:customStyle="1" w:styleId="Heading4Char">
    <w:name w:val="Heading 4 Char"/>
    <w:basedOn w:val="DefaultParagraphFont"/>
    <w:link w:val="Heading4"/>
    <w:rsid w:val="001D6545"/>
    <w:rPr>
      <w:rFonts w:ascii="Verdana" w:hAnsi="Verdana"/>
      <w:b/>
      <w:bCs/>
      <w:szCs w:val="28"/>
    </w:rPr>
  </w:style>
  <w:style w:type="paragraph" w:customStyle="1" w:styleId="Heading1NoNumber">
    <w:name w:val="Heading 1 No Number"/>
    <w:next w:val="Normal"/>
    <w:rsid w:val="007A03F8"/>
    <w:rPr>
      <w:rFonts w:ascii="Verdana" w:hAnsi="Verdana"/>
      <w:bCs/>
      <w:sz w:val="48"/>
      <w:szCs w:val="48"/>
    </w:rPr>
  </w:style>
  <w:style w:type="paragraph" w:customStyle="1" w:styleId="NormalBold">
    <w:name w:val="Normal Bold"/>
    <w:basedOn w:val="Normal"/>
    <w:next w:val="Normal"/>
    <w:link w:val="NormalBoldChar"/>
    <w:rsid w:val="009A35C1"/>
    <w:rPr>
      <w:b/>
    </w:rPr>
  </w:style>
  <w:style w:type="paragraph" w:customStyle="1" w:styleId="NormalItalic">
    <w:name w:val="Normal Italic"/>
    <w:basedOn w:val="Normal"/>
    <w:next w:val="Normal"/>
    <w:link w:val="NormalItalicChar"/>
    <w:rsid w:val="009A35C1"/>
    <w:rPr>
      <w:i/>
    </w:rPr>
  </w:style>
  <w:style w:type="table" w:styleId="TableGrid">
    <w:name w:val="Table Grid"/>
    <w:basedOn w:val="TableNormal"/>
    <w:rsid w:val="00A84316"/>
    <w:rPr>
      <w:rFonts w:ascii="Verdana" w:hAnsi="Verdana"/>
    </w:rPr>
    <w:tblPr/>
  </w:style>
  <w:style w:type="paragraph" w:customStyle="1" w:styleId="Heading2NoNumber">
    <w:name w:val="Heading 2 No Number"/>
    <w:next w:val="Normal"/>
    <w:rsid w:val="00620C74"/>
    <w:rPr>
      <w:rFonts w:ascii="Verdana" w:hAnsi="Verdana"/>
      <w:b/>
      <w:bCs/>
      <w:sz w:val="30"/>
      <w:szCs w:val="24"/>
    </w:rPr>
  </w:style>
  <w:style w:type="character" w:customStyle="1" w:styleId="NormalBoldChar">
    <w:name w:val="Normal Bold Char"/>
    <w:basedOn w:val="DefaultParagraphFont"/>
    <w:link w:val="NormalBold"/>
    <w:rsid w:val="00A66048"/>
    <w:rPr>
      <w:rFonts w:ascii="Verdana" w:hAnsi="Verdana"/>
      <w:b/>
      <w:szCs w:val="24"/>
      <w:lang w:val="en-US" w:eastAsia="en-US" w:bidi="ar-SA"/>
    </w:rPr>
  </w:style>
  <w:style w:type="character" w:customStyle="1" w:styleId="NormalItalicChar">
    <w:name w:val="Normal Italic Char"/>
    <w:basedOn w:val="DefaultParagraphFont"/>
    <w:link w:val="NormalItalic"/>
    <w:rsid w:val="00A66048"/>
    <w:rPr>
      <w:rFonts w:ascii="Verdana" w:hAnsi="Verdana"/>
      <w:i/>
      <w:szCs w:val="24"/>
      <w:lang w:val="en-US" w:eastAsia="en-US" w:bidi="ar-SA"/>
    </w:rPr>
  </w:style>
  <w:style w:type="paragraph" w:styleId="TOC1">
    <w:name w:val="toc 1"/>
    <w:basedOn w:val="NormalBold"/>
    <w:next w:val="Normal"/>
    <w:autoRedefine/>
    <w:uiPriority w:val="39"/>
    <w:rsid w:val="00C301CB"/>
  </w:style>
  <w:style w:type="character" w:styleId="Hyperlink">
    <w:name w:val="Hyperlink"/>
    <w:basedOn w:val="DefaultParagraphFont"/>
    <w:uiPriority w:val="99"/>
    <w:rsid w:val="00C301CB"/>
    <w:rPr>
      <w:color w:val="0000FF"/>
      <w:u w:val="single"/>
    </w:rPr>
  </w:style>
  <w:style w:type="paragraph" w:customStyle="1" w:styleId="Code">
    <w:name w:val="Code"/>
    <w:next w:val="Normal"/>
    <w:rsid w:val="009F2879"/>
    <w:pPr>
      <w:ind w:left="720"/>
    </w:pPr>
    <w:rPr>
      <w:rFonts w:ascii="Courier New" w:hAnsi="Courier New"/>
      <w:szCs w:val="24"/>
      <w:lang w:val="fr-FR"/>
    </w:rPr>
  </w:style>
  <w:style w:type="paragraph" w:customStyle="1" w:styleId="tablesmall">
    <w:name w:val="table small"/>
    <w:basedOn w:val="Normal"/>
    <w:rsid w:val="008E0608"/>
    <w:pPr>
      <w:spacing w:before="60" w:after="60"/>
    </w:pPr>
    <w:rPr>
      <w:rFonts w:ascii="Arial" w:hAnsi="Arial"/>
      <w:sz w:val="16"/>
      <w:szCs w:val="20"/>
      <w:lang w:val="en-GB"/>
    </w:rPr>
  </w:style>
  <w:style w:type="numbering" w:styleId="111111">
    <w:name w:val="Outline List 2"/>
    <w:basedOn w:val="NoList"/>
    <w:rsid w:val="008911F0"/>
    <w:pPr>
      <w:numPr>
        <w:numId w:val="2"/>
      </w:numPr>
    </w:pPr>
  </w:style>
  <w:style w:type="paragraph" w:customStyle="1" w:styleId="tablebold">
    <w:name w:val="table_bold"/>
    <w:basedOn w:val="NormalBold"/>
    <w:rsid w:val="00F37986"/>
    <w:pPr>
      <w:framePr w:hSpace="180" w:wrap="around" w:vAnchor="text" w:hAnchor="margin" w:y="293"/>
      <w:spacing w:before="0" w:after="0"/>
    </w:pPr>
  </w:style>
  <w:style w:type="paragraph" w:customStyle="1" w:styleId="tablenormal0">
    <w:name w:val="table_normal"/>
    <w:basedOn w:val="Normal"/>
    <w:rsid w:val="00F37986"/>
    <w:pPr>
      <w:framePr w:hSpace="180" w:wrap="around" w:vAnchor="text" w:hAnchor="margin" w:y="293"/>
      <w:spacing w:before="0" w:after="0"/>
    </w:pPr>
  </w:style>
  <w:style w:type="paragraph" w:customStyle="1" w:styleId="Numberedlist">
    <w:name w:val="Numbered list"/>
    <w:basedOn w:val="Normal"/>
    <w:rsid w:val="00F37986"/>
    <w:pPr>
      <w:numPr>
        <w:numId w:val="3"/>
      </w:numPr>
      <w:spacing w:before="0" w:after="0"/>
    </w:pPr>
  </w:style>
  <w:style w:type="paragraph" w:customStyle="1" w:styleId="Bulletedlist">
    <w:name w:val="Bulleted list"/>
    <w:basedOn w:val="Normal"/>
    <w:rsid w:val="00F37986"/>
    <w:pPr>
      <w:spacing w:before="0" w:after="0"/>
    </w:pPr>
  </w:style>
  <w:style w:type="paragraph" w:customStyle="1" w:styleId="genheading">
    <w:name w:val="gen_heading"/>
    <w:basedOn w:val="Heading1"/>
    <w:next w:val="Normal"/>
    <w:rsid w:val="008E0608"/>
    <w:pPr>
      <w:numPr>
        <w:numId w:val="0"/>
      </w:numPr>
      <w:spacing w:before="240" w:after="60"/>
    </w:pPr>
    <w:rPr>
      <w:rFonts w:ascii="Arial Black" w:hAnsi="Arial Black"/>
      <w:bCs w:val="0"/>
      <w:kern w:val="28"/>
      <w:sz w:val="28"/>
      <w:szCs w:val="20"/>
    </w:rPr>
  </w:style>
  <w:style w:type="paragraph" w:customStyle="1" w:styleId="genheadingnonewpage">
    <w:name w:val="gen_heading no new page"/>
    <w:basedOn w:val="genheading"/>
    <w:rsid w:val="008E0608"/>
  </w:style>
  <w:style w:type="paragraph" w:customStyle="1" w:styleId="TableBold0">
    <w:name w:val="Table Bold"/>
    <w:basedOn w:val="Normal"/>
    <w:rsid w:val="008E0608"/>
    <w:pPr>
      <w:framePr w:hSpace="180" w:wrap="around" w:vAnchor="text" w:hAnchor="margin" w:y="293"/>
      <w:spacing w:before="0" w:after="0"/>
    </w:pPr>
    <w:rPr>
      <w:b/>
    </w:rPr>
  </w:style>
  <w:style w:type="paragraph" w:customStyle="1" w:styleId="TableNorm">
    <w:name w:val="Table Norm"/>
    <w:basedOn w:val="Normal"/>
    <w:rsid w:val="008E0608"/>
    <w:pPr>
      <w:framePr w:hSpace="180" w:wrap="around" w:vAnchor="text" w:hAnchor="margin" w:y="293"/>
      <w:spacing w:before="0" w:after="0"/>
    </w:pPr>
  </w:style>
  <w:style w:type="table" w:styleId="TableList3">
    <w:name w:val="Table List 3"/>
    <w:basedOn w:val="TableNormal"/>
    <w:rsid w:val="0005706D"/>
    <w:pPr>
      <w:spacing w:before="120"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5706D"/>
    <w:pPr>
      <w:spacing w:before="120" w:after="24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8">
    <w:name w:val="Table Grid 8"/>
    <w:basedOn w:val="TableNormal"/>
    <w:rsid w:val="0005706D"/>
    <w:pPr>
      <w:spacing w:before="120" w:after="2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1">
    <w:name w:val="Table Classic 1"/>
    <w:basedOn w:val="TableNormal"/>
    <w:rsid w:val="0005706D"/>
    <w:pPr>
      <w:spacing w:before="120" w:after="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B462C2"/>
    <w:rPr>
      <w:rFonts w:ascii="Verdana" w:hAnsi="Verdana"/>
      <w:b/>
      <w:sz w:val="24"/>
      <w:szCs w:val="24"/>
      <w:lang w:val="fr-FR"/>
    </w:rPr>
  </w:style>
  <w:style w:type="paragraph" w:styleId="FootnoteText">
    <w:name w:val="footnote text"/>
    <w:basedOn w:val="Normal"/>
    <w:link w:val="FootnoteTextChar"/>
    <w:uiPriority w:val="99"/>
    <w:unhideWhenUsed/>
    <w:rsid w:val="00B462C2"/>
    <w:pPr>
      <w:spacing w:before="0" w:after="0"/>
    </w:pPr>
    <w:rPr>
      <w:rFonts w:ascii="Calibri" w:eastAsia="Calibri" w:hAnsi="Calibri"/>
      <w:szCs w:val="20"/>
    </w:rPr>
  </w:style>
  <w:style w:type="character" w:customStyle="1" w:styleId="FootnoteTextChar">
    <w:name w:val="Footnote Text Char"/>
    <w:basedOn w:val="DefaultParagraphFont"/>
    <w:link w:val="FootnoteText"/>
    <w:uiPriority w:val="99"/>
    <w:rsid w:val="00B462C2"/>
    <w:rPr>
      <w:rFonts w:ascii="Calibri" w:eastAsia="Calibri" w:hAnsi="Calibri"/>
    </w:rPr>
  </w:style>
  <w:style w:type="paragraph" w:styleId="Caption">
    <w:name w:val="caption"/>
    <w:basedOn w:val="Normal"/>
    <w:next w:val="Normal"/>
    <w:uiPriority w:val="35"/>
    <w:unhideWhenUsed/>
    <w:qFormat/>
    <w:rsid w:val="00B462C2"/>
    <w:pPr>
      <w:spacing w:before="0" w:after="200"/>
    </w:pPr>
    <w:rPr>
      <w:rFonts w:ascii="Calibri" w:eastAsia="Calibri" w:hAnsi="Calibri"/>
      <w:b/>
      <w:bCs/>
      <w:color w:val="4F81BD"/>
      <w:sz w:val="18"/>
      <w:szCs w:val="18"/>
    </w:rPr>
  </w:style>
  <w:style w:type="paragraph" w:styleId="ListParagraph">
    <w:name w:val="List Paragraph"/>
    <w:basedOn w:val="Normal"/>
    <w:uiPriority w:val="34"/>
    <w:qFormat/>
    <w:rsid w:val="00B462C2"/>
    <w:pPr>
      <w:spacing w:before="0" w:after="200" w:line="276" w:lineRule="auto"/>
      <w:ind w:left="720"/>
      <w:contextualSpacing/>
    </w:pPr>
    <w:rPr>
      <w:rFonts w:ascii="Calibri" w:eastAsia="Calibri" w:hAnsi="Calibri"/>
      <w:sz w:val="22"/>
      <w:szCs w:val="22"/>
    </w:rPr>
  </w:style>
  <w:style w:type="paragraph" w:customStyle="1" w:styleId="example-code">
    <w:name w:val="example-code"/>
    <w:basedOn w:val="Normal"/>
    <w:uiPriority w:val="99"/>
    <w:semiHidden/>
    <w:qFormat/>
    <w:rsid w:val="00B462C2"/>
    <w:pPr>
      <w:spacing w:before="0" w:after="200" w:line="276" w:lineRule="auto"/>
    </w:pPr>
    <w:rPr>
      <w:rFonts w:ascii="Courier New" w:eastAsia="Calibri" w:hAnsi="Courier New"/>
      <w:sz w:val="22"/>
      <w:szCs w:val="22"/>
    </w:rPr>
  </w:style>
  <w:style w:type="character" w:styleId="FootnoteReference">
    <w:name w:val="footnote reference"/>
    <w:uiPriority w:val="99"/>
    <w:unhideWhenUsed/>
    <w:rsid w:val="00B462C2"/>
    <w:rPr>
      <w:vertAlign w:val="superscript"/>
    </w:rPr>
  </w:style>
  <w:style w:type="character" w:customStyle="1" w:styleId="apple-converted-space">
    <w:name w:val="apple-converted-space"/>
    <w:rsid w:val="00B462C2"/>
  </w:style>
  <w:style w:type="character" w:customStyle="1" w:styleId="example-code-inline">
    <w:name w:val="example-code-inline"/>
    <w:uiPriority w:val="1"/>
    <w:qFormat/>
    <w:rsid w:val="00B462C2"/>
    <w:rPr>
      <w:rFonts w:ascii="Courier New" w:hAnsi="Courier New" w:cs="Courier New" w:hint="default"/>
    </w:rPr>
  </w:style>
  <w:style w:type="character" w:customStyle="1" w:styleId="mw-headline">
    <w:name w:val="mw-headline"/>
    <w:rsid w:val="00B462C2"/>
  </w:style>
  <w:style w:type="character" w:customStyle="1" w:styleId="example-code-character">
    <w:name w:val="example-code-character"/>
    <w:uiPriority w:val="1"/>
    <w:qFormat/>
    <w:rsid w:val="00B462C2"/>
    <w:rPr>
      <w:rFonts w:ascii="Courier New" w:hAnsi="Courier New" w:cs="Courier New" w:hint="default"/>
    </w:rPr>
  </w:style>
  <w:style w:type="table" w:styleId="LightShading-Accent5">
    <w:name w:val="Light Shading Accent 5"/>
    <w:basedOn w:val="TableNormal"/>
    <w:uiPriority w:val="60"/>
    <w:rsid w:val="00B462C2"/>
    <w:rPr>
      <w:rFonts w:ascii="Calibri" w:eastAsia="Calibri" w:hAnsi="Calibri"/>
      <w:color w:val="31849B"/>
      <w:sz w:val="22"/>
      <w:szCs w:val="22"/>
    </w:rPr>
    <w:tblPr>
      <w:tblStyleRowBandSize w:val="1"/>
      <w:tblStyleColBandSize w:val="1"/>
      <w:tblBorders>
        <w:top w:val="single" w:sz="8" w:space="0" w:color="4BACC6"/>
        <w:bottom w:val="single" w:sz="8" w:space="0" w:color="4BACC6"/>
      </w:tblBorders>
    </w:tblPr>
    <w:tblStylePr w:type="fir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BalloonText">
    <w:name w:val="Balloon Text"/>
    <w:basedOn w:val="Normal"/>
    <w:link w:val="BalloonTextChar"/>
    <w:rsid w:val="00B462C2"/>
    <w:pPr>
      <w:spacing w:before="0" w:after="0"/>
    </w:pPr>
    <w:rPr>
      <w:rFonts w:ascii="Tahoma" w:hAnsi="Tahoma" w:cs="Tahoma"/>
      <w:sz w:val="16"/>
      <w:szCs w:val="16"/>
    </w:rPr>
  </w:style>
  <w:style w:type="character" w:customStyle="1" w:styleId="BalloonTextChar">
    <w:name w:val="Balloon Text Char"/>
    <w:basedOn w:val="DefaultParagraphFont"/>
    <w:link w:val="BalloonText"/>
    <w:rsid w:val="00B462C2"/>
    <w:rPr>
      <w:rFonts w:ascii="Tahoma" w:hAnsi="Tahoma" w:cs="Tahoma"/>
      <w:sz w:val="16"/>
      <w:szCs w:val="16"/>
    </w:rPr>
  </w:style>
  <w:style w:type="paragraph" w:styleId="TOC5">
    <w:name w:val="toc 5"/>
    <w:basedOn w:val="Normal"/>
    <w:next w:val="Normal"/>
    <w:autoRedefine/>
    <w:uiPriority w:val="39"/>
    <w:unhideWhenUsed/>
    <w:rsid w:val="004F3A85"/>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F3A85"/>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F3A85"/>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F3A85"/>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F3A85"/>
    <w:pPr>
      <w:spacing w:before="0" w:after="100" w:line="276" w:lineRule="auto"/>
      <w:ind w:left="1760"/>
    </w:pPr>
    <w:rPr>
      <w:rFonts w:asciiTheme="minorHAnsi" w:eastAsiaTheme="minorEastAsia" w:hAnsiTheme="minorHAnsi" w:cstheme="minorBidi"/>
      <w:sz w:val="22"/>
      <w:szCs w:val="22"/>
    </w:rPr>
  </w:style>
  <w:style w:type="paragraph" w:styleId="TOC2">
    <w:name w:val="toc 2"/>
    <w:basedOn w:val="Normal"/>
    <w:next w:val="Normal"/>
    <w:autoRedefine/>
    <w:uiPriority w:val="39"/>
    <w:rsid w:val="00765786"/>
    <w:pPr>
      <w:spacing w:after="100"/>
      <w:ind w:left="200"/>
    </w:pPr>
  </w:style>
  <w:style w:type="paragraph" w:styleId="TOC3">
    <w:name w:val="toc 3"/>
    <w:basedOn w:val="Normal"/>
    <w:next w:val="Normal"/>
    <w:autoRedefine/>
    <w:uiPriority w:val="39"/>
    <w:rsid w:val="00765786"/>
    <w:pPr>
      <w:spacing w:after="100"/>
      <w:ind w:left="400"/>
    </w:pPr>
  </w:style>
  <w:style w:type="paragraph" w:styleId="TOC4">
    <w:name w:val="toc 4"/>
    <w:basedOn w:val="Normal"/>
    <w:next w:val="Normal"/>
    <w:autoRedefine/>
    <w:uiPriority w:val="39"/>
    <w:rsid w:val="00765786"/>
    <w:pPr>
      <w:spacing w:after="100"/>
      <w:ind w:left="600"/>
    </w:pPr>
  </w:style>
  <w:style w:type="paragraph" w:styleId="NormalWeb">
    <w:name w:val="Normal (Web)"/>
    <w:basedOn w:val="Normal"/>
    <w:uiPriority w:val="99"/>
    <w:unhideWhenUsed/>
    <w:rsid w:val="00D71BF8"/>
    <w:pPr>
      <w:spacing w:before="100" w:beforeAutospacing="1" w:after="100" w:afterAutospacing="1"/>
    </w:pPr>
    <w:rPr>
      <w:rFonts w:ascii="Times New Roman" w:hAnsi="Times New Roman"/>
      <w:sz w:val="24"/>
    </w:rPr>
  </w:style>
  <w:style w:type="character" w:customStyle="1" w:styleId="section-number-2">
    <w:name w:val="section-number-2"/>
    <w:basedOn w:val="DefaultParagraphFont"/>
    <w:rsid w:val="00D71BF8"/>
  </w:style>
  <w:style w:type="paragraph" w:styleId="HTMLPreformatted">
    <w:name w:val="HTML Preformatted"/>
    <w:basedOn w:val="Normal"/>
    <w:link w:val="HTMLPreformattedChar"/>
    <w:uiPriority w:val="99"/>
    <w:unhideWhenUsed/>
    <w:rsid w:val="00D7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D71BF8"/>
    <w:rPr>
      <w:rFonts w:ascii="Courier New" w:hAnsi="Courier New" w:cs="Courier New"/>
    </w:rPr>
  </w:style>
  <w:style w:type="character" w:styleId="FollowedHyperlink">
    <w:name w:val="FollowedHyperlink"/>
    <w:basedOn w:val="DefaultParagraphFont"/>
    <w:rsid w:val="00F63163"/>
    <w:rPr>
      <w:color w:val="800080" w:themeColor="followedHyperlink"/>
      <w:u w:val="single"/>
    </w:rPr>
  </w:style>
  <w:style w:type="paragraph" w:styleId="NoSpacing">
    <w:name w:val="No Spacing"/>
    <w:uiPriority w:val="1"/>
    <w:qFormat/>
    <w:rsid w:val="008F040D"/>
    <w:rPr>
      <w:rFonts w:ascii="Verdana" w:hAnsi="Verdana"/>
      <w:szCs w:val="24"/>
    </w:rPr>
  </w:style>
  <w:style w:type="paragraph" w:styleId="Revision">
    <w:name w:val="Revision"/>
    <w:hidden/>
    <w:uiPriority w:val="99"/>
    <w:semiHidden/>
    <w:rsid w:val="002D28FD"/>
    <w:rPr>
      <w:rFonts w:ascii="Verdana" w:hAnsi="Verdana"/>
      <w:szCs w:val="24"/>
    </w:rPr>
  </w:style>
  <w:style w:type="character" w:styleId="CommentReference">
    <w:name w:val="annotation reference"/>
    <w:basedOn w:val="DefaultParagraphFont"/>
    <w:rsid w:val="00152D42"/>
    <w:rPr>
      <w:sz w:val="16"/>
      <w:szCs w:val="16"/>
    </w:rPr>
  </w:style>
  <w:style w:type="paragraph" w:styleId="CommentText">
    <w:name w:val="annotation text"/>
    <w:basedOn w:val="Normal"/>
    <w:link w:val="CommentTextChar"/>
    <w:rsid w:val="00152D42"/>
    <w:rPr>
      <w:szCs w:val="20"/>
    </w:rPr>
  </w:style>
  <w:style w:type="character" w:customStyle="1" w:styleId="CommentTextChar">
    <w:name w:val="Comment Text Char"/>
    <w:basedOn w:val="DefaultParagraphFont"/>
    <w:link w:val="CommentText"/>
    <w:rsid w:val="00152D42"/>
    <w:rPr>
      <w:rFonts w:ascii="Verdana" w:hAnsi="Verdana"/>
    </w:rPr>
  </w:style>
  <w:style w:type="paragraph" w:styleId="CommentSubject">
    <w:name w:val="annotation subject"/>
    <w:basedOn w:val="CommentText"/>
    <w:next w:val="CommentText"/>
    <w:link w:val="CommentSubjectChar"/>
    <w:rsid w:val="00152D42"/>
    <w:rPr>
      <w:b/>
      <w:bCs/>
    </w:rPr>
  </w:style>
  <w:style w:type="character" w:customStyle="1" w:styleId="CommentSubjectChar">
    <w:name w:val="Comment Subject Char"/>
    <w:basedOn w:val="CommentTextChar"/>
    <w:link w:val="CommentSubject"/>
    <w:rsid w:val="00152D42"/>
    <w:rPr>
      <w:rFonts w:ascii="Verdana" w:hAnsi="Verdana"/>
      <w:b/>
      <w:bCs/>
    </w:rPr>
  </w:style>
  <w:style w:type="character" w:styleId="Strong">
    <w:name w:val="Strong"/>
    <w:basedOn w:val="DefaultParagraphFont"/>
    <w:qFormat/>
    <w:rsid w:val="002F1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761474">
      <w:bodyDiv w:val="1"/>
      <w:marLeft w:val="0"/>
      <w:marRight w:val="0"/>
      <w:marTop w:val="0"/>
      <w:marBottom w:val="0"/>
      <w:divBdr>
        <w:top w:val="none" w:sz="0" w:space="0" w:color="auto"/>
        <w:left w:val="none" w:sz="0" w:space="0" w:color="auto"/>
        <w:bottom w:val="none" w:sz="0" w:space="0" w:color="auto"/>
        <w:right w:val="none" w:sz="0" w:space="0" w:color="auto"/>
      </w:divBdr>
      <w:divsChild>
        <w:div w:id="1847284172">
          <w:marLeft w:val="0"/>
          <w:marRight w:val="0"/>
          <w:marTop w:val="0"/>
          <w:marBottom w:val="0"/>
          <w:divBdr>
            <w:top w:val="none" w:sz="0" w:space="0" w:color="auto"/>
            <w:left w:val="none" w:sz="0" w:space="0" w:color="auto"/>
            <w:bottom w:val="none" w:sz="0" w:space="0" w:color="auto"/>
            <w:right w:val="none" w:sz="0" w:space="0" w:color="auto"/>
          </w:divBdr>
        </w:div>
      </w:divsChild>
    </w:div>
    <w:div w:id="373189514">
      <w:bodyDiv w:val="1"/>
      <w:marLeft w:val="0"/>
      <w:marRight w:val="0"/>
      <w:marTop w:val="0"/>
      <w:marBottom w:val="0"/>
      <w:divBdr>
        <w:top w:val="none" w:sz="0" w:space="0" w:color="auto"/>
        <w:left w:val="none" w:sz="0" w:space="0" w:color="auto"/>
        <w:bottom w:val="none" w:sz="0" w:space="0" w:color="auto"/>
        <w:right w:val="none" w:sz="0" w:space="0" w:color="auto"/>
      </w:divBdr>
      <w:divsChild>
        <w:div w:id="1533150391">
          <w:marLeft w:val="0"/>
          <w:marRight w:val="0"/>
          <w:marTop w:val="0"/>
          <w:marBottom w:val="0"/>
          <w:divBdr>
            <w:top w:val="none" w:sz="0" w:space="0" w:color="auto"/>
            <w:left w:val="none" w:sz="0" w:space="0" w:color="auto"/>
            <w:bottom w:val="none" w:sz="0" w:space="0" w:color="auto"/>
            <w:right w:val="none" w:sz="0" w:space="0" w:color="auto"/>
          </w:divBdr>
          <w:divsChild>
            <w:div w:id="638076238">
              <w:marLeft w:val="0"/>
              <w:marRight w:val="0"/>
              <w:marTop w:val="0"/>
              <w:marBottom w:val="0"/>
              <w:divBdr>
                <w:top w:val="none" w:sz="0" w:space="0" w:color="auto"/>
                <w:left w:val="none" w:sz="0" w:space="0" w:color="auto"/>
                <w:bottom w:val="none" w:sz="0" w:space="0" w:color="auto"/>
                <w:right w:val="none" w:sz="0" w:space="0" w:color="auto"/>
              </w:divBdr>
            </w:div>
          </w:divsChild>
        </w:div>
        <w:div w:id="1128595602">
          <w:marLeft w:val="0"/>
          <w:marRight w:val="0"/>
          <w:marTop w:val="0"/>
          <w:marBottom w:val="0"/>
          <w:divBdr>
            <w:top w:val="none" w:sz="0" w:space="0" w:color="auto"/>
            <w:left w:val="none" w:sz="0" w:space="0" w:color="auto"/>
            <w:bottom w:val="none" w:sz="0" w:space="0" w:color="auto"/>
            <w:right w:val="none" w:sz="0" w:space="0" w:color="auto"/>
          </w:divBdr>
          <w:divsChild>
            <w:div w:id="1071124409">
              <w:marLeft w:val="0"/>
              <w:marRight w:val="0"/>
              <w:marTop w:val="0"/>
              <w:marBottom w:val="0"/>
              <w:divBdr>
                <w:top w:val="none" w:sz="0" w:space="0" w:color="auto"/>
                <w:left w:val="none" w:sz="0" w:space="0" w:color="auto"/>
                <w:bottom w:val="none" w:sz="0" w:space="0" w:color="auto"/>
                <w:right w:val="none" w:sz="0" w:space="0" w:color="auto"/>
              </w:divBdr>
            </w:div>
          </w:divsChild>
        </w:div>
        <w:div w:id="373652029">
          <w:marLeft w:val="0"/>
          <w:marRight w:val="0"/>
          <w:marTop w:val="0"/>
          <w:marBottom w:val="0"/>
          <w:divBdr>
            <w:top w:val="none" w:sz="0" w:space="0" w:color="auto"/>
            <w:left w:val="none" w:sz="0" w:space="0" w:color="auto"/>
            <w:bottom w:val="none" w:sz="0" w:space="0" w:color="auto"/>
            <w:right w:val="none" w:sz="0" w:space="0" w:color="auto"/>
          </w:divBdr>
          <w:divsChild>
            <w:div w:id="1160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ocs.python.org/2/library/pdb.html" TargetMode="External"/><Relationship Id="rId21" Type="http://schemas.openxmlformats.org/officeDocument/2006/relationships/hyperlink" Target="http://git-scm.com/book/ch3-2.html" TargetMode="External"/><Relationship Id="rId42" Type="http://schemas.openxmlformats.org/officeDocument/2006/relationships/hyperlink" Target="https://fedorahosted.org/suds/" TargetMode="External"/><Relationship Id="rId47" Type="http://schemas.openxmlformats.org/officeDocument/2006/relationships/hyperlink" Target="http://git-scm.com/book/ch2-2.html" TargetMode="External"/><Relationship Id="rId63" Type="http://schemas.openxmlformats.org/officeDocument/2006/relationships/hyperlink" Target="http://git-scm.com/book/en/Git-Tools-Interactive-Staging" TargetMode="External"/><Relationship Id="rId68" Type="http://schemas.openxmlformats.org/officeDocument/2006/relationships/image" Target="media/image9.png"/><Relationship Id="rId16" Type="http://schemas.openxmlformats.org/officeDocument/2006/relationships/hyperlink" Target="https://git.vasco.com/wqa/sdtf/blob/a5298381e83c5ca1cc0eef5173095e95fc1e5966/doc/variant_precondition.org" TargetMode="External"/><Relationship Id="rId11" Type="http://schemas.openxmlformats.org/officeDocument/2006/relationships/image" Target="media/image1.png"/><Relationship Id="rId24" Type="http://schemas.openxmlformats.org/officeDocument/2006/relationships/hyperlink" Target="http://git-scm.com/book/ch2-2.html" TargetMode="External"/><Relationship Id="rId32" Type="http://schemas.openxmlformats.org/officeDocument/2006/relationships/hyperlink" Target="http://msysgit.github.com" TargetMode="External"/><Relationship Id="rId37" Type="http://schemas.openxmlformats.org/officeDocument/2006/relationships/image" Target="media/image7.png"/><Relationship Id="rId40" Type="http://schemas.openxmlformats.org/officeDocument/2006/relationships/hyperlink" Target="https://help.github.com/articles/generating-ssh-keys" TargetMode="External"/><Relationship Id="rId45" Type="http://schemas.openxmlformats.org/officeDocument/2006/relationships/hyperlink" Target="http://git-scm.com/book/en/Git-Basics-Getting-a-Git-Repository" TargetMode="External"/><Relationship Id="rId53" Type="http://schemas.openxmlformats.org/officeDocument/2006/relationships/hyperlink" Target="http://git-scm.com/book/ch2-2.html" TargetMode="External"/><Relationship Id="rId58" Type="http://schemas.openxmlformats.org/officeDocument/2006/relationships/hyperlink" Target="http://git-scm.com/book/ch2-2.html" TargetMode="External"/><Relationship Id="rId66" Type="http://schemas.openxmlformats.org/officeDocument/2006/relationships/hyperlink" Target="ftp://ftp.vasco.com" TargetMode="External"/><Relationship Id="rId74" Type="http://schemas.openxmlformats.org/officeDocument/2006/relationships/image" Target="media/image15.png"/><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git-scm.com/book/ch2-5.html" TargetMode="External"/><Relationship Id="rId19" Type="http://schemas.openxmlformats.org/officeDocument/2006/relationships/hyperlink" Target="http://redmine.vasco.com/projects/vatf/wiki/VatfPom" TargetMode="External"/><Relationship Id="rId14" Type="http://schemas.openxmlformats.org/officeDocument/2006/relationships/image" Target="media/image3.png"/><Relationship Id="rId22" Type="http://schemas.openxmlformats.org/officeDocument/2006/relationships/hyperlink" Target="http://www.python.org/dev/peps/pep-0257/" TargetMode="External"/><Relationship Id="rId27" Type="http://schemas.openxmlformats.org/officeDocument/2006/relationships/hyperlink" Target="http://staf.sourceforge.net/" TargetMode="External"/><Relationship Id="rId30" Type="http://schemas.openxmlformats.org/officeDocument/2006/relationships/hyperlink" Target="http://portablepython.com" TargetMode="External"/><Relationship Id="rId35" Type="http://schemas.openxmlformats.org/officeDocument/2006/relationships/image" Target="media/image5.png"/><Relationship Id="rId43" Type="http://schemas.openxmlformats.org/officeDocument/2006/relationships/hyperlink" Target="http://virtualenv.org" TargetMode="External"/><Relationship Id="rId48" Type="http://schemas.openxmlformats.org/officeDocument/2006/relationships/hyperlink" Target="http://git-scm.com/book/en/Distributed-Git-Distributed-Workflows" TargetMode="External"/><Relationship Id="rId56" Type="http://schemas.openxmlformats.org/officeDocument/2006/relationships/hyperlink" Target="http://www.nist.gov/el/msid/expect.cfm" TargetMode="External"/><Relationship Id="rId64" Type="http://schemas.openxmlformats.org/officeDocument/2006/relationships/image" Target="media/image8.png"/><Relationship Id="rId69" Type="http://schemas.openxmlformats.org/officeDocument/2006/relationships/image" Target="media/image10.png"/><Relationship Id="rId77"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mailto:git@git.vasco.com:stf.git" TargetMode="External"/><Relationship Id="rId72" Type="http://schemas.openxmlformats.org/officeDocument/2006/relationships/image" Target="media/image13.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freeradius.org/radiusd/man/radtest.html" TargetMode="External"/><Relationship Id="rId25" Type="http://schemas.openxmlformats.org/officeDocument/2006/relationships/hyperlink" Target="http://epydoc.sourceforge.net/epytext.html" TargetMode="External"/><Relationship Id="rId33" Type="http://schemas.openxmlformats.org/officeDocument/2006/relationships/hyperlink" Target="http://git-scm.com/book/en/Git-Tools-Stashing" TargetMode="External"/><Relationship Id="rId38" Type="http://schemas.openxmlformats.org/officeDocument/2006/relationships/hyperlink" Target="mailto:git@git.vasco.com:stf.git" TargetMode="External"/><Relationship Id="rId46" Type="http://schemas.openxmlformats.org/officeDocument/2006/relationships/hyperlink" Target="http://nedbatchelder.com/text/unipain.html" TargetMode="External"/><Relationship Id="rId59" Type="http://schemas.openxmlformats.org/officeDocument/2006/relationships/hyperlink" Target="http://git-scm.com/book/ch2-2.html" TargetMode="External"/><Relationship Id="rId67" Type="http://schemas.openxmlformats.org/officeDocument/2006/relationships/hyperlink" Target="http://git-scm.com/book/ch6-4.html" TargetMode="External"/><Relationship Id="rId20" Type="http://schemas.openxmlformats.org/officeDocument/2006/relationships/hyperlink" Target="http://technet.microsoft.com/en-us/sysinternals/bb963905.aspx" TargetMode="External"/><Relationship Id="rId41" Type="http://schemas.openxmlformats.org/officeDocument/2006/relationships/hyperlink" Target="http://www.virtualenv.org/en/latest/index.html" TargetMode="External"/><Relationship Id="rId54" Type="http://schemas.openxmlformats.org/officeDocument/2006/relationships/hyperlink" Target="http://git-scm.com/book/en/Git-Basics-Getting-a-Git-Repository" TargetMode="External"/><Relationship Id="rId62" Type="http://schemas.openxmlformats.org/officeDocument/2006/relationships/hyperlink" Target="http://git-scm.com/book/ch3-2.html" TargetMode="External"/><Relationship Id="rId70" Type="http://schemas.openxmlformats.org/officeDocument/2006/relationships/image" Target="media/image11.png"/><Relationship Id="rId75"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vasco.com/wqa/sdtf/raw/master/doc/variant_precondition.org" TargetMode="External"/><Relationship Id="rId23" Type="http://schemas.openxmlformats.org/officeDocument/2006/relationships/hyperlink" Target="https://github.com/nu7hatch/gmail" TargetMode="External"/><Relationship Id="rId28" Type="http://schemas.openxmlformats.org/officeDocument/2006/relationships/hyperlink" Target="http://docs.python.org/library/unittest.html" TargetMode="External"/><Relationship Id="rId36" Type="http://schemas.openxmlformats.org/officeDocument/2006/relationships/image" Target="media/image6.png"/><Relationship Id="rId49" Type="http://schemas.openxmlformats.org/officeDocument/2006/relationships/hyperlink" Target="http://rpmfind.net/linux/rpm2html/search.php" TargetMode="External"/><Relationship Id="rId57" Type="http://schemas.openxmlformats.org/officeDocument/2006/relationships/hyperlink" Target="http://git-scm.com/book/ch2-2.html" TargetMode="External"/><Relationship Id="rId10" Type="http://schemas.openxmlformats.org/officeDocument/2006/relationships/endnotes" Target="endnotes.xml"/><Relationship Id="rId31" Type="http://schemas.openxmlformats.org/officeDocument/2006/relationships/hyperlink" Target="http://git-scm.com" TargetMode="External"/><Relationship Id="rId44" Type="http://schemas.openxmlformats.org/officeDocument/2006/relationships/hyperlink" Target="http://www.effbot.org/zone/import-confusion.htm" TargetMode="External"/><Relationship Id="rId52" Type="http://schemas.openxmlformats.org/officeDocument/2006/relationships/hyperlink" Target="http://git-scm.com/book/ch2-5.html" TargetMode="External"/><Relationship Id="rId60" Type="http://schemas.openxmlformats.org/officeDocument/2006/relationships/hyperlink" Target="http://git-scm.com/book/en/Git-Branching-Rebasing" TargetMode="External"/><Relationship Id="rId65" Type="http://schemas.openxmlformats.org/officeDocument/2006/relationships/hyperlink" Target="http://git-scm.com/book/ch2-6.html" TargetMode="External"/><Relationship Id="rId73" Type="http://schemas.openxmlformats.org/officeDocument/2006/relationships/image" Target="media/image14.png"/><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pydev.org" TargetMode="External"/><Relationship Id="rId18" Type="http://schemas.openxmlformats.org/officeDocument/2006/relationships/hyperlink" Target="http://www.python.org/dev/peps/pep-0263/" TargetMode="External"/><Relationship Id="rId39" Type="http://schemas.openxmlformats.org/officeDocument/2006/relationships/hyperlink" Target="https://git.vasco.com" TargetMode="External"/><Relationship Id="rId34" Type="http://schemas.openxmlformats.org/officeDocument/2006/relationships/image" Target="media/image4.png"/><Relationship Id="rId50" Type="http://schemas.openxmlformats.org/officeDocument/2006/relationships/hyperlink" Target="http://git-scm.com/book/en/Git-Basics-Viewing-the-Commit-History" TargetMode="External"/><Relationship Id="rId55" Type="http://schemas.openxmlformats.org/officeDocument/2006/relationships/hyperlink" Target="http://gitref.org" TargetMode="External"/><Relationship Id="rId76"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image" Target="media/image12.png"/><Relationship Id="rId2" Type="http://schemas.openxmlformats.org/officeDocument/2006/relationships/customXml" Target="../customXml/item2.xml"/><Relationship Id="rId29" Type="http://schemas.openxmlformats.org/officeDocument/2006/relationships/hyperlink" Target="http://www.python.org/dev/peps/pep-000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it-scm.com/boo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DAF4C59FD3824FB8A90F02DC03917E" ma:contentTypeVersion="0" ma:contentTypeDescription="Create a new document." ma:contentTypeScope="" ma:versionID="969fc52c6a9d8f7e374280de077edff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0BC8D-E668-4AA8-95AC-154EDB620673}">
  <ds:schemaRefs>
    <ds:schemaRef ds:uri="http://schemas.microsoft.com/sharepoint/v3/contenttype/forms"/>
  </ds:schemaRefs>
</ds:datastoreItem>
</file>

<file path=customXml/itemProps2.xml><?xml version="1.0" encoding="utf-8"?>
<ds:datastoreItem xmlns:ds="http://schemas.openxmlformats.org/officeDocument/2006/customXml" ds:itemID="{729BBEBC-DD81-46FE-AD3A-3CC5845EB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F9260AA-9C98-48D1-8530-087D7DE93F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5F3994-1D48-43A6-8521-26DAC265C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13033</Words>
  <Characters>74294</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IAS 3.5.0</vt:lpstr>
    </vt:vector>
  </TitlesOfParts>
  <Company>VASCO Data Security</Company>
  <LinksUpToDate>false</LinksUpToDate>
  <CharactersWithSpaces>87153</CharactersWithSpaces>
  <SharedDoc>false</SharedDoc>
  <HLinks>
    <vt:vector size="72" baseType="variant">
      <vt:variant>
        <vt:i4>1048637</vt:i4>
      </vt:variant>
      <vt:variant>
        <vt:i4>86</vt:i4>
      </vt:variant>
      <vt:variant>
        <vt:i4>0</vt:i4>
      </vt:variant>
      <vt:variant>
        <vt:i4>5</vt:i4>
      </vt:variant>
      <vt:variant>
        <vt:lpwstr/>
      </vt:variant>
      <vt:variant>
        <vt:lpwstr>_Toc213744859</vt:lpwstr>
      </vt:variant>
      <vt:variant>
        <vt:i4>1048637</vt:i4>
      </vt:variant>
      <vt:variant>
        <vt:i4>80</vt:i4>
      </vt:variant>
      <vt:variant>
        <vt:i4>0</vt:i4>
      </vt:variant>
      <vt:variant>
        <vt:i4>5</vt:i4>
      </vt:variant>
      <vt:variant>
        <vt:lpwstr/>
      </vt:variant>
      <vt:variant>
        <vt:lpwstr>_Toc213744858</vt:lpwstr>
      </vt:variant>
      <vt:variant>
        <vt:i4>1048637</vt:i4>
      </vt:variant>
      <vt:variant>
        <vt:i4>74</vt:i4>
      </vt:variant>
      <vt:variant>
        <vt:i4>0</vt:i4>
      </vt:variant>
      <vt:variant>
        <vt:i4>5</vt:i4>
      </vt:variant>
      <vt:variant>
        <vt:lpwstr/>
      </vt:variant>
      <vt:variant>
        <vt:lpwstr>_Toc213744857</vt:lpwstr>
      </vt:variant>
      <vt:variant>
        <vt:i4>1048637</vt:i4>
      </vt:variant>
      <vt:variant>
        <vt:i4>68</vt:i4>
      </vt:variant>
      <vt:variant>
        <vt:i4>0</vt:i4>
      </vt:variant>
      <vt:variant>
        <vt:i4>5</vt:i4>
      </vt:variant>
      <vt:variant>
        <vt:lpwstr/>
      </vt:variant>
      <vt:variant>
        <vt:lpwstr>_Toc213744856</vt:lpwstr>
      </vt:variant>
      <vt:variant>
        <vt:i4>1048637</vt:i4>
      </vt:variant>
      <vt:variant>
        <vt:i4>62</vt:i4>
      </vt:variant>
      <vt:variant>
        <vt:i4>0</vt:i4>
      </vt:variant>
      <vt:variant>
        <vt:i4>5</vt:i4>
      </vt:variant>
      <vt:variant>
        <vt:lpwstr/>
      </vt:variant>
      <vt:variant>
        <vt:lpwstr>_Toc213744855</vt:lpwstr>
      </vt:variant>
      <vt:variant>
        <vt:i4>1048637</vt:i4>
      </vt:variant>
      <vt:variant>
        <vt:i4>56</vt:i4>
      </vt:variant>
      <vt:variant>
        <vt:i4>0</vt:i4>
      </vt:variant>
      <vt:variant>
        <vt:i4>5</vt:i4>
      </vt:variant>
      <vt:variant>
        <vt:lpwstr/>
      </vt:variant>
      <vt:variant>
        <vt:lpwstr>_Toc213744854</vt:lpwstr>
      </vt:variant>
      <vt:variant>
        <vt:i4>1048637</vt:i4>
      </vt:variant>
      <vt:variant>
        <vt:i4>50</vt:i4>
      </vt:variant>
      <vt:variant>
        <vt:i4>0</vt:i4>
      </vt:variant>
      <vt:variant>
        <vt:i4>5</vt:i4>
      </vt:variant>
      <vt:variant>
        <vt:lpwstr/>
      </vt:variant>
      <vt:variant>
        <vt:lpwstr>_Toc213744853</vt:lpwstr>
      </vt:variant>
      <vt:variant>
        <vt:i4>1048637</vt:i4>
      </vt:variant>
      <vt:variant>
        <vt:i4>44</vt:i4>
      </vt:variant>
      <vt:variant>
        <vt:i4>0</vt:i4>
      </vt:variant>
      <vt:variant>
        <vt:i4>5</vt:i4>
      </vt:variant>
      <vt:variant>
        <vt:lpwstr/>
      </vt:variant>
      <vt:variant>
        <vt:lpwstr>_Toc213744852</vt:lpwstr>
      </vt:variant>
      <vt:variant>
        <vt:i4>1048637</vt:i4>
      </vt:variant>
      <vt:variant>
        <vt:i4>38</vt:i4>
      </vt:variant>
      <vt:variant>
        <vt:i4>0</vt:i4>
      </vt:variant>
      <vt:variant>
        <vt:i4>5</vt:i4>
      </vt:variant>
      <vt:variant>
        <vt:lpwstr/>
      </vt:variant>
      <vt:variant>
        <vt:lpwstr>_Toc213744851</vt:lpwstr>
      </vt:variant>
      <vt:variant>
        <vt:i4>1048637</vt:i4>
      </vt:variant>
      <vt:variant>
        <vt:i4>32</vt:i4>
      </vt:variant>
      <vt:variant>
        <vt:i4>0</vt:i4>
      </vt:variant>
      <vt:variant>
        <vt:i4>5</vt:i4>
      </vt:variant>
      <vt:variant>
        <vt:lpwstr/>
      </vt:variant>
      <vt:variant>
        <vt:lpwstr>_Toc213744850</vt:lpwstr>
      </vt:variant>
      <vt:variant>
        <vt:i4>1114173</vt:i4>
      </vt:variant>
      <vt:variant>
        <vt:i4>26</vt:i4>
      </vt:variant>
      <vt:variant>
        <vt:i4>0</vt:i4>
      </vt:variant>
      <vt:variant>
        <vt:i4>5</vt:i4>
      </vt:variant>
      <vt:variant>
        <vt:lpwstr/>
      </vt:variant>
      <vt:variant>
        <vt:lpwstr>_Toc213744849</vt:lpwstr>
      </vt:variant>
      <vt:variant>
        <vt:i4>1114173</vt:i4>
      </vt:variant>
      <vt:variant>
        <vt:i4>20</vt:i4>
      </vt:variant>
      <vt:variant>
        <vt:i4>0</vt:i4>
      </vt:variant>
      <vt:variant>
        <vt:i4>5</vt:i4>
      </vt:variant>
      <vt:variant>
        <vt:lpwstr/>
      </vt:variant>
      <vt:variant>
        <vt:lpwstr>_Toc213744848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IAS 3.5.0</dc:title>
  <dc:creator>[Author]</dc:creator>
  <cp:lastModifiedBy>Philippe Crama</cp:lastModifiedBy>
  <cp:revision>47</cp:revision>
  <cp:lastPrinted>2012-11-23T14:13:00Z</cp:lastPrinted>
  <dcterms:created xsi:type="dcterms:W3CDTF">2013-11-25T14:31:00Z</dcterms:created>
  <dcterms:modified xsi:type="dcterms:W3CDTF">2015-02-12T09:07:00Z</dcterms:modified>
  <cp:category>Test Automation 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[Status]</vt:lpwstr>
  </property>
  <property fmtid="{D5CDD505-2E9C-101B-9397-08002B2CF9AE}" pid="3" name="Version Number">
    <vt:lpwstr>[version x.y]</vt:lpwstr>
  </property>
  <property fmtid="{D5CDD505-2E9C-101B-9397-08002B2CF9AE}" pid="4" name="ContentTypeId">
    <vt:lpwstr>0x0101007EDAF4C59FD3824FB8A90F02DC03917E</vt:lpwstr>
  </property>
</Properties>
</file>