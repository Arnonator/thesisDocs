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5FA3E3EE" w14:textId="77777777" w:rsidR="00277ED2" w:rsidRPr="0003364F" w:rsidRDefault="00277ED2">
          <w:pPr>
            <w:pStyle w:val="NoSpacing"/>
            <w:rPr>
              <w:sz w:val="2"/>
            </w:rPr>
          </w:pPr>
        </w:p>
        <w:p w14:paraId="2D6BFE26" w14:textId="77777777" w:rsidR="00277ED2" w:rsidRPr="0003364F" w:rsidRDefault="00277ED2">
          <w:r w:rsidRPr="0003364F">
            <w:rPr>
              <w:noProof/>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7B362BC5" w:rsidR="00653AC4" w:rsidRDefault="00653AC4">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653AC4" w:rsidRDefault="00653AC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653AC4" w:rsidRPr="00821C14" w:rsidRDefault="00653A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7B362BC5" w:rsidR="00653AC4" w:rsidRDefault="00653AC4">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653AC4" w:rsidRDefault="00653AC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653AC4" w:rsidRPr="00821C14" w:rsidRDefault="00653AC4"/>
                      </w:txbxContent>
                    </v:textbox>
                    <w10:wrap anchorx="page" anchory="margin"/>
                  </v:shape>
                </w:pict>
              </mc:Fallback>
            </mc:AlternateContent>
          </w:r>
          <w:r w:rsidRPr="0003364F">
            <w:rPr>
              <w:noProof/>
              <w:color w:val="5B9BD5" w:themeColor="accent1"/>
              <w:sz w:val="36"/>
              <w:szCs w:val="36"/>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3C5F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653AC4" w:rsidRDefault="00653AC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653AC4" w:rsidRDefault="00653AC4">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653AC4" w:rsidRDefault="00653AC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653AC4" w:rsidRDefault="00653AC4">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03364F" w:rsidRDefault="00277ED2">
          <w:r w:rsidRPr="0003364F">
            <w:br w:type="page"/>
          </w:r>
        </w:p>
      </w:sdtContent>
    </w:sdt>
    <w:p w14:paraId="160B6D2E" w14:textId="77777777" w:rsidR="00277ED2" w:rsidRPr="0003364F" w:rsidRDefault="00277ED2" w:rsidP="00532D49">
      <w:pPr>
        <w:pStyle w:val="Heading1"/>
      </w:pPr>
      <w:bookmarkStart w:id="0" w:name="_Toc515242547"/>
      <w:r w:rsidRPr="0003364F">
        <w:lastRenderedPageBreak/>
        <w:t>Preface</w:t>
      </w:r>
      <w:bookmarkEnd w:id="0"/>
    </w:p>
    <w:p w14:paraId="4F6833CF" w14:textId="77777777" w:rsidR="00277ED2" w:rsidRPr="0003364F" w:rsidRDefault="00277ED2" w:rsidP="00277ED2">
      <w:pPr>
        <w:pStyle w:val="Heading1"/>
      </w:pPr>
      <w:bookmarkStart w:id="1" w:name="_Toc515242548"/>
      <w:r w:rsidRPr="0003364F">
        <w:t>Summary</w:t>
      </w:r>
      <w:bookmarkEnd w:id="1"/>
    </w:p>
    <w:p w14:paraId="6B986B95" w14:textId="77777777" w:rsidR="00277ED2" w:rsidRPr="0003364F" w:rsidRDefault="00277ED2">
      <w:r w:rsidRPr="0003364F">
        <w:br w:type="page"/>
      </w:r>
    </w:p>
    <w:p w14:paraId="516415BC" w14:textId="77777777" w:rsidR="007E3615" w:rsidRPr="0003364F" w:rsidRDefault="007E3615" w:rsidP="00A83E75">
      <w:pPr>
        <w:pStyle w:val="Heading1"/>
      </w:pPr>
      <w:bookmarkStart w:id="2" w:name="_Toc515242549"/>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7F9D7357" w14:textId="1502BC1B" w:rsidR="004002EC" w:rsidRDefault="007E3615">
          <w:pPr>
            <w:pStyle w:val="TOC1"/>
            <w:tabs>
              <w:tab w:val="right" w:leader="dot" w:pos="9062"/>
            </w:tabs>
            <w:rPr>
              <w:rFonts w:asciiTheme="minorHAnsi" w:eastAsiaTheme="minorEastAsia" w:hAnsiTheme="minorHAnsi"/>
              <w:noProof/>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5242547" w:history="1">
            <w:r w:rsidR="004002EC" w:rsidRPr="0060430F">
              <w:rPr>
                <w:rStyle w:val="Hyperlink"/>
                <w:noProof/>
              </w:rPr>
              <w:t>Preface</w:t>
            </w:r>
            <w:r w:rsidR="004002EC">
              <w:rPr>
                <w:noProof/>
                <w:webHidden/>
              </w:rPr>
              <w:tab/>
            </w:r>
            <w:r w:rsidR="004002EC">
              <w:rPr>
                <w:noProof/>
                <w:webHidden/>
              </w:rPr>
              <w:fldChar w:fldCharType="begin"/>
            </w:r>
            <w:r w:rsidR="004002EC">
              <w:rPr>
                <w:noProof/>
                <w:webHidden/>
              </w:rPr>
              <w:instrText xml:space="preserve"> PAGEREF _Toc515242547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565EBE39" w14:textId="1742D554" w:rsidR="004002EC" w:rsidRDefault="00653AC4">
          <w:pPr>
            <w:pStyle w:val="TOC1"/>
            <w:tabs>
              <w:tab w:val="right" w:leader="dot" w:pos="9062"/>
            </w:tabs>
            <w:rPr>
              <w:rFonts w:asciiTheme="minorHAnsi" w:eastAsiaTheme="minorEastAsia" w:hAnsiTheme="minorHAnsi"/>
              <w:noProof/>
            </w:rPr>
          </w:pPr>
          <w:hyperlink w:anchor="_Toc515242548" w:history="1">
            <w:r w:rsidR="004002EC" w:rsidRPr="0060430F">
              <w:rPr>
                <w:rStyle w:val="Hyperlink"/>
                <w:noProof/>
              </w:rPr>
              <w:t>Summary</w:t>
            </w:r>
            <w:r w:rsidR="004002EC">
              <w:rPr>
                <w:noProof/>
                <w:webHidden/>
              </w:rPr>
              <w:tab/>
            </w:r>
            <w:r w:rsidR="004002EC">
              <w:rPr>
                <w:noProof/>
                <w:webHidden/>
              </w:rPr>
              <w:fldChar w:fldCharType="begin"/>
            </w:r>
            <w:r w:rsidR="004002EC">
              <w:rPr>
                <w:noProof/>
                <w:webHidden/>
              </w:rPr>
              <w:instrText xml:space="preserve"> PAGEREF _Toc515242548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0BB48706" w14:textId="03775982" w:rsidR="004002EC" w:rsidRDefault="00653AC4">
          <w:pPr>
            <w:pStyle w:val="TOC1"/>
            <w:tabs>
              <w:tab w:val="right" w:leader="dot" w:pos="9062"/>
            </w:tabs>
            <w:rPr>
              <w:rFonts w:asciiTheme="minorHAnsi" w:eastAsiaTheme="minorEastAsia" w:hAnsiTheme="minorHAnsi"/>
              <w:noProof/>
            </w:rPr>
          </w:pPr>
          <w:hyperlink w:anchor="_Toc515242549" w:history="1">
            <w:r w:rsidR="004002EC" w:rsidRPr="0060430F">
              <w:rPr>
                <w:rStyle w:val="Hyperlink"/>
                <w:noProof/>
              </w:rPr>
              <w:t>Table of contents</w:t>
            </w:r>
            <w:r w:rsidR="004002EC">
              <w:rPr>
                <w:noProof/>
                <w:webHidden/>
              </w:rPr>
              <w:tab/>
            </w:r>
            <w:r w:rsidR="004002EC">
              <w:rPr>
                <w:noProof/>
                <w:webHidden/>
              </w:rPr>
              <w:fldChar w:fldCharType="begin"/>
            </w:r>
            <w:r w:rsidR="004002EC">
              <w:rPr>
                <w:noProof/>
                <w:webHidden/>
              </w:rPr>
              <w:instrText xml:space="preserve"> PAGEREF _Toc515242549 \h </w:instrText>
            </w:r>
            <w:r w:rsidR="004002EC">
              <w:rPr>
                <w:noProof/>
                <w:webHidden/>
              </w:rPr>
            </w:r>
            <w:r w:rsidR="004002EC">
              <w:rPr>
                <w:noProof/>
                <w:webHidden/>
              </w:rPr>
              <w:fldChar w:fldCharType="separate"/>
            </w:r>
            <w:r w:rsidR="004002EC">
              <w:rPr>
                <w:noProof/>
                <w:webHidden/>
              </w:rPr>
              <w:t>2</w:t>
            </w:r>
            <w:r w:rsidR="004002EC">
              <w:rPr>
                <w:noProof/>
                <w:webHidden/>
              </w:rPr>
              <w:fldChar w:fldCharType="end"/>
            </w:r>
          </w:hyperlink>
        </w:p>
        <w:p w14:paraId="27AC9D64" w14:textId="4C09DBFF" w:rsidR="004002EC" w:rsidRDefault="00653AC4">
          <w:pPr>
            <w:pStyle w:val="TOC1"/>
            <w:tabs>
              <w:tab w:val="right" w:leader="dot" w:pos="9062"/>
            </w:tabs>
            <w:rPr>
              <w:rFonts w:asciiTheme="minorHAnsi" w:eastAsiaTheme="minorEastAsia" w:hAnsiTheme="minorHAnsi"/>
              <w:noProof/>
            </w:rPr>
          </w:pPr>
          <w:hyperlink w:anchor="_Toc515242550" w:history="1">
            <w:r w:rsidR="004002EC" w:rsidRPr="0060430F">
              <w:rPr>
                <w:rStyle w:val="Hyperlink"/>
                <w:noProof/>
              </w:rPr>
              <w:t>List of figures, graphs</w:t>
            </w:r>
            <w:r w:rsidR="004002EC">
              <w:rPr>
                <w:noProof/>
                <w:webHidden/>
              </w:rPr>
              <w:tab/>
            </w:r>
            <w:r w:rsidR="004002EC">
              <w:rPr>
                <w:noProof/>
                <w:webHidden/>
              </w:rPr>
              <w:fldChar w:fldCharType="begin"/>
            </w:r>
            <w:r w:rsidR="004002EC">
              <w:rPr>
                <w:noProof/>
                <w:webHidden/>
              </w:rPr>
              <w:instrText xml:space="preserve"> PAGEREF _Toc515242550 \h </w:instrText>
            </w:r>
            <w:r w:rsidR="004002EC">
              <w:rPr>
                <w:noProof/>
                <w:webHidden/>
              </w:rPr>
            </w:r>
            <w:r w:rsidR="004002EC">
              <w:rPr>
                <w:noProof/>
                <w:webHidden/>
              </w:rPr>
              <w:fldChar w:fldCharType="separate"/>
            </w:r>
            <w:r w:rsidR="004002EC">
              <w:rPr>
                <w:noProof/>
                <w:webHidden/>
              </w:rPr>
              <w:t>4</w:t>
            </w:r>
            <w:r w:rsidR="004002EC">
              <w:rPr>
                <w:noProof/>
                <w:webHidden/>
              </w:rPr>
              <w:fldChar w:fldCharType="end"/>
            </w:r>
          </w:hyperlink>
        </w:p>
        <w:p w14:paraId="18099198" w14:textId="77777777" w:rsidR="004002EC" w:rsidRDefault="004002EC">
          <w:pPr>
            <w:pStyle w:val="TOC1"/>
            <w:tabs>
              <w:tab w:val="right" w:leader="dot" w:pos="9062"/>
            </w:tabs>
            <w:rPr>
              <w:rStyle w:val="Hyperlink"/>
              <w:noProof/>
            </w:rPr>
          </w:pPr>
        </w:p>
        <w:p w14:paraId="241EBF40" w14:textId="40765E39" w:rsidR="004002EC" w:rsidRDefault="00653AC4">
          <w:pPr>
            <w:pStyle w:val="TOC1"/>
            <w:tabs>
              <w:tab w:val="right" w:leader="dot" w:pos="9062"/>
            </w:tabs>
            <w:rPr>
              <w:rFonts w:asciiTheme="minorHAnsi" w:eastAsiaTheme="minorEastAsia" w:hAnsiTheme="minorHAnsi"/>
              <w:noProof/>
            </w:rPr>
          </w:pPr>
          <w:hyperlink w:anchor="_Toc515242551" w:history="1">
            <w:r w:rsidR="004002EC" w:rsidRPr="0060430F">
              <w:rPr>
                <w:rStyle w:val="Hyperlink"/>
                <w:noProof/>
              </w:rPr>
              <w:t>Part I - Introduction</w:t>
            </w:r>
            <w:r w:rsidR="004002EC">
              <w:rPr>
                <w:noProof/>
                <w:webHidden/>
              </w:rPr>
              <w:tab/>
            </w:r>
            <w:r w:rsidR="004002EC">
              <w:rPr>
                <w:noProof/>
                <w:webHidden/>
              </w:rPr>
              <w:fldChar w:fldCharType="begin"/>
            </w:r>
            <w:r w:rsidR="004002EC">
              <w:rPr>
                <w:noProof/>
                <w:webHidden/>
              </w:rPr>
              <w:instrText xml:space="preserve"> PAGEREF _Toc515242551 \h </w:instrText>
            </w:r>
            <w:r w:rsidR="004002EC">
              <w:rPr>
                <w:noProof/>
                <w:webHidden/>
              </w:rPr>
            </w:r>
            <w:r w:rsidR="004002EC">
              <w:rPr>
                <w:noProof/>
                <w:webHidden/>
              </w:rPr>
              <w:fldChar w:fldCharType="separate"/>
            </w:r>
            <w:r w:rsidR="004002EC">
              <w:rPr>
                <w:noProof/>
                <w:webHidden/>
              </w:rPr>
              <w:t>5</w:t>
            </w:r>
            <w:r w:rsidR="004002EC">
              <w:rPr>
                <w:noProof/>
                <w:webHidden/>
              </w:rPr>
              <w:fldChar w:fldCharType="end"/>
            </w:r>
          </w:hyperlink>
        </w:p>
        <w:p w14:paraId="4A9BBD63" w14:textId="0DE9D228" w:rsidR="004002EC" w:rsidRDefault="00653AC4">
          <w:pPr>
            <w:pStyle w:val="TOC1"/>
            <w:tabs>
              <w:tab w:val="right" w:leader="dot" w:pos="9062"/>
            </w:tabs>
            <w:rPr>
              <w:rFonts w:asciiTheme="minorHAnsi" w:eastAsiaTheme="minorEastAsia" w:hAnsiTheme="minorHAnsi"/>
              <w:noProof/>
            </w:rPr>
          </w:pPr>
          <w:hyperlink w:anchor="_Toc515242552" w:history="1">
            <w:r w:rsidR="004002EC" w:rsidRPr="0060430F">
              <w:rPr>
                <w:rStyle w:val="Hyperlink"/>
                <w:noProof/>
              </w:rPr>
              <w:t>Introduction</w:t>
            </w:r>
            <w:r w:rsidR="004002EC">
              <w:rPr>
                <w:noProof/>
                <w:webHidden/>
              </w:rPr>
              <w:tab/>
            </w:r>
            <w:r w:rsidR="004002EC">
              <w:rPr>
                <w:noProof/>
                <w:webHidden/>
              </w:rPr>
              <w:fldChar w:fldCharType="begin"/>
            </w:r>
            <w:r w:rsidR="004002EC">
              <w:rPr>
                <w:noProof/>
                <w:webHidden/>
              </w:rPr>
              <w:instrText xml:space="preserve"> PAGEREF _Toc515242552 \h </w:instrText>
            </w:r>
            <w:r w:rsidR="004002EC">
              <w:rPr>
                <w:noProof/>
                <w:webHidden/>
              </w:rPr>
            </w:r>
            <w:r w:rsidR="004002EC">
              <w:rPr>
                <w:noProof/>
                <w:webHidden/>
              </w:rPr>
              <w:fldChar w:fldCharType="separate"/>
            </w:r>
            <w:r w:rsidR="004002EC">
              <w:rPr>
                <w:noProof/>
                <w:webHidden/>
              </w:rPr>
              <w:t>6</w:t>
            </w:r>
            <w:r w:rsidR="004002EC">
              <w:rPr>
                <w:noProof/>
                <w:webHidden/>
              </w:rPr>
              <w:fldChar w:fldCharType="end"/>
            </w:r>
          </w:hyperlink>
        </w:p>
        <w:p w14:paraId="53BD4F36" w14:textId="2D0EDBA4" w:rsidR="004002EC" w:rsidRDefault="00653AC4">
          <w:pPr>
            <w:pStyle w:val="TOC1"/>
            <w:tabs>
              <w:tab w:val="right" w:leader="dot" w:pos="9062"/>
            </w:tabs>
            <w:rPr>
              <w:rFonts w:asciiTheme="minorHAnsi" w:eastAsiaTheme="minorEastAsia" w:hAnsiTheme="minorHAnsi"/>
              <w:noProof/>
            </w:rPr>
          </w:pPr>
          <w:hyperlink w:anchor="_Toc515242553" w:history="1">
            <w:r w:rsidR="004002EC" w:rsidRPr="0060430F">
              <w:rPr>
                <w:rStyle w:val="Hyperlink"/>
                <w:noProof/>
              </w:rPr>
              <w:t>Problem statement</w:t>
            </w:r>
            <w:r w:rsidR="004002EC">
              <w:rPr>
                <w:noProof/>
                <w:webHidden/>
              </w:rPr>
              <w:tab/>
            </w:r>
            <w:r w:rsidR="004002EC">
              <w:rPr>
                <w:noProof/>
                <w:webHidden/>
              </w:rPr>
              <w:fldChar w:fldCharType="begin"/>
            </w:r>
            <w:r w:rsidR="004002EC">
              <w:rPr>
                <w:noProof/>
                <w:webHidden/>
              </w:rPr>
              <w:instrText xml:space="preserve"> PAGEREF _Toc515242553 \h </w:instrText>
            </w:r>
            <w:r w:rsidR="004002EC">
              <w:rPr>
                <w:noProof/>
                <w:webHidden/>
              </w:rPr>
            </w:r>
            <w:r w:rsidR="004002EC">
              <w:rPr>
                <w:noProof/>
                <w:webHidden/>
              </w:rPr>
              <w:fldChar w:fldCharType="separate"/>
            </w:r>
            <w:r w:rsidR="004002EC">
              <w:rPr>
                <w:noProof/>
                <w:webHidden/>
              </w:rPr>
              <w:t>7</w:t>
            </w:r>
            <w:r w:rsidR="004002EC">
              <w:rPr>
                <w:noProof/>
                <w:webHidden/>
              </w:rPr>
              <w:fldChar w:fldCharType="end"/>
            </w:r>
          </w:hyperlink>
        </w:p>
        <w:p w14:paraId="2094B910" w14:textId="589E6E50" w:rsidR="004002EC" w:rsidRDefault="00653AC4">
          <w:pPr>
            <w:pStyle w:val="TOC1"/>
            <w:tabs>
              <w:tab w:val="right" w:leader="dot" w:pos="9062"/>
            </w:tabs>
            <w:rPr>
              <w:rFonts w:asciiTheme="minorHAnsi" w:eastAsiaTheme="minorEastAsia" w:hAnsiTheme="minorHAnsi"/>
              <w:noProof/>
            </w:rPr>
          </w:pPr>
          <w:hyperlink w:anchor="_Toc515242554" w:history="1">
            <w:r w:rsidR="004002EC" w:rsidRPr="0060430F">
              <w:rPr>
                <w:rStyle w:val="Hyperlink"/>
                <w:noProof/>
              </w:rPr>
              <w:t>Objectives</w:t>
            </w:r>
            <w:r w:rsidR="004002EC">
              <w:rPr>
                <w:noProof/>
                <w:webHidden/>
              </w:rPr>
              <w:tab/>
            </w:r>
            <w:r w:rsidR="004002EC">
              <w:rPr>
                <w:noProof/>
                <w:webHidden/>
              </w:rPr>
              <w:fldChar w:fldCharType="begin"/>
            </w:r>
            <w:r w:rsidR="004002EC">
              <w:rPr>
                <w:noProof/>
                <w:webHidden/>
              </w:rPr>
              <w:instrText xml:space="preserve"> PAGEREF _Toc515242554 \h </w:instrText>
            </w:r>
            <w:r w:rsidR="004002EC">
              <w:rPr>
                <w:noProof/>
                <w:webHidden/>
              </w:rPr>
            </w:r>
            <w:r w:rsidR="004002EC">
              <w:rPr>
                <w:noProof/>
                <w:webHidden/>
              </w:rPr>
              <w:fldChar w:fldCharType="separate"/>
            </w:r>
            <w:r w:rsidR="004002EC">
              <w:rPr>
                <w:noProof/>
                <w:webHidden/>
              </w:rPr>
              <w:t>8</w:t>
            </w:r>
            <w:r w:rsidR="004002EC">
              <w:rPr>
                <w:noProof/>
                <w:webHidden/>
              </w:rPr>
              <w:fldChar w:fldCharType="end"/>
            </w:r>
          </w:hyperlink>
        </w:p>
        <w:p w14:paraId="23ACEF40" w14:textId="77777777" w:rsidR="004002EC" w:rsidRDefault="004002EC">
          <w:pPr>
            <w:pStyle w:val="TOC1"/>
            <w:tabs>
              <w:tab w:val="right" w:leader="dot" w:pos="9062"/>
            </w:tabs>
            <w:rPr>
              <w:rStyle w:val="Hyperlink"/>
              <w:noProof/>
            </w:rPr>
          </w:pPr>
        </w:p>
        <w:p w14:paraId="048C6A9D" w14:textId="01548CDF" w:rsidR="004002EC" w:rsidRDefault="00653AC4">
          <w:pPr>
            <w:pStyle w:val="TOC1"/>
            <w:tabs>
              <w:tab w:val="right" w:leader="dot" w:pos="9062"/>
            </w:tabs>
            <w:rPr>
              <w:rFonts w:asciiTheme="minorHAnsi" w:eastAsiaTheme="minorEastAsia" w:hAnsiTheme="minorHAnsi"/>
              <w:noProof/>
            </w:rPr>
          </w:pPr>
          <w:hyperlink w:anchor="_Toc515242555" w:history="1">
            <w:r w:rsidR="004002EC" w:rsidRPr="0060430F">
              <w:rPr>
                <w:rStyle w:val="Hyperlink"/>
                <w:noProof/>
              </w:rPr>
              <w:t>Part II – Context &amp; Technologies</w:t>
            </w:r>
            <w:r w:rsidR="004002EC">
              <w:rPr>
                <w:noProof/>
                <w:webHidden/>
              </w:rPr>
              <w:tab/>
            </w:r>
            <w:r w:rsidR="004002EC">
              <w:rPr>
                <w:noProof/>
                <w:webHidden/>
              </w:rPr>
              <w:fldChar w:fldCharType="begin"/>
            </w:r>
            <w:r w:rsidR="004002EC">
              <w:rPr>
                <w:noProof/>
                <w:webHidden/>
              </w:rPr>
              <w:instrText xml:space="preserve"> PAGEREF _Toc515242555 \h </w:instrText>
            </w:r>
            <w:r w:rsidR="004002EC">
              <w:rPr>
                <w:noProof/>
                <w:webHidden/>
              </w:rPr>
            </w:r>
            <w:r w:rsidR="004002EC">
              <w:rPr>
                <w:noProof/>
                <w:webHidden/>
              </w:rPr>
              <w:fldChar w:fldCharType="separate"/>
            </w:r>
            <w:r w:rsidR="004002EC">
              <w:rPr>
                <w:noProof/>
                <w:webHidden/>
              </w:rPr>
              <w:t>9</w:t>
            </w:r>
            <w:r w:rsidR="004002EC">
              <w:rPr>
                <w:noProof/>
                <w:webHidden/>
              </w:rPr>
              <w:fldChar w:fldCharType="end"/>
            </w:r>
          </w:hyperlink>
        </w:p>
        <w:p w14:paraId="19E2CDAC" w14:textId="0D573E45" w:rsidR="004002EC" w:rsidRDefault="00653AC4">
          <w:pPr>
            <w:pStyle w:val="TOC1"/>
            <w:tabs>
              <w:tab w:val="right" w:leader="dot" w:pos="9062"/>
            </w:tabs>
            <w:rPr>
              <w:rFonts w:asciiTheme="minorHAnsi" w:eastAsiaTheme="minorEastAsia" w:hAnsiTheme="minorHAnsi"/>
              <w:noProof/>
            </w:rPr>
          </w:pPr>
          <w:hyperlink w:anchor="_Toc515242556" w:history="1">
            <w:r w:rsidR="004002EC" w:rsidRPr="0060430F">
              <w:rPr>
                <w:rStyle w:val="Hyperlink"/>
                <w:noProof/>
              </w:rPr>
              <w:t>Context</w:t>
            </w:r>
            <w:r w:rsidR="004002EC">
              <w:rPr>
                <w:noProof/>
                <w:webHidden/>
              </w:rPr>
              <w:tab/>
            </w:r>
            <w:r w:rsidR="004002EC">
              <w:rPr>
                <w:noProof/>
                <w:webHidden/>
              </w:rPr>
              <w:fldChar w:fldCharType="begin"/>
            </w:r>
            <w:r w:rsidR="004002EC">
              <w:rPr>
                <w:noProof/>
                <w:webHidden/>
              </w:rPr>
              <w:instrText xml:space="preserve"> PAGEREF _Toc515242556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2CF901A6" w14:textId="4E21B5A5" w:rsidR="004002EC" w:rsidRDefault="00653AC4">
          <w:pPr>
            <w:pStyle w:val="TOC2"/>
            <w:tabs>
              <w:tab w:val="right" w:leader="dot" w:pos="9062"/>
            </w:tabs>
            <w:rPr>
              <w:rFonts w:asciiTheme="minorHAnsi" w:eastAsiaTheme="minorEastAsia" w:hAnsiTheme="minorHAnsi"/>
              <w:noProof/>
            </w:rPr>
          </w:pPr>
          <w:hyperlink w:anchor="_Toc515242557" w:history="1">
            <w:r w:rsidR="004002EC" w:rsidRPr="0060430F">
              <w:rPr>
                <w:rStyle w:val="Hyperlink"/>
                <w:noProof/>
              </w:rPr>
              <w:t>Software Deployment and Testing Framework</w:t>
            </w:r>
            <w:r w:rsidR="004002EC">
              <w:rPr>
                <w:noProof/>
                <w:webHidden/>
              </w:rPr>
              <w:tab/>
            </w:r>
            <w:r w:rsidR="004002EC">
              <w:rPr>
                <w:noProof/>
                <w:webHidden/>
              </w:rPr>
              <w:fldChar w:fldCharType="begin"/>
            </w:r>
            <w:r w:rsidR="004002EC">
              <w:rPr>
                <w:noProof/>
                <w:webHidden/>
              </w:rPr>
              <w:instrText xml:space="preserve"> PAGEREF _Toc515242557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67C0FFB0" w14:textId="25841B96" w:rsidR="004002EC" w:rsidRDefault="00653AC4">
          <w:pPr>
            <w:pStyle w:val="TOC2"/>
            <w:tabs>
              <w:tab w:val="right" w:leader="dot" w:pos="9062"/>
            </w:tabs>
            <w:rPr>
              <w:rFonts w:asciiTheme="minorHAnsi" w:eastAsiaTheme="minorEastAsia" w:hAnsiTheme="minorHAnsi"/>
              <w:noProof/>
            </w:rPr>
          </w:pPr>
          <w:hyperlink w:anchor="_Toc515242558" w:history="1">
            <w:r w:rsidR="004002EC" w:rsidRPr="0060430F">
              <w:rPr>
                <w:rStyle w:val="Hyperlink"/>
                <w:noProof/>
              </w:rPr>
              <w:t>About the webadmin suite</w:t>
            </w:r>
            <w:r w:rsidR="004002EC">
              <w:rPr>
                <w:noProof/>
                <w:webHidden/>
              </w:rPr>
              <w:tab/>
            </w:r>
            <w:r w:rsidR="004002EC">
              <w:rPr>
                <w:noProof/>
                <w:webHidden/>
              </w:rPr>
              <w:fldChar w:fldCharType="begin"/>
            </w:r>
            <w:r w:rsidR="004002EC">
              <w:rPr>
                <w:noProof/>
                <w:webHidden/>
              </w:rPr>
              <w:instrText xml:space="preserve"> PAGEREF _Toc515242558 \h </w:instrText>
            </w:r>
            <w:r w:rsidR="004002EC">
              <w:rPr>
                <w:noProof/>
                <w:webHidden/>
              </w:rPr>
            </w:r>
            <w:r w:rsidR="004002EC">
              <w:rPr>
                <w:noProof/>
                <w:webHidden/>
              </w:rPr>
              <w:fldChar w:fldCharType="separate"/>
            </w:r>
            <w:r w:rsidR="004002EC">
              <w:rPr>
                <w:noProof/>
                <w:webHidden/>
              </w:rPr>
              <w:t>11</w:t>
            </w:r>
            <w:r w:rsidR="004002EC">
              <w:rPr>
                <w:noProof/>
                <w:webHidden/>
              </w:rPr>
              <w:fldChar w:fldCharType="end"/>
            </w:r>
          </w:hyperlink>
        </w:p>
        <w:p w14:paraId="721E0097" w14:textId="2F44DAFA" w:rsidR="004002EC" w:rsidRDefault="00653AC4">
          <w:pPr>
            <w:pStyle w:val="TOC2"/>
            <w:tabs>
              <w:tab w:val="right" w:leader="dot" w:pos="9062"/>
            </w:tabs>
            <w:rPr>
              <w:rFonts w:asciiTheme="minorHAnsi" w:eastAsiaTheme="minorEastAsia" w:hAnsiTheme="minorHAnsi"/>
              <w:noProof/>
            </w:rPr>
          </w:pPr>
          <w:hyperlink w:anchor="_Toc515242559" w:history="1">
            <w:r w:rsidR="004002EC" w:rsidRPr="0060430F">
              <w:rPr>
                <w:rStyle w:val="Hyperlink"/>
                <w:noProof/>
              </w:rPr>
              <w:t>Current situation</w:t>
            </w:r>
            <w:r w:rsidR="004002EC">
              <w:rPr>
                <w:noProof/>
                <w:webHidden/>
              </w:rPr>
              <w:tab/>
            </w:r>
            <w:r w:rsidR="004002EC">
              <w:rPr>
                <w:noProof/>
                <w:webHidden/>
              </w:rPr>
              <w:fldChar w:fldCharType="begin"/>
            </w:r>
            <w:r w:rsidR="004002EC">
              <w:rPr>
                <w:noProof/>
                <w:webHidden/>
              </w:rPr>
              <w:instrText xml:space="preserve"> PAGEREF _Toc515242559 \h </w:instrText>
            </w:r>
            <w:r w:rsidR="004002EC">
              <w:rPr>
                <w:noProof/>
                <w:webHidden/>
              </w:rPr>
            </w:r>
            <w:r w:rsidR="004002EC">
              <w:rPr>
                <w:noProof/>
                <w:webHidden/>
              </w:rPr>
              <w:fldChar w:fldCharType="separate"/>
            </w:r>
            <w:r w:rsidR="004002EC">
              <w:rPr>
                <w:noProof/>
                <w:webHidden/>
              </w:rPr>
              <w:t>12</w:t>
            </w:r>
            <w:r w:rsidR="004002EC">
              <w:rPr>
                <w:noProof/>
                <w:webHidden/>
              </w:rPr>
              <w:fldChar w:fldCharType="end"/>
            </w:r>
          </w:hyperlink>
        </w:p>
        <w:p w14:paraId="04099227" w14:textId="7B1705E2" w:rsidR="004002EC" w:rsidRDefault="00653AC4">
          <w:pPr>
            <w:pStyle w:val="TOC1"/>
            <w:tabs>
              <w:tab w:val="right" w:leader="dot" w:pos="9062"/>
            </w:tabs>
            <w:rPr>
              <w:rFonts w:asciiTheme="minorHAnsi" w:eastAsiaTheme="minorEastAsia" w:hAnsiTheme="minorHAnsi"/>
              <w:noProof/>
            </w:rPr>
          </w:pPr>
          <w:hyperlink w:anchor="_Toc515242560" w:history="1">
            <w:r w:rsidR="004002EC" w:rsidRPr="0060430F">
              <w:rPr>
                <w:rStyle w:val="Hyperlink"/>
                <w:rFonts w:cs="Arial"/>
                <w:noProof/>
              </w:rPr>
              <w:t>Technologies</w:t>
            </w:r>
            <w:r w:rsidR="004002EC">
              <w:rPr>
                <w:noProof/>
                <w:webHidden/>
              </w:rPr>
              <w:tab/>
            </w:r>
            <w:r w:rsidR="004002EC">
              <w:rPr>
                <w:noProof/>
                <w:webHidden/>
              </w:rPr>
              <w:fldChar w:fldCharType="begin"/>
            </w:r>
            <w:r w:rsidR="004002EC">
              <w:rPr>
                <w:noProof/>
                <w:webHidden/>
              </w:rPr>
              <w:instrText xml:space="preserve"> PAGEREF _Toc515242560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7E3887DA" w14:textId="71E9440C" w:rsidR="004002EC" w:rsidRDefault="00653AC4">
          <w:pPr>
            <w:pStyle w:val="TOC2"/>
            <w:tabs>
              <w:tab w:val="right" w:leader="dot" w:pos="9062"/>
            </w:tabs>
            <w:rPr>
              <w:rFonts w:asciiTheme="minorHAnsi" w:eastAsiaTheme="minorEastAsia" w:hAnsiTheme="minorHAnsi"/>
              <w:noProof/>
            </w:rPr>
          </w:pPr>
          <w:hyperlink w:anchor="_Toc515242561" w:history="1">
            <w:r w:rsidR="004002EC" w:rsidRPr="0060430F">
              <w:rPr>
                <w:rStyle w:val="Hyperlink"/>
                <w:noProof/>
              </w:rPr>
              <w:t>Selenium</w:t>
            </w:r>
            <w:r w:rsidR="004002EC">
              <w:rPr>
                <w:noProof/>
                <w:webHidden/>
              </w:rPr>
              <w:tab/>
            </w:r>
            <w:r w:rsidR="004002EC">
              <w:rPr>
                <w:noProof/>
                <w:webHidden/>
              </w:rPr>
              <w:fldChar w:fldCharType="begin"/>
            </w:r>
            <w:r w:rsidR="004002EC">
              <w:rPr>
                <w:noProof/>
                <w:webHidden/>
              </w:rPr>
              <w:instrText xml:space="preserve"> PAGEREF _Toc515242561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59C0C468" w14:textId="5D9DC751" w:rsidR="004002EC" w:rsidRDefault="00653AC4">
          <w:pPr>
            <w:pStyle w:val="TOC3"/>
            <w:tabs>
              <w:tab w:val="right" w:leader="dot" w:pos="9062"/>
            </w:tabs>
            <w:rPr>
              <w:rFonts w:asciiTheme="minorHAnsi" w:eastAsiaTheme="minorEastAsia" w:hAnsiTheme="minorHAnsi"/>
              <w:noProof/>
            </w:rPr>
          </w:pPr>
          <w:hyperlink w:anchor="_Toc515242562" w:history="1">
            <w:r w:rsidR="004002EC" w:rsidRPr="0060430F">
              <w:rPr>
                <w:rStyle w:val="Hyperlink"/>
                <w:noProof/>
              </w:rPr>
              <w:t>Selenium grid</w:t>
            </w:r>
            <w:r w:rsidR="004002EC">
              <w:rPr>
                <w:noProof/>
                <w:webHidden/>
              </w:rPr>
              <w:tab/>
            </w:r>
            <w:r w:rsidR="004002EC">
              <w:rPr>
                <w:noProof/>
                <w:webHidden/>
              </w:rPr>
              <w:fldChar w:fldCharType="begin"/>
            </w:r>
            <w:r w:rsidR="004002EC">
              <w:rPr>
                <w:noProof/>
                <w:webHidden/>
              </w:rPr>
              <w:instrText xml:space="preserve"> PAGEREF _Toc515242562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533BC0B1" w14:textId="44318AB6" w:rsidR="004002EC" w:rsidRDefault="00653AC4">
          <w:pPr>
            <w:pStyle w:val="TOC2"/>
            <w:tabs>
              <w:tab w:val="right" w:leader="dot" w:pos="9062"/>
            </w:tabs>
            <w:rPr>
              <w:rFonts w:asciiTheme="minorHAnsi" w:eastAsiaTheme="minorEastAsia" w:hAnsiTheme="minorHAnsi"/>
              <w:noProof/>
            </w:rPr>
          </w:pPr>
          <w:hyperlink w:anchor="_Toc515242563" w:history="1">
            <w:r w:rsidR="004002EC" w:rsidRPr="0060430F">
              <w:rPr>
                <w:rStyle w:val="Hyperlink"/>
                <w:noProof/>
              </w:rPr>
              <w:t>Docker</w:t>
            </w:r>
            <w:r w:rsidR="004002EC">
              <w:rPr>
                <w:noProof/>
                <w:webHidden/>
              </w:rPr>
              <w:tab/>
            </w:r>
            <w:r w:rsidR="004002EC">
              <w:rPr>
                <w:noProof/>
                <w:webHidden/>
              </w:rPr>
              <w:fldChar w:fldCharType="begin"/>
            </w:r>
            <w:r w:rsidR="004002EC">
              <w:rPr>
                <w:noProof/>
                <w:webHidden/>
              </w:rPr>
              <w:instrText xml:space="preserve"> PAGEREF _Toc515242563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365C2A42" w14:textId="110433AD" w:rsidR="004002EC" w:rsidRDefault="00653AC4">
          <w:pPr>
            <w:pStyle w:val="TOC3"/>
            <w:tabs>
              <w:tab w:val="right" w:leader="dot" w:pos="9062"/>
            </w:tabs>
            <w:rPr>
              <w:rFonts w:asciiTheme="minorHAnsi" w:eastAsiaTheme="minorEastAsia" w:hAnsiTheme="minorHAnsi"/>
              <w:noProof/>
            </w:rPr>
          </w:pPr>
          <w:hyperlink w:anchor="_Toc515242564" w:history="1">
            <w:r w:rsidR="004002EC" w:rsidRPr="0060430F">
              <w:rPr>
                <w:rStyle w:val="Hyperlink"/>
                <w:noProof/>
              </w:rPr>
              <w:t>What is a container?</w:t>
            </w:r>
            <w:r w:rsidR="004002EC">
              <w:rPr>
                <w:noProof/>
                <w:webHidden/>
              </w:rPr>
              <w:tab/>
            </w:r>
            <w:r w:rsidR="004002EC">
              <w:rPr>
                <w:noProof/>
                <w:webHidden/>
              </w:rPr>
              <w:fldChar w:fldCharType="begin"/>
            </w:r>
            <w:r w:rsidR="004002EC">
              <w:rPr>
                <w:noProof/>
                <w:webHidden/>
              </w:rPr>
              <w:instrText xml:space="preserve"> PAGEREF _Toc515242564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08CDE54B" w14:textId="5989081C" w:rsidR="004002EC" w:rsidRDefault="00653AC4">
          <w:pPr>
            <w:pStyle w:val="TOC3"/>
            <w:tabs>
              <w:tab w:val="right" w:leader="dot" w:pos="9062"/>
            </w:tabs>
            <w:rPr>
              <w:rFonts w:asciiTheme="minorHAnsi" w:eastAsiaTheme="minorEastAsia" w:hAnsiTheme="minorHAnsi"/>
              <w:noProof/>
            </w:rPr>
          </w:pPr>
          <w:hyperlink w:anchor="_Toc515242565" w:history="1">
            <w:r w:rsidR="004002EC" w:rsidRPr="0060430F">
              <w:rPr>
                <w:rStyle w:val="Hyperlink"/>
                <w:noProof/>
              </w:rPr>
              <w:t>Why containers?</w:t>
            </w:r>
            <w:r w:rsidR="004002EC">
              <w:rPr>
                <w:noProof/>
                <w:webHidden/>
              </w:rPr>
              <w:tab/>
            </w:r>
            <w:r w:rsidR="004002EC">
              <w:rPr>
                <w:noProof/>
                <w:webHidden/>
              </w:rPr>
              <w:fldChar w:fldCharType="begin"/>
            </w:r>
            <w:r w:rsidR="004002EC">
              <w:rPr>
                <w:noProof/>
                <w:webHidden/>
              </w:rPr>
              <w:instrText xml:space="preserve"> PAGEREF _Toc515242565 \h </w:instrText>
            </w:r>
            <w:r w:rsidR="004002EC">
              <w:rPr>
                <w:noProof/>
                <w:webHidden/>
              </w:rPr>
            </w:r>
            <w:r w:rsidR="004002EC">
              <w:rPr>
                <w:noProof/>
                <w:webHidden/>
              </w:rPr>
              <w:fldChar w:fldCharType="separate"/>
            </w:r>
            <w:r w:rsidR="004002EC">
              <w:rPr>
                <w:noProof/>
                <w:webHidden/>
              </w:rPr>
              <w:t>15</w:t>
            </w:r>
            <w:r w:rsidR="004002EC">
              <w:rPr>
                <w:noProof/>
                <w:webHidden/>
              </w:rPr>
              <w:fldChar w:fldCharType="end"/>
            </w:r>
          </w:hyperlink>
        </w:p>
        <w:p w14:paraId="393C2952" w14:textId="77777777" w:rsidR="004002EC" w:rsidRDefault="004002EC">
          <w:pPr>
            <w:pStyle w:val="TOC1"/>
            <w:tabs>
              <w:tab w:val="right" w:leader="dot" w:pos="9062"/>
            </w:tabs>
            <w:rPr>
              <w:rStyle w:val="Hyperlink"/>
              <w:noProof/>
            </w:rPr>
          </w:pPr>
        </w:p>
        <w:p w14:paraId="5DE23461" w14:textId="5291AA39" w:rsidR="004002EC" w:rsidRDefault="00653AC4">
          <w:pPr>
            <w:pStyle w:val="TOC1"/>
            <w:tabs>
              <w:tab w:val="right" w:leader="dot" w:pos="9062"/>
            </w:tabs>
            <w:rPr>
              <w:rFonts w:asciiTheme="minorHAnsi" w:eastAsiaTheme="minorEastAsia" w:hAnsiTheme="minorHAnsi"/>
              <w:noProof/>
            </w:rPr>
          </w:pPr>
          <w:hyperlink w:anchor="_Toc515242566" w:history="1">
            <w:r w:rsidR="004002EC" w:rsidRPr="0060430F">
              <w:rPr>
                <w:rStyle w:val="Hyperlink"/>
                <w:noProof/>
              </w:rPr>
              <w:t>Part III - Implementation</w:t>
            </w:r>
            <w:r w:rsidR="004002EC">
              <w:rPr>
                <w:noProof/>
                <w:webHidden/>
              </w:rPr>
              <w:tab/>
            </w:r>
            <w:r w:rsidR="004002EC">
              <w:rPr>
                <w:noProof/>
                <w:webHidden/>
              </w:rPr>
              <w:fldChar w:fldCharType="begin"/>
            </w:r>
            <w:r w:rsidR="004002EC">
              <w:rPr>
                <w:noProof/>
                <w:webHidden/>
              </w:rPr>
              <w:instrText xml:space="preserve"> PAGEREF _Toc515242566 \h </w:instrText>
            </w:r>
            <w:r w:rsidR="004002EC">
              <w:rPr>
                <w:noProof/>
                <w:webHidden/>
              </w:rPr>
            </w:r>
            <w:r w:rsidR="004002EC">
              <w:rPr>
                <w:noProof/>
                <w:webHidden/>
              </w:rPr>
              <w:fldChar w:fldCharType="separate"/>
            </w:r>
            <w:r w:rsidR="004002EC">
              <w:rPr>
                <w:noProof/>
                <w:webHidden/>
              </w:rPr>
              <w:t>17</w:t>
            </w:r>
            <w:r w:rsidR="004002EC">
              <w:rPr>
                <w:noProof/>
                <w:webHidden/>
              </w:rPr>
              <w:fldChar w:fldCharType="end"/>
            </w:r>
          </w:hyperlink>
        </w:p>
        <w:p w14:paraId="4A0047AD" w14:textId="0A44E30D" w:rsidR="004002EC" w:rsidRDefault="00653AC4">
          <w:pPr>
            <w:pStyle w:val="TOC1"/>
            <w:tabs>
              <w:tab w:val="right" w:leader="dot" w:pos="9062"/>
            </w:tabs>
            <w:rPr>
              <w:rFonts w:asciiTheme="minorHAnsi" w:eastAsiaTheme="minorEastAsia" w:hAnsiTheme="minorHAnsi"/>
              <w:noProof/>
            </w:rPr>
          </w:pPr>
          <w:hyperlink w:anchor="_Toc515242567" w:history="1">
            <w:r w:rsidR="004002EC" w:rsidRPr="0060430F">
              <w:rPr>
                <w:rStyle w:val="Hyperlink"/>
                <w:noProof/>
              </w:rPr>
              <w:t>Solution</w:t>
            </w:r>
            <w:r w:rsidR="004002EC">
              <w:rPr>
                <w:noProof/>
                <w:webHidden/>
              </w:rPr>
              <w:tab/>
            </w:r>
            <w:r w:rsidR="004002EC">
              <w:rPr>
                <w:noProof/>
                <w:webHidden/>
              </w:rPr>
              <w:fldChar w:fldCharType="begin"/>
            </w:r>
            <w:r w:rsidR="004002EC">
              <w:rPr>
                <w:noProof/>
                <w:webHidden/>
              </w:rPr>
              <w:instrText xml:space="preserve"> PAGEREF _Toc515242567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7CA9AE8" w14:textId="5ACBC380" w:rsidR="004002EC" w:rsidRDefault="00653AC4">
          <w:pPr>
            <w:pStyle w:val="TOC2"/>
            <w:tabs>
              <w:tab w:val="right" w:leader="dot" w:pos="9062"/>
            </w:tabs>
            <w:rPr>
              <w:rFonts w:asciiTheme="minorHAnsi" w:eastAsiaTheme="minorEastAsia" w:hAnsiTheme="minorHAnsi"/>
              <w:noProof/>
            </w:rPr>
          </w:pPr>
          <w:hyperlink w:anchor="_Toc515242568" w:history="1">
            <w:r w:rsidR="004002EC" w:rsidRPr="0060430F">
              <w:rPr>
                <w:rStyle w:val="Hyperlink"/>
                <w:noProof/>
              </w:rPr>
              <w:t>Deployment architecture</w:t>
            </w:r>
            <w:r w:rsidR="004002EC">
              <w:rPr>
                <w:noProof/>
                <w:webHidden/>
              </w:rPr>
              <w:tab/>
            </w:r>
            <w:r w:rsidR="004002EC">
              <w:rPr>
                <w:noProof/>
                <w:webHidden/>
              </w:rPr>
              <w:fldChar w:fldCharType="begin"/>
            </w:r>
            <w:r w:rsidR="004002EC">
              <w:rPr>
                <w:noProof/>
                <w:webHidden/>
              </w:rPr>
              <w:instrText xml:space="preserve"> PAGEREF _Toc515242568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2A56EB5" w14:textId="45B54A02" w:rsidR="004002EC" w:rsidRDefault="00653AC4">
          <w:pPr>
            <w:pStyle w:val="TOC3"/>
            <w:tabs>
              <w:tab w:val="right" w:leader="dot" w:pos="9062"/>
            </w:tabs>
            <w:rPr>
              <w:rFonts w:asciiTheme="minorHAnsi" w:eastAsiaTheme="minorEastAsia" w:hAnsiTheme="minorHAnsi"/>
              <w:noProof/>
            </w:rPr>
          </w:pPr>
          <w:hyperlink w:anchor="_Toc515242569" w:history="1">
            <w:r w:rsidR="004002EC" w:rsidRPr="0060430F">
              <w:rPr>
                <w:rStyle w:val="Hyperlink"/>
                <w:noProof/>
              </w:rPr>
              <w:t>Proposed Deployment architecture</w:t>
            </w:r>
            <w:r w:rsidR="004002EC">
              <w:rPr>
                <w:noProof/>
                <w:webHidden/>
              </w:rPr>
              <w:tab/>
            </w:r>
            <w:r w:rsidR="004002EC">
              <w:rPr>
                <w:noProof/>
                <w:webHidden/>
              </w:rPr>
              <w:fldChar w:fldCharType="begin"/>
            </w:r>
            <w:r w:rsidR="004002EC">
              <w:rPr>
                <w:noProof/>
                <w:webHidden/>
              </w:rPr>
              <w:instrText xml:space="preserve"> PAGEREF _Toc515242569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1F94C09D" w14:textId="173DBFC2" w:rsidR="004002EC" w:rsidRDefault="00653AC4">
          <w:pPr>
            <w:pStyle w:val="TOC3"/>
            <w:tabs>
              <w:tab w:val="right" w:leader="dot" w:pos="9062"/>
            </w:tabs>
            <w:rPr>
              <w:rFonts w:asciiTheme="minorHAnsi" w:eastAsiaTheme="minorEastAsia" w:hAnsiTheme="minorHAnsi"/>
              <w:noProof/>
            </w:rPr>
          </w:pPr>
          <w:hyperlink w:anchor="_Toc515242570" w:history="1">
            <w:r w:rsidR="004002EC" w:rsidRPr="0060430F">
              <w:rPr>
                <w:rStyle w:val="Hyperlink"/>
                <w:noProof/>
              </w:rPr>
              <w:t>The containers</w:t>
            </w:r>
            <w:r w:rsidR="004002EC">
              <w:rPr>
                <w:noProof/>
                <w:webHidden/>
              </w:rPr>
              <w:tab/>
            </w:r>
            <w:r w:rsidR="004002EC">
              <w:rPr>
                <w:noProof/>
                <w:webHidden/>
              </w:rPr>
              <w:fldChar w:fldCharType="begin"/>
            </w:r>
            <w:r w:rsidR="004002EC">
              <w:rPr>
                <w:noProof/>
                <w:webHidden/>
              </w:rPr>
              <w:instrText xml:space="preserve"> PAGEREF _Toc515242570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28AE1CFB" w14:textId="38BC254D" w:rsidR="004002EC" w:rsidRDefault="00653AC4">
          <w:pPr>
            <w:pStyle w:val="TOC2"/>
            <w:tabs>
              <w:tab w:val="right" w:leader="dot" w:pos="9062"/>
            </w:tabs>
            <w:rPr>
              <w:rFonts w:asciiTheme="minorHAnsi" w:eastAsiaTheme="minorEastAsia" w:hAnsiTheme="minorHAnsi"/>
              <w:noProof/>
            </w:rPr>
          </w:pPr>
          <w:hyperlink w:anchor="_Toc515242571" w:history="1">
            <w:r w:rsidR="004002EC" w:rsidRPr="0060430F">
              <w:rPr>
                <w:rStyle w:val="Hyperlink"/>
                <w:noProof/>
              </w:rPr>
              <w:t>Impact on the existing WebAdmin</w:t>
            </w:r>
            <w:r w:rsidR="004002EC">
              <w:rPr>
                <w:noProof/>
                <w:webHidden/>
              </w:rPr>
              <w:tab/>
            </w:r>
            <w:r w:rsidR="004002EC">
              <w:rPr>
                <w:noProof/>
                <w:webHidden/>
              </w:rPr>
              <w:fldChar w:fldCharType="begin"/>
            </w:r>
            <w:r w:rsidR="004002EC">
              <w:rPr>
                <w:noProof/>
                <w:webHidden/>
              </w:rPr>
              <w:instrText xml:space="preserve"> PAGEREF _Toc515242571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3A9AA0C7" w14:textId="1D287EB4" w:rsidR="004002EC" w:rsidRDefault="00653AC4">
          <w:pPr>
            <w:pStyle w:val="TOC2"/>
            <w:tabs>
              <w:tab w:val="right" w:leader="dot" w:pos="9062"/>
            </w:tabs>
            <w:rPr>
              <w:rFonts w:asciiTheme="minorHAnsi" w:eastAsiaTheme="minorEastAsia" w:hAnsiTheme="minorHAnsi"/>
              <w:noProof/>
            </w:rPr>
          </w:pPr>
          <w:hyperlink w:anchor="_Toc515242572" w:history="1">
            <w:r w:rsidR="004002EC" w:rsidRPr="0060430F">
              <w:rPr>
                <w:rStyle w:val="Hyperlink"/>
                <w:noProof/>
              </w:rPr>
              <w:t>Changes needed to the WebAdmin Suite</w:t>
            </w:r>
            <w:r w:rsidR="004002EC">
              <w:rPr>
                <w:noProof/>
                <w:webHidden/>
              </w:rPr>
              <w:tab/>
            </w:r>
            <w:r w:rsidR="004002EC">
              <w:rPr>
                <w:noProof/>
                <w:webHidden/>
              </w:rPr>
              <w:fldChar w:fldCharType="begin"/>
            </w:r>
            <w:r w:rsidR="004002EC">
              <w:rPr>
                <w:noProof/>
                <w:webHidden/>
              </w:rPr>
              <w:instrText xml:space="preserve"> PAGEREF _Toc515242572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5916B2BB" w14:textId="017CD221" w:rsidR="004002EC" w:rsidRDefault="00653AC4">
          <w:pPr>
            <w:pStyle w:val="TOC3"/>
            <w:tabs>
              <w:tab w:val="right" w:leader="dot" w:pos="9062"/>
            </w:tabs>
            <w:rPr>
              <w:rFonts w:asciiTheme="minorHAnsi" w:eastAsiaTheme="minorEastAsia" w:hAnsiTheme="minorHAnsi"/>
              <w:noProof/>
            </w:rPr>
          </w:pPr>
          <w:hyperlink w:anchor="_Toc515242573" w:history="1">
            <w:r w:rsidR="004002EC" w:rsidRPr="0060430F">
              <w:rPr>
                <w:rStyle w:val="Hyperlink"/>
                <w:noProof/>
              </w:rPr>
              <w:t>Adapt to new architecture</w:t>
            </w:r>
            <w:r w:rsidR="004002EC">
              <w:rPr>
                <w:noProof/>
                <w:webHidden/>
              </w:rPr>
              <w:tab/>
            </w:r>
            <w:r w:rsidR="004002EC">
              <w:rPr>
                <w:noProof/>
                <w:webHidden/>
              </w:rPr>
              <w:fldChar w:fldCharType="begin"/>
            </w:r>
            <w:r w:rsidR="004002EC">
              <w:rPr>
                <w:noProof/>
                <w:webHidden/>
              </w:rPr>
              <w:instrText xml:space="preserve"> PAGEREF _Toc515242573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56D391DD" w14:textId="625E5A0F" w:rsidR="004002EC" w:rsidRDefault="00653AC4">
          <w:pPr>
            <w:pStyle w:val="TOC3"/>
            <w:tabs>
              <w:tab w:val="right" w:leader="dot" w:pos="9062"/>
            </w:tabs>
            <w:rPr>
              <w:rFonts w:asciiTheme="minorHAnsi" w:eastAsiaTheme="minorEastAsia" w:hAnsiTheme="minorHAnsi"/>
              <w:noProof/>
            </w:rPr>
          </w:pPr>
          <w:hyperlink w:anchor="_Toc515242574" w:history="1">
            <w:r w:rsidR="004002EC" w:rsidRPr="0060430F">
              <w:rPr>
                <w:rStyle w:val="Hyperlink"/>
                <w:noProof/>
              </w:rPr>
              <w:t>Adapt for parallelization</w:t>
            </w:r>
            <w:r w:rsidR="004002EC">
              <w:rPr>
                <w:noProof/>
                <w:webHidden/>
              </w:rPr>
              <w:tab/>
            </w:r>
            <w:r w:rsidR="004002EC">
              <w:rPr>
                <w:noProof/>
                <w:webHidden/>
              </w:rPr>
              <w:fldChar w:fldCharType="begin"/>
            </w:r>
            <w:r w:rsidR="004002EC">
              <w:rPr>
                <w:noProof/>
                <w:webHidden/>
              </w:rPr>
              <w:instrText xml:space="preserve"> PAGEREF _Toc515242574 \h </w:instrText>
            </w:r>
            <w:r w:rsidR="004002EC">
              <w:rPr>
                <w:noProof/>
                <w:webHidden/>
              </w:rPr>
            </w:r>
            <w:r w:rsidR="004002EC">
              <w:rPr>
                <w:noProof/>
                <w:webHidden/>
              </w:rPr>
              <w:fldChar w:fldCharType="separate"/>
            </w:r>
            <w:r w:rsidR="004002EC">
              <w:rPr>
                <w:noProof/>
                <w:webHidden/>
              </w:rPr>
              <w:t>30</w:t>
            </w:r>
            <w:r w:rsidR="004002EC">
              <w:rPr>
                <w:noProof/>
                <w:webHidden/>
              </w:rPr>
              <w:fldChar w:fldCharType="end"/>
            </w:r>
          </w:hyperlink>
        </w:p>
        <w:p w14:paraId="0D8FB4A3" w14:textId="43ED8E8D" w:rsidR="004002EC" w:rsidRDefault="00653AC4">
          <w:pPr>
            <w:pStyle w:val="TOC1"/>
            <w:tabs>
              <w:tab w:val="right" w:leader="dot" w:pos="9062"/>
            </w:tabs>
            <w:rPr>
              <w:rFonts w:asciiTheme="minorHAnsi" w:eastAsiaTheme="minorEastAsia" w:hAnsiTheme="minorHAnsi"/>
              <w:noProof/>
            </w:rPr>
          </w:pPr>
          <w:hyperlink w:anchor="_Toc515242575" w:history="1">
            <w:r w:rsidR="004002EC" w:rsidRPr="0060430F">
              <w:rPr>
                <w:rStyle w:val="Hyperlink"/>
                <w:noProof/>
              </w:rPr>
              <w:t>Challenges</w:t>
            </w:r>
            <w:r w:rsidR="004002EC">
              <w:rPr>
                <w:noProof/>
                <w:webHidden/>
              </w:rPr>
              <w:tab/>
            </w:r>
            <w:r w:rsidR="004002EC">
              <w:rPr>
                <w:noProof/>
                <w:webHidden/>
              </w:rPr>
              <w:fldChar w:fldCharType="begin"/>
            </w:r>
            <w:r w:rsidR="004002EC">
              <w:rPr>
                <w:noProof/>
                <w:webHidden/>
              </w:rPr>
              <w:instrText xml:space="preserve"> PAGEREF _Toc515242575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5D119386" w14:textId="6BB1AF33" w:rsidR="004002EC" w:rsidRDefault="00653AC4">
          <w:pPr>
            <w:pStyle w:val="TOC2"/>
            <w:tabs>
              <w:tab w:val="right" w:leader="dot" w:pos="9062"/>
            </w:tabs>
            <w:rPr>
              <w:rFonts w:asciiTheme="minorHAnsi" w:eastAsiaTheme="minorEastAsia" w:hAnsiTheme="minorHAnsi"/>
              <w:noProof/>
            </w:rPr>
          </w:pPr>
          <w:hyperlink w:anchor="_Toc515242576" w:history="1">
            <w:r w:rsidR="004002EC" w:rsidRPr="0060430F">
              <w:rPr>
                <w:rStyle w:val="Hyperlink"/>
                <w:noProof/>
              </w:rPr>
              <w:t>IE in a container?</w:t>
            </w:r>
            <w:r w:rsidR="004002EC">
              <w:rPr>
                <w:noProof/>
                <w:webHidden/>
              </w:rPr>
              <w:tab/>
            </w:r>
            <w:r w:rsidR="004002EC">
              <w:rPr>
                <w:noProof/>
                <w:webHidden/>
              </w:rPr>
              <w:fldChar w:fldCharType="begin"/>
            </w:r>
            <w:r w:rsidR="004002EC">
              <w:rPr>
                <w:noProof/>
                <w:webHidden/>
              </w:rPr>
              <w:instrText xml:space="preserve"> PAGEREF _Toc515242576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0655725F" w14:textId="24FEF861" w:rsidR="004002EC" w:rsidRDefault="00653AC4">
          <w:pPr>
            <w:pStyle w:val="TOC2"/>
            <w:tabs>
              <w:tab w:val="right" w:leader="dot" w:pos="9062"/>
            </w:tabs>
            <w:rPr>
              <w:rFonts w:asciiTheme="minorHAnsi" w:eastAsiaTheme="minorEastAsia" w:hAnsiTheme="minorHAnsi"/>
              <w:noProof/>
            </w:rPr>
          </w:pPr>
          <w:hyperlink w:anchor="_Toc515242577" w:history="1">
            <w:r w:rsidR="004002EC" w:rsidRPr="0060430F">
              <w:rPr>
                <w:rStyle w:val="Hyperlink"/>
                <w:noProof/>
              </w:rPr>
              <w:t>Issues with the IE node</w:t>
            </w:r>
            <w:r w:rsidR="004002EC">
              <w:rPr>
                <w:noProof/>
                <w:webHidden/>
              </w:rPr>
              <w:tab/>
            </w:r>
            <w:r w:rsidR="004002EC">
              <w:rPr>
                <w:noProof/>
                <w:webHidden/>
              </w:rPr>
              <w:fldChar w:fldCharType="begin"/>
            </w:r>
            <w:r w:rsidR="004002EC">
              <w:rPr>
                <w:noProof/>
                <w:webHidden/>
              </w:rPr>
              <w:instrText xml:space="preserve"> PAGEREF _Toc515242577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374EDF0F" w14:textId="77777777" w:rsidR="004002EC" w:rsidRDefault="004002EC">
          <w:pPr>
            <w:pStyle w:val="TOC1"/>
            <w:tabs>
              <w:tab w:val="right" w:leader="dot" w:pos="9062"/>
            </w:tabs>
            <w:rPr>
              <w:rStyle w:val="Hyperlink"/>
              <w:noProof/>
            </w:rPr>
          </w:pPr>
        </w:p>
        <w:p w14:paraId="17114F33" w14:textId="52EF0991" w:rsidR="004002EC" w:rsidRDefault="00653AC4">
          <w:pPr>
            <w:pStyle w:val="TOC1"/>
            <w:tabs>
              <w:tab w:val="right" w:leader="dot" w:pos="9062"/>
            </w:tabs>
            <w:rPr>
              <w:rFonts w:asciiTheme="minorHAnsi" w:eastAsiaTheme="minorEastAsia" w:hAnsiTheme="minorHAnsi"/>
              <w:noProof/>
            </w:rPr>
          </w:pPr>
          <w:hyperlink w:anchor="_Toc515242578" w:history="1">
            <w:r w:rsidR="004002EC" w:rsidRPr="0060430F">
              <w:rPr>
                <w:rStyle w:val="Hyperlink"/>
                <w:noProof/>
              </w:rPr>
              <w:t>Part IV - Conclusion</w:t>
            </w:r>
            <w:r w:rsidR="004002EC">
              <w:rPr>
                <w:noProof/>
                <w:webHidden/>
              </w:rPr>
              <w:tab/>
            </w:r>
            <w:r w:rsidR="004002EC">
              <w:rPr>
                <w:noProof/>
                <w:webHidden/>
              </w:rPr>
              <w:fldChar w:fldCharType="begin"/>
            </w:r>
            <w:r w:rsidR="004002EC">
              <w:rPr>
                <w:noProof/>
                <w:webHidden/>
              </w:rPr>
              <w:instrText xml:space="preserve"> PAGEREF _Toc515242578 \h </w:instrText>
            </w:r>
            <w:r w:rsidR="004002EC">
              <w:rPr>
                <w:noProof/>
                <w:webHidden/>
              </w:rPr>
            </w:r>
            <w:r w:rsidR="004002EC">
              <w:rPr>
                <w:noProof/>
                <w:webHidden/>
              </w:rPr>
              <w:fldChar w:fldCharType="separate"/>
            </w:r>
            <w:r w:rsidR="004002EC">
              <w:rPr>
                <w:noProof/>
                <w:webHidden/>
              </w:rPr>
              <w:t>38</w:t>
            </w:r>
            <w:r w:rsidR="004002EC">
              <w:rPr>
                <w:noProof/>
                <w:webHidden/>
              </w:rPr>
              <w:fldChar w:fldCharType="end"/>
            </w:r>
          </w:hyperlink>
        </w:p>
        <w:p w14:paraId="0E182335" w14:textId="6AD3B88E" w:rsidR="004002EC" w:rsidRDefault="00653AC4">
          <w:pPr>
            <w:pStyle w:val="TOC1"/>
            <w:tabs>
              <w:tab w:val="right" w:leader="dot" w:pos="9062"/>
            </w:tabs>
            <w:rPr>
              <w:rFonts w:asciiTheme="minorHAnsi" w:eastAsiaTheme="minorEastAsia" w:hAnsiTheme="minorHAnsi"/>
              <w:noProof/>
            </w:rPr>
          </w:pPr>
          <w:hyperlink w:anchor="_Toc515242579" w:history="1">
            <w:r w:rsidR="004002EC" w:rsidRPr="0060430F">
              <w:rPr>
                <w:rStyle w:val="Hyperlink"/>
                <w:noProof/>
              </w:rPr>
              <w:t>Performance difference</w:t>
            </w:r>
            <w:r w:rsidR="004002EC">
              <w:rPr>
                <w:noProof/>
                <w:webHidden/>
              </w:rPr>
              <w:tab/>
            </w:r>
            <w:r w:rsidR="004002EC">
              <w:rPr>
                <w:noProof/>
                <w:webHidden/>
              </w:rPr>
              <w:fldChar w:fldCharType="begin"/>
            </w:r>
            <w:r w:rsidR="004002EC">
              <w:rPr>
                <w:noProof/>
                <w:webHidden/>
              </w:rPr>
              <w:instrText xml:space="preserve"> PAGEREF _Toc515242579 \h </w:instrText>
            </w:r>
            <w:r w:rsidR="004002EC">
              <w:rPr>
                <w:noProof/>
                <w:webHidden/>
              </w:rPr>
            </w:r>
            <w:r w:rsidR="004002EC">
              <w:rPr>
                <w:noProof/>
                <w:webHidden/>
              </w:rPr>
              <w:fldChar w:fldCharType="separate"/>
            </w:r>
            <w:r w:rsidR="004002EC">
              <w:rPr>
                <w:noProof/>
                <w:webHidden/>
              </w:rPr>
              <w:t>39</w:t>
            </w:r>
            <w:r w:rsidR="004002EC">
              <w:rPr>
                <w:noProof/>
                <w:webHidden/>
              </w:rPr>
              <w:fldChar w:fldCharType="end"/>
            </w:r>
          </w:hyperlink>
        </w:p>
        <w:p w14:paraId="4F0B6D43" w14:textId="6CBF8057" w:rsidR="004002EC" w:rsidRDefault="00653AC4">
          <w:pPr>
            <w:pStyle w:val="TOC1"/>
            <w:tabs>
              <w:tab w:val="right" w:leader="dot" w:pos="9062"/>
            </w:tabs>
            <w:rPr>
              <w:rFonts w:asciiTheme="minorHAnsi" w:eastAsiaTheme="minorEastAsia" w:hAnsiTheme="minorHAnsi"/>
              <w:noProof/>
            </w:rPr>
          </w:pPr>
          <w:hyperlink w:anchor="_Toc515242580" w:history="1">
            <w:r w:rsidR="004002EC" w:rsidRPr="0060430F">
              <w:rPr>
                <w:rStyle w:val="Hyperlink"/>
                <w:noProof/>
              </w:rPr>
              <w:t>Conclusion</w:t>
            </w:r>
            <w:r w:rsidR="004002EC">
              <w:rPr>
                <w:noProof/>
                <w:webHidden/>
              </w:rPr>
              <w:tab/>
            </w:r>
            <w:r w:rsidR="004002EC">
              <w:rPr>
                <w:noProof/>
                <w:webHidden/>
              </w:rPr>
              <w:fldChar w:fldCharType="begin"/>
            </w:r>
            <w:r w:rsidR="004002EC">
              <w:rPr>
                <w:noProof/>
                <w:webHidden/>
              </w:rPr>
              <w:instrText xml:space="preserve"> PAGEREF _Toc515242580 \h </w:instrText>
            </w:r>
            <w:r w:rsidR="004002EC">
              <w:rPr>
                <w:noProof/>
                <w:webHidden/>
              </w:rPr>
            </w:r>
            <w:r w:rsidR="004002EC">
              <w:rPr>
                <w:noProof/>
                <w:webHidden/>
              </w:rPr>
              <w:fldChar w:fldCharType="separate"/>
            </w:r>
            <w:r w:rsidR="004002EC">
              <w:rPr>
                <w:noProof/>
                <w:webHidden/>
              </w:rPr>
              <w:t>40</w:t>
            </w:r>
            <w:r w:rsidR="004002EC">
              <w:rPr>
                <w:noProof/>
                <w:webHidden/>
              </w:rPr>
              <w:fldChar w:fldCharType="end"/>
            </w:r>
          </w:hyperlink>
        </w:p>
        <w:p w14:paraId="519C4FE8" w14:textId="77777777" w:rsidR="004002EC" w:rsidRDefault="004002EC">
          <w:pPr>
            <w:pStyle w:val="TOC1"/>
            <w:tabs>
              <w:tab w:val="right" w:leader="dot" w:pos="9062"/>
            </w:tabs>
            <w:rPr>
              <w:rStyle w:val="Hyperlink"/>
              <w:noProof/>
            </w:rPr>
          </w:pPr>
        </w:p>
        <w:p w14:paraId="046B8859" w14:textId="7C512F9B" w:rsidR="004002EC" w:rsidRDefault="00653AC4">
          <w:pPr>
            <w:pStyle w:val="TOC1"/>
            <w:tabs>
              <w:tab w:val="right" w:leader="dot" w:pos="9062"/>
            </w:tabs>
            <w:rPr>
              <w:rFonts w:asciiTheme="minorHAnsi" w:eastAsiaTheme="minorEastAsia" w:hAnsiTheme="minorHAnsi"/>
              <w:noProof/>
            </w:rPr>
          </w:pPr>
          <w:hyperlink w:anchor="_Toc515242581" w:history="1">
            <w:r w:rsidR="004002EC" w:rsidRPr="0060430F">
              <w:rPr>
                <w:rStyle w:val="Hyperlink"/>
                <w:noProof/>
              </w:rPr>
              <w:t>Part V – Sources &amp; Appendix</w:t>
            </w:r>
            <w:r w:rsidR="004002EC">
              <w:rPr>
                <w:noProof/>
                <w:webHidden/>
              </w:rPr>
              <w:tab/>
            </w:r>
            <w:r w:rsidR="004002EC">
              <w:rPr>
                <w:noProof/>
                <w:webHidden/>
              </w:rPr>
              <w:fldChar w:fldCharType="begin"/>
            </w:r>
            <w:r w:rsidR="004002EC">
              <w:rPr>
                <w:noProof/>
                <w:webHidden/>
              </w:rPr>
              <w:instrText xml:space="preserve"> PAGEREF _Toc515242581 \h </w:instrText>
            </w:r>
            <w:r w:rsidR="004002EC">
              <w:rPr>
                <w:noProof/>
                <w:webHidden/>
              </w:rPr>
            </w:r>
            <w:r w:rsidR="004002EC">
              <w:rPr>
                <w:noProof/>
                <w:webHidden/>
              </w:rPr>
              <w:fldChar w:fldCharType="separate"/>
            </w:r>
            <w:r w:rsidR="004002EC">
              <w:rPr>
                <w:noProof/>
                <w:webHidden/>
              </w:rPr>
              <w:t>41</w:t>
            </w:r>
            <w:r w:rsidR="004002EC">
              <w:rPr>
                <w:noProof/>
                <w:webHidden/>
              </w:rPr>
              <w:fldChar w:fldCharType="end"/>
            </w:r>
          </w:hyperlink>
        </w:p>
        <w:p w14:paraId="2C5A6C1D" w14:textId="60858931" w:rsidR="004002EC" w:rsidRDefault="00653AC4">
          <w:pPr>
            <w:pStyle w:val="TOC1"/>
            <w:tabs>
              <w:tab w:val="right" w:leader="dot" w:pos="9062"/>
            </w:tabs>
            <w:rPr>
              <w:rFonts w:asciiTheme="minorHAnsi" w:eastAsiaTheme="minorEastAsia" w:hAnsiTheme="minorHAnsi"/>
              <w:noProof/>
            </w:rPr>
          </w:pPr>
          <w:hyperlink w:anchor="_Toc515242582" w:history="1">
            <w:r w:rsidR="004002EC" w:rsidRPr="0060430F">
              <w:rPr>
                <w:rStyle w:val="Hyperlink"/>
                <w:noProof/>
              </w:rPr>
              <w:t>Sources</w:t>
            </w:r>
            <w:r w:rsidR="004002EC">
              <w:rPr>
                <w:noProof/>
                <w:webHidden/>
              </w:rPr>
              <w:tab/>
            </w:r>
            <w:r w:rsidR="004002EC">
              <w:rPr>
                <w:noProof/>
                <w:webHidden/>
              </w:rPr>
              <w:fldChar w:fldCharType="begin"/>
            </w:r>
            <w:r w:rsidR="004002EC">
              <w:rPr>
                <w:noProof/>
                <w:webHidden/>
              </w:rPr>
              <w:instrText xml:space="preserve"> PAGEREF _Toc515242582 \h </w:instrText>
            </w:r>
            <w:r w:rsidR="004002EC">
              <w:rPr>
                <w:noProof/>
                <w:webHidden/>
              </w:rPr>
            </w:r>
            <w:r w:rsidR="004002EC">
              <w:rPr>
                <w:noProof/>
                <w:webHidden/>
              </w:rPr>
              <w:fldChar w:fldCharType="separate"/>
            </w:r>
            <w:r w:rsidR="004002EC">
              <w:rPr>
                <w:noProof/>
                <w:webHidden/>
              </w:rPr>
              <w:t>42</w:t>
            </w:r>
            <w:r w:rsidR="004002EC">
              <w:rPr>
                <w:noProof/>
                <w:webHidden/>
              </w:rPr>
              <w:fldChar w:fldCharType="end"/>
            </w:r>
          </w:hyperlink>
        </w:p>
        <w:p w14:paraId="23F26DB4" w14:textId="2E84E4B4" w:rsidR="004002EC" w:rsidRDefault="00653AC4">
          <w:pPr>
            <w:pStyle w:val="TOC1"/>
            <w:tabs>
              <w:tab w:val="right" w:leader="dot" w:pos="9062"/>
            </w:tabs>
            <w:rPr>
              <w:rFonts w:asciiTheme="minorHAnsi" w:eastAsiaTheme="minorEastAsia" w:hAnsiTheme="minorHAnsi"/>
              <w:noProof/>
            </w:rPr>
          </w:pPr>
          <w:hyperlink w:anchor="_Toc515242583" w:history="1">
            <w:r w:rsidR="004002EC" w:rsidRPr="0060430F">
              <w:rPr>
                <w:rStyle w:val="Hyperlink"/>
                <w:noProof/>
              </w:rPr>
              <w:t>Appendix</w:t>
            </w:r>
            <w:r w:rsidR="004002EC">
              <w:rPr>
                <w:noProof/>
                <w:webHidden/>
              </w:rPr>
              <w:tab/>
            </w:r>
            <w:r w:rsidR="004002EC">
              <w:rPr>
                <w:noProof/>
                <w:webHidden/>
              </w:rPr>
              <w:fldChar w:fldCharType="begin"/>
            </w:r>
            <w:r w:rsidR="004002EC">
              <w:rPr>
                <w:noProof/>
                <w:webHidden/>
              </w:rPr>
              <w:instrText xml:space="preserve"> PAGEREF _Toc515242583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26674BB6" w14:textId="2900A312" w:rsidR="004002EC" w:rsidRDefault="00653AC4">
          <w:pPr>
            <w:pStyle w:val="TOC2"/>
            <w:tabs>
              <w:tab w:val="right" w:leader="dot" w:pos="9062"/>
            </w:tabs>
            <w:rPr>
              <w:rFonts w:asciiTheme="minorHAnsi" w:eastAsiaTheme="minorEastAsia" w:hAnsiTheme="minorHAnsi"/>
              <w:noProof/>
            </w:rPr>
          </w:pPr>
          <w:hyperlink w:anchor="_Toc515242584" w:history="1">
            <w:r w:rsidR="004002EC" w:rsidRPr="0060430F">
              <w:rPr>
                <w:rStyle w:val="Hyperlink"/>
                <w:noProof/>
              </w:rPr>
              <w:t>IAS on vCloud</w:t>
            </w:r>
            <w:r w:rsidR="004002EC">
              <w:rPr>
                <w:noProof/>
                <w:webHidden/>
              </w:rPr>
              <w:tab/>
            </w:r>
            <w:r w:rsidR="004002EC">
              <w:rPr>
                <w:noProof/>
                <w:webHidden/>
              </w:rPr>
              <w:fldChar w:fldCharType="begin"/>
            </w:r>
            <w:r w:rsidR="004002EC">
              <w:rPr>
                <w:noProof/>
                <w:webHidden/>
              </w:rPr>
              <w:instrText xml:space="preserve"> PAGEREF _Toc515242584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63D05D3B" w14:textId="7F88B94E" w:rsidR="004002EC" w:rsidRDefault="00653AC4">
          <w:pPr>
            <w:pStyle w:val="TOC2"/>
            <w:tabs>
              <w:tab w:val="right" w:leader="dot" w:pos="9062"/>
            </w:tabs>
            <w:rPr>
              <w:rFonts w:asciiTheme="minorHAnsi" w:eastAsiaTheme="minorEastAsia" w:hAnsiTheme="minorHAnsi"/>
              <w:noProof/>
            </w:rPr>
          </w:pPr>
          <w:hyperlink w:anchor="_Toc515242585" w:history="1">
            <w:r w:rsidR="004002EC" w:rsidRPr="0060430F">
              <w:rPr>
                <w:rStyle w:val="Hyperlink"/>
                <w:noProof/>
              </w:rPr>
              <w:t>Dockerfiles</w:t>
            </w:r>
            <w:r w:rsidR="004002EC">
              <w:rPr>
                <w:noProof/>
                <w:webHidden/>
              </w:rPr>
              <w:tab/>
            </w:r>
            <w:r w:rsidR="004002EC">
              <w:rPr>
                <w:noProof/>
                <w:webHidden/>
              </w:rPr>
              <w:fldChar w:fldCharType="begin"/>
            </w:r>
            <w:r w:rsidR="004002EC">
              <w:rPr>
                <w:noProof/>
                <w:webHidden/>
              </w:rPr>
              <w:instrText xml:space="preserve"> PAGEREF _Toc515242585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4B9591A6" w14:textId="6753EB4A" w:rsidR="004002EC" w:rsidRDefault="00653AC4">
          <w:pPr>
            <w:pStyle w:val="TOC3"/>
            <w:tabs>
              <w:tab w:val="right" w:leader="dot" w:pos="9062"/>
            </w:tabs>
            <w:rPr>
              <w:rFonts w:asciiTheme="minorHAnsi" w:eastAsiaTheme="minorEastAsia" w:hAnsiTheme="minorHAnsi"/>
              <w:noProof/>
            </w:rPr>
          </w:pPr>
          <w:hyperlink w:anchor="_Toc515242586" w:history="1">
            <w:r w:rsidR="004002EC" w:rsidRPr="0060430F">
              <w:rPr>
                <w:rStyle w:val="Hyperlink"/>
                <w:noProof/>
              </w:rPr>
              <w:t>For use with the SSH tunnel</w:t>
            </w:r>
            <w:r w:rsidR="004002EC">
              <w:rPr>
                <w:noProof/>
                <w:webHidden/>
              </w:rPr>
              <w:tab/>
            </w:r>
            <w:r w:rsidR="004002EC">
              <w:rPr>
                <w:noProof/>
                <w:webHidden/>
              </w:rPr>
              <w:fldChar w:fldCharType="begin"/>
            </w:r>
            <w:r w:rsidR="004002EC">
              <w:rPr>
                <w:noProof/>
                <w:webHidden/>
              </w:rPr>
              <w:instrText xml:space="preserve"> PAGEREF _Toc515242586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440178C0" w14:textId="3D542DBE" w:rsidR="004002EC" w:rsidRDefault="00653AC4">
          <w:pPr>
            <w:pStyle w:val="TOC2"/>
            <w:tabs>
              <w:tab w:val="right" w:leader="dot" w:pos="9062"/>
            </w:tabs>
            <w:rPr>
              <w:rFonts w:asciiTheme="minorHAnsi" w:eastAsiaTheme="minorEastAsia" w:hAnsiTheme="minorHAnsi"/>
              <w:noProof/>
            </w:rPr>
          </w:pPr>
          <w:hyperlink w:anchor="_Toc515242587" w:history="1">
            <w:r w:rsidR="004002EC" w:rsidRPr="0060430F">
              <w:rPr>
                <w:rStyle w:val="Hyperlink"/>
                <w:noProof/>
              </w:rPr>
              <w:t>Install script for SDTF on linux container</w:t>
            </w:r>
            <w:r w:rsidR="004002EC">
              <w:rPr>
                <w:noProof/>
                <w:webHidden/>
              </w:rPr>
              <w:tab/>
            </w:r>
            <w:r w:rsidR="004002EC">
              <w:rPr>
                <w:noProof/>
                <w:webHidden/>
              </w:rPr>
              <w:fldChar w:fldCharType="begin"/>
            </w:r>
            <w:r w:rsidR="004002EC">
              <w:rPr>
                <w:noProof/>
                <w:webHidden/>
              </w:rPr>
              <w:instrText xml:space="preserve"> PAGEREF _Toc515242587 \h </w:instrText>
            </w:r>
            <w:r w:rsidR="004002EC">
              <w:rPr>
                <w:noProof/>
                <w:webHidden/>
              </w:rPr>
            </w:r>
            <w:r w:rsidR="004002EC">
              <w:rPr>
                <w:noProof/>
                <w:webHidden/>
              </w:rPr>
              <w:fldChar w:fldCharType="separate"/>
            </w:r>
            <w:r w:rsidR="004002EC">
              <w:rPr>
                <w:noProof/>
                <w:webHidden/>
              </w:rPr>
              <w:t>46</w:t>
            </w:r>
            <w:r w:rsidR="004002EC">
              <w:rPr>
                <w:noProof/>
                <w:webHidden/>
              </w:rPr>
              <w:fldChar w:fldCharType="end"/>
            </w:r>
          </w:hyperlink>
        </w:p>
        <w:p w14:paraId="078249BA" w14:textId="2787A68F" w:rsidR="004002EC" w:rsidRDefault="00653AC4">
          <w:pPr>
            <w:pStyle w:val="TOC2"/>
            <w:tabs>
              <w:tab w:val="right" w:leader="dot" w:pos="9062"/>
            </w:tabs>
            <w:rPr>
              <w:rFonts w:asciiTheme="minorHAnsi" w:eastAsiaTheme="minorEastAsia" w:hAnsiTheme="minorHAnsi"/>
              <w:noProof/>
            </w:rPr>
          </w:pPr>
          <w:hyperlink w:anchor="_Toc515242588" w:history="1">
            <w:r w:rsidR="004002EC" w:rsidRPr="0060430F">
              <w:rPr>
                <w:rStyle w:val="Hyperlink"/>
                <w:noProof/>
              </w:rPr>
              <w:t>Plain diff: Differentiating input data per browser for cases_user_create</w:t>
            </w:r>
            <w:r w:rsidR="004002EC">
              <w:rPr>
                <w:noProof/>
                <w:webHidden/>
              </w:rPr>
              <w:tab/>
            </w:r>
            <w:r w:rsidR="004002EC">
              <w:rPr>
                <w:noProof/>
                <w:webHidden/>
              </w:rPr>
              <w:fldChar w:fldCharType="begin"/>
            </w:r>
            <w:r w:rsidR="004002EC">
              <w:rPr>
                <w:noProof/>
                <w:webHidden/>
              </w:rPr>
              <w:instrText xml:space="preserve"> PAGEREF _Toc515242588 \h </w:instrText>
            </w:r>
            <w:r w:rsidR="004002EC">
              <w:rPr>
                <w:noProof/>
                <w:webHidden/>
              </w:rPr>
            </w:r>
            <w:r w:rsidR="004002EC">
              <w:rPr>
                <w:noProof/>
                <w:webHidden/>
              </w:rPr>
              <w:fldChar w:fldCharType="separate"/>
            </w:r>
            <w:r w:rsidR="004002EC">
              <w:rPr>
                <w:noProof/>
                <w:webHidden/>
              </w:rPr>
              <w:t>48</w:t>
            </w:r>
            <w:r w:rsidR="004002EC">
              <w:rPr>
                <w:noProof/>
                <w:webHidden/>
              </w:rPr>
              <w:fldChar w:fldCharType="end"/>
            </w:r>
          </w:hyperlink>
        </w:p>
        <w:p w14:paraId="79F6D4A4" w14:textId="388273B3" w:rsidR="007E3615" w:rsidRPr="0003364F" w:rsidRDefault="007E3615" w:rsidP="007E4DAF">
          <w:pPr>
            <w:pStyle w:val="TOC1"/>
            <w:tabs>
              <w:tab w:val="right" w:leader="dot" w:pos="9062"/>
            </w:tabs>
          </w:pPr>
          <w:r w:rsidRPr="0003364F">
            <w:rPr>
              <w:rStyle w:val="Hyperlink"/>
            </w:rPr>
            <w:fldChar w:fldCharType="end"/>
          </w:r>
        </w:p>
      </w:sdtContent>
    </w:sdt>
    <w:p w14:paraId="0D488055" w14:textId="77777777" w:rsidR="00277ED2" w:rsidRPr="0003364F" w:rsidRDefault="00277ED2">
      <w:r w:rsidRPr="0003364F">
        <w:br w:type="page"/>
      </w:r>
    </w:p>
    <w:p w14:paraId="316FEDF5" w14:textId="17093513" w:rsidR="00277ED2" w:rsidRPr="0003364F" w:rsidRDefault="00277ED2" w:rsidP="007E3615">
      <w:pPr>
        <w:pStyle w:val="Heading1"/>
      </w:pPr>
      <w:bookmarkStart w:id="3" w:name="_Toc515242550"/>
      <w:r w:rsidRPr="0003364F">
        <w:lastRenderedPageBreak/>
        <w:t>List of figures, graphs</w:t>
      </w:r>
      <w:bookmarkEnd w:id="3"/>
    </w:p>
    <w:p w14:paraId="5745C73C" w14:textId="77777777" w:rsidR="007049E5" w:rsidRPr="0003364F" w:rsidRDefault="007049E5" w:rsidP="007049E5"/>
    <w:p w14:paraId="2E08A8DF"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5C94133E" w14:textId="77777777" w:rsidR="000D4AE1" w:rsidRDefault="000D4AE1" w:rsidP="006011B4">
      <w:pPr>
        <w:pStyle w:val="Title"/>
      </w:pPr>
    </w:p>
    <w:p w14:paraId="096FF1B6" w14:textId="77777777" w:rsidR="000D4AE1" w:rsidRDefault="000D4AE1" w:rsidP="006011B4">
      <w:pPr>
        <w:pStyle w:val="Title"/>
      </w:pPr>
    </w:p>
    <w:p w14:paraId="1C95FED5" w14:textId="2EA84BC8" w:rsidR="006011B4" w:rsidRDefault="006011B4" w:rsidP="006011B4">
      <w:pPr>
        <w:pStyle w:val="Title"/>
      </w:pPr>
      <w:bookmarkStart w:id="4" w:name="_Toc515242551"/>
      <w:r>
        <w:t>Part I</w:t>
      </w:r>
      <w:r w:rsidR="001410ED">
        <w:t xml:space="preserve"> - Introduction</w:t>
      </w:r>
      <w:bookmarkEnd w:id="4"/>
    </w:p>
    <w:p w14:paraId="2FB1CAED" w14:textId="29CC4594" w:rsidR="006011B4" w:rsidRDefault="006011B4">
      <w:pPr>
        <w:jc w:val="left"/>
        <w:rPr>
          <w:rFonts w:ascii="Arial" w:eastAsiaTheme="majorEastAsia" w:hAnsi="Arial" w:cstheme="majorBidi"/>
          <w:color w:val="2E74B5" w:themeColor="accent1" w:themeShade="BF"/>
          <w:sz w:val="32"/>
          <w:szCs w:val="32"/>
        </w:rPr>
      </w:pPr>
      <w:r>
        <w:br w:type="page"/>
      </w:r>
    </w:p>
    <w:p w14:paraId="1D4336D3" w14:textId="025FC915" w:rsidR="007E3615" w:rsidRPr="00CC2AAA" w:rsidRDefault="009D4709" w:rsidP="00CC2AAA">
      <w:pPr>
        <w:pStyle w:val="Heading1"/>
      </w:pPr>
      <w:bookmarkStart w:id="5" w:name="_Toc515242552"/>
      <w:r w:rsidRPr="00CC2AAA">
        <w:lastRenderedPageBreak/>
        <w:t>Introduction</w:t>
      </w:r>
      <w:bookmarkEnd w:id="5"/>
    </w:p>
    <w:p w14:paraId="608FCCF9" w14:textId="77777777" w:rsidR="007049E5" w:rsidRPr="0003364F" w:rsidRDefault="007049E5" w:rsidP="007049E5"/>
    <w:p w14:paraId="078C6F47" w14:textId="67FD42D2" w:rsidR="006718F7" w:rsidRPr="0003364F" w:rsidRDefault="006718F7" w:rsidP="006718F7">
      <w:r w:rsidRPr="0003364F">
        <w:t>VASCO Data Security is a company mainly active in cyber security, mostly known for two factor authentication services and</w:t>
      </w:r>
      <w:r w:rsidR="00D3142E">
        <w:t xml:space="preserve"> electronic signature software.</w:t>
      </w:r>
      <w:r w:rsidR="00976410">
        <w:t xml:space="preserve"> </w:t>
      </w:r>
      <w:r w:rsidRPr="0003364F">
        <w:t xml:space="preserve">This thesis is </w:t>
      </w:r>
      <w:r w:rsidR="0055389C" w:rsidRPr="0003364F">
        <w:t xml:space="preserve">written in context of Quality Assurance (QA). The QA team </w:t>
      </w:r>
      <w:commentRangeStart w:id="6"/>
      <w:r w:rsidR="0055389C" w:rsidRPr="0003364F">
        <w:t xml:space="preserve">utilizes </w:t>
      </w:r>
      <w:commentRangeEnd w:id="6"/>
      <w:r w:rsidR="00976410">
        <w:rPr>
          <w:rStyle w:val="CommentReference"/>
        </w:rPr>
        <w:commentReference w:id="6"/>
      </w:r>
      <w:r w:rsidR="0055389C" w:rsidRPr="0003364F">
        <w:t xml:space="preserve">a Software </w:t>
      </w:r>
      <w:r w:rsidR="00D3142E">
        <w:t>Deployment</w:t>
      </w:r>
      <w:r w:rsidR="0055389C" w:rsidRPr="0003364F">
        <w:t xml:space="preserve"> and Testing Framework (SDTF) to practice </w:t>
      </w:r>
      <w:r w:rsidR="00273B23" w:rsidRPr="0003364F">
        <w:t xml:space="preserve">system </w:t>
      </w:r>
      <w:r w:rsidR="0055389C" w:rsidRPr="0003364F">
        <w:t>testing on the different products that are being developed.</w:t>
      </w:r>
    </w:p>
    <w:p w14:paraId="399066B8" w14:textId="4D034BEC" w:rsidR="00873433" w:rsidRPr="0003364F" w:rsidRDefault="00CC289F" w:rsidP="006718F7">
      <w:commentRangeStart w:id="8"/>
      <w:r w:rsidRPr="0003364F">
        <w:t xml:space="preserve">One of the products, the </w:t>
      </w:r>
      <w:r w:rsidR="00BA5B46" w:rsidRPr="0003364F">
        <w:t>IDENTIKEY</w:t>
      </w:r>
      <w:r w:rsidRPr="0003364F">
        <w:t xml:space="preserve"> Authentication Server (IAS), is a centralized platform designed to deliver authentication lifecycle management via a single integrated system</w:t>
      </w:r>
      <w:commentRangeEnd w:id="8"/>
      <w:r w:rsidRPr="0003364F">
        <w:rPr>
          <w:rStyle w:val="CommentReference"/>
        </w:rPr>
        <w:commentReference w:id="8"/>
      </w:r>
      <w:r w:rsidR="005A057D" w:rsidRPr="0003364F">
        <w:t xml:space="preserve">, supporting a multitude of other </w:t>
      </w:r>
      <w:r w:rsidR="00873433" w:rsidRPr="0003364F">
        <w:t xml:space="preserve">technologies and VASCO products. </w:t>
      </w:r>
      <w:r w:rsidR="005A057D" w:rsidRPr="0003364F">
        <w:t>This server is managed via a web based plat</w:t>
      </w:r>
      <w:r w:rsidR="00D3142E">
        <w:t xml:space="preserve">form, “IAS Web Administration”. </w:t>
      </w:r>
      <w:r w:rsidR="00873433" w:rsidRPr="0003364F">
        <w:t>This product is in continuous development and thus, needs to be tested frequently, which is why the QA team has a set of test</w:t>
      </w:r>
      <w:r w:rsidR="00BA5B46" w:rsidRPr="0003364F">
        <w:t>s</w:t>
      </w:r>
      <w:r w:rsidR="00873433" w:rsidRPr="0003364F">
        <w:t xml:space="preserve"> in place that automates testing the web application, supported by the </w:t>
      </w:r>
      <w:commentRangeStart w:id="9"/>
      <w:r w:rsidR="00873433" w:rsidRPr="0003364F">
        <w:t>SDTF</w:t>
      </w:r>
      <w:commentRangeEnd w:id="9"/>
      <w:r w:rsidR="002539E2">
        <w:rPr>
          <w:rStyle w:val="CommentReference"/>
        </w:rPr>
        <w:commentReference w:id="9"/>
      </w:r>
      <w:r w:rsidR="00873433" w:rsidRPr="0003364F">
        <w:t>.</w:t>
      </w:r>
    </w:p>
    <w:p w14:paraId="73313A2E" w14:textId="082342DD" w:rsidR="00A90B1D" w:rsidRDefault="00FB32E7" w:rsidP="00AD3DC1">
      <w:pPr>
        <w:tabs>
          <w:tab w:val="left" w:pos="3120"/>
        </w:tabs>
      </w:pPr>
      <w:commentRangeStart w:id="10"/>
      <w:r>
        <w:t xml:space="preserve">The focus of this thesis is on how to the environment in which these tests happen more efficient. </w:t>
      </w:r>
      <w:commentRangeEnd w:id="10"/>
      <w:r w:rsidR="00976410">
        <w:rPr>
          <w:rStyle w:val="CommentReference"/>
        </w:rPr>
        <w:commentReference w:id="10"/>
      </w:r>
      <w:commentRangeStart w:id="11"/>
      <w:r>
        <w:t xml:space="preserve">This is important for a number of things. The most important factor being a smoother development cycle. </w:t>
      </w:r>
      <w:commentRangeEnd w:id="11"/>
      <w:r w:rsidR="00976410">
        <w:rPr>
          <w:rStyle w:val="CommentReference"/>
        </w:rPr>
        <w:commentReference w:id="11"/>
      </w:r>
      <w:r>
        <w:t>The QA team is a crucial factor in the software lifecycle. Each time development teams engineer a software product, or an update to an existing product, this product is thoroughly tested by QA</w:t>
      </w:r>
      <w:r w:rsidR="000D1C22">
        <w:t xml:space="preserve">. Good QA testing takes time, of course, and this is an important factor in the time it takes from the inception of a project, to its successful rollout. So reducing the runtime of automated tests will mean that projects will be finished in a more timely manner. A second advantage of faster QA testing is that it gives faster feedback to the developers, thus decreasing the amount of time between </w:t>
      </w:r>
      <w:commentRangeStart w:id="12"/>
      <w:r w:rsidR="000D1C22">
        <w:t>development cycles</w:t>
      </w:r>
      <w:commentRangeEnd w:id="12"/>
      <w:r w:rsidR="000D1C22">
        <w:rPr>
          <w:rStyle w:val="CommentReference"/>
        </w:rPr>
        <w:commentReference w:id="12"/>
      </w:r>
      <w:r w:rsidR="000D1C22">
        <w:t>.</w:t>
      </w:r>
    </w:p>
    <w:p w14:paraId="4BC8BE33" w14:textId="09439194" w:rsidR="000D1C22" w:rsidRPr="0003364F" w:rsidRDefault="008708D9" w:rsidP="00AD3DC1">
      <w:pPr>
        <w:tabs>
          <w:tab w:val="left" w:pos="3120"/>
        </w:tabs>
      </w:pPr>
      <w:r>
        <w:t xml:space="preserve">Another implication is cost-efficiency. </w:t>
      </w:r>
      <w:r w:rsidR="00FA13D6">
        <w:t>An environment that allocates its resources in an efficient manner is cheaper to maintain. Furthermore, it would allow for more tests to run concurrently using the same resources.</w:t>
      </w:r>
    </w:p>
    <w:p w14:paraId="6638AB98" w14:textId="51BCFF04" w:rsidR="00187847" w:rsidRPr="0003364F" w:rsidRDefault="00106E2B" w:rsidP="00187847">
      <w:r w:rsidRPr="0003364F">
        <w:br w:type="page"/>
      </w:r>
    </w:p>
    <w:p w14:paraId="73BA6C56" w14:textId="38206B9E" w:rsidR="009D4709" w:rsidRPr="0003364F" w:rsidRDefault="009D4709" w:rsidP="009D4709">
      <w:pPr>
        <w:pStyle w:val="Heading1"/>
      </w:pPr>
      <w:bookmarkStart w:id="13" w:name="_Toc515242553"/>
      <w:r w:rsidRPr="0003364F">
        <w:lastRenderedPageBreak/>
        <w:t>Problem statement</w:t>
      </w:r>
      <w:bookmarkEnd w:id="13"/>
    </w:p>
    <w:p w14:paraId="4ECD4E56" w14:textId="77777777" w:rsidR="007049E5" w:rsidRPr="0003364F" w:rsidRDefault="007049E5" w:rsidP="007049E5"/>
    <w:p w14:paraId="37F55D1C" w14:textId="5D5692B2" w:rsidR="00486ACC" w:rsidRPr="0003364F" w:rsidRDefault="00486ACC" w:rsidP="003E2B40">
      <w:r w:rsidRPr="0003364F">
        <w:t xml:space="preserve">Today the SDTF </w:t>
      </w:r>
      <w:del w:id="14" w:author="Philippe Crama" w:date="2018-05-29T08:00:00Z">
        <w:r w:rsidRPr="0003364F" w:rsidDel="002539E2">
          <w:delText>is run</w:delText>
        </w:r>
        <w:r w:rsidR="00065452" w:rsidRPr="0003364F" w:rsidDel="002539E2">
          <w:delText xml:space="preserve"> on </w:delText>
        </w:r>
        <w:r w:rsidRPr="0003364F" w:rsidDel="002539E2">
          <w:delText>virtual machines on vCloud running windows,</w:delText>
        </w:r>
      </w:del>
      <w:ins w:id="15" w:author="Philippe Crama" w:date="2018-05-29T08:00:00Z">
        <w:r w:rsidR="002539E2">
          <w:t>runs on virtual Windows machines in vCloud,</w:t>
        </w:r>
      </w:ins>
      <w:r w:rsidRPr="0003364F">
        <w:t xml:space="preserve"> with all the </w:t>
      </w:r>
      <w:commentRangeStart w:id="16"/>
      <w:r w:rsidRPr="0003364F">
        <w:t>dependencies installed, as well as all the third party software needed for some tests</w:t>
      </w:r>
      <w:commentRangeEnd w:id="16"/>
      <w:r w:rsidR="002539E2">
        <w:rPr>
          <w:rStyle w:val="CommentReference"/>
        </w:rPr>
        <w:commentReference w:id="16"/>
      </w:r>
      <w:r w:rsidRPr="0003364F">
        <w:t>. The IAS is also deployed in the same way; on a VM on vCloud, with all the supporting services necessary, such as a database and the IAS Web Administration service.</w:t>
      </w:r>
    </w:p>
    <w:p w14:paraId="60251C09" w14:textId="154D53DC" w:rsidR="00A63D18" w:rsidRDefault="00486ACC" w:rsidP="00A90B1D">
      <w:r w:rsidRPr="0003364F">
        <w:t>However, this deployment strategy is very resource intensive, as with each test you want to run you need to boot up a Test control host</w:t>
      </w:r>
      <w:r w:rsidR="002F4C2B">
        <w:t xml:space="preserve"> (TCH)</w:t>
      </w:r>
      <w:r w:rsidRPr="0003364F">
        <w:t xml:space="preserve">, as well as a </w:t>
      </w:r>
      <w:r w:rsidR="00DF05E4" w:rsidRPr="0003364F">
        <w:t>machine running IAS. This is made evident by the fact that vCloud often gets saturated by the amount of machines that are running on it.</w:t>
      </w:r>
    </w:p>
    <w:p w14:paraId="4EC07C3C" w14:textId="3DF6EC89" w:rsidR="00A63D18" w:rsidRDefault="00E162D2" w:rsidP="00A90B1D">
      <w:r>
        <w:t xml:space="preserve">Currently, for each test suite that one wants to run, it is necessary to start up a new TCH with </w:t>
      </w:r>
      <w:commentRangeStart w:id="17"/>
      <w:r>
        <w:t>all the dependencies and third party software on it</w:t>
      </w:r>
      <w:commentRangeEnd w:id="17"/>
      <w:r w:rsidR="002539E2">
        <w:rPr>
          <w:rStyle w:val="CommentReference"/>
        </w:rPr>
        <w:commentReference w:id="17"/>
      </w:r>
      <w:r>
        <w:t>, needed to run the SDTF.</w:t>
      </w:r>
      <w:r w:rsidR="000D4AE1">
        <w:t xml:space="preserve"> This has a lot of negative implications with regards to resource allocation.</w:t>
      </w:r>
    </w:p>
    <w:p w14:paraId="51729D91" w14:textId="0579DD18" w:rsidR="00A90B1D" w:rsidRPr="00FA13D6" w:rsidRDefault="00411375" w:rsidP="00A90B1D">
      <w:pPr>
        <w:rPr>
          <w:strike/>
          <w:color w:val="FF0000"/>
        </w:rPr>
      </w:pPr>
      <w:r w:rsidRPr="00FA13D6">
        <w:rPr>
          <w:strike/>
          <w:color w:val="FF0000"/>
        </w:rPr>
        <w:t>&lt;Include execution time and resources&gt;</w:t>
      </w:r>
      <w:r w:rsidR="00FA13D6" w:rsidRPr="00FA13D6">
        <w:rPr>
          <w:strike/>
          <w:color w:val="FF0000"/>
        </w:rPr>
        <w:t xml:space="preserve"> </w:t>
      </w:r>
    </w:p>
    <w:p w14:paraId="2F23A54E" w14:textId="235983DA" w:rsidR="00FA13D6" w:rsidRPr="0003364F" w:rsidRDefault="00FA13D6" w:rsidP="00A90B1D">
      <w:pPr>
        <w:rPr>
          <w:color w:val="FF0000"/>
        </w:rPr>
      </w:pPr>
      <w:r>
        <w:rPr>
          <w:color w:val="FF0000"/>
        </w:rPr>
        <w:t>Too technical for introduction. Moved to context.</w:t>
      </w:r>
    </w:p>
    <w:p w14:paraId="3513B57E"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5026793D" w14:textId="448BB03F" w:rsidR="009D4709" w:rsidRPr="0003364F" w:rsidRDefault="00407C8B" w:rsidP="009D4709">
      <w:pPr>
        <w:pStyle w:val="Heading1"/>
      </w:pPr>
      <w:bookmarkStart w:id="18" w:name="_Toc515242554"/>
      <w:r w:rsidRPr="0003364F">
        <w:lastRenderedPageBreak/>
        <w:t>Objectives</w:t>
      </w:r>
      <w:bookmarkEnd w:id="18"/>
    </w:p>
    <w:p w14:paraId="3DF52B5E" w14:textId="77777777" w:rsidR="007049E5" w:rsidRPr="0003364F" w:rsidRDefault="007049E5" w:rsidP="007049E5"/>
    <w:p w14:paraId="5F255EB8" w14:textId="067AA7B8" w:rsidR="00821C14" w:rsidRPr="0003364F" w:rsidRDefault="00407C8B" w:rsidP="00821C14">
      <w:r w:rsidRPr="0003364F">
        <w:t>The goal of this research project is twofold</w:t>
      </w:r>
      <w:r w:rsidR="00FE45D9" w:rsidRPr="0003364F">
        <w:t>:</w:t>
      </w:r>
    </w:p>
    <w:p w14:paraId="1526C90A" w14:textId="77777777" w:rsidR="00E162D2" w:rsidRDefault="00FE45D9" w:rsidP="00FE45D9">
      <w:r w:rsidRPr="0003364F">
        <w:t>The primary goal is to</w:t>
      </w:r>
      <w:r w:rsidR="00E162D2">
        <w:t xml:space="preserve"> shorten the time it takes for the QA team to give feedback to development to shorten the development cycles. This is achieved most like by reducing</w:t>
      </w:r>
      <w:r w:rsidRPr="0003364F">
        <w:t xml:space="preserve"> the runtime of the tests in the </w:t>
      </w:r>
      <w:commentRangeStart w:id="19"/>
      <w:r w:rsidRPr="0003364F">
        <w:t>Software Deve</w:t>
      </w:r>
      <w:r w:rsidR="00E162D2">
        <w:t>lopment and Testing Framework</w:t>
      </w:r>
      <w:commentRangeEnd w:id="19"/>
      <w:r w:rsidR="002539E2">
        <w:rPr>
          <w:rStyle w:val="CommentReference"/>
        </w:rPr>
        <w:commentReference w:id="19"/>
      </w:r>
      <w:r w:rsidRPr="0003364F">
        <w:t xml:space="preserve">. The focus of how this is achieved is going to be on the WebAdmin test suite. </w:t>
      </w:r>
      <w:commentRangeStart w:id="20"/>
      <w:r w:rsidRPr="0003364F">
        <w:t xml:space="preserve">As the conclusions </w:t>
      </w:r>
      <w:commentRangeEnd w:id="20"/>
      <w:r w:rsidR="000B498A">
        <w:rPr>
          <w:rStyle w:val="CommentReference"/>
        </w:rPr>
        <w:commentReference w:id="20"/>
      </w:r>
      <w:r w:rsidRPr="0003364F">
        <w:t>made for this test suite are assumed to also be applicable to other test suites.</w:t>
      </w:r>
    </w:p>
    <w:p w14:paraId="3009E979" w14:textId="2622251E" w:rsidR="00210E67" w:rsidRPr="0003364F" w:rsidRDefault="00210E67" w:rsidP="00FE45D9">
      <w:r w:rsidRPr="0003364F">
        <w:t>The WebAdmin suite is designed run against different browsers such as Google Chrome, Firefox and Internet Explorer. In the current situation</w:t>
      </w:r>
      <w:ins w:id="21" w:author="Philippe Crama" w:date="2018-05-29T08:13:00Z">
        <w:r w:rsidR="000B498A">
          <w:t>,</w:t>
        </w:r>
      </w:ins>
      <w:r w:rsidRPr="0003364F">
        <w:t xml:space="preserve"> these test are run sequentially for each browser. For </w:t>
      </w:r>
      <w:r w:rsidR="006606B9" w:rsidRPr="0003364F">
        <w:t>example,</w:t>
      </w:r>
      <w:r w:rsidRPr="0003364F">
        <w:t xml:space="preserve"> first Firefox then Chrome. The idea that is going to be explored is whether these suites can be run in parallel, as this would greatly decrease the runtime.</w:t>
      </w:r>
      <w:r w:rsidR="00E162D2">
        <w:t xml:space="preserve"> </w:t>
      </w:r>
      <w:r w:rsidRPr="0003364F">
        <w:t xml:space="preserve">Another question that comes up when talking about parallelization is if the suites can be run against the same environment at the same time? And what changes need to be made to the test suites to be able to achieve </w:t>
      </w:r>
      <w:del w:id="22" w:author="Philippe Crama" w:date="2018-05-29T08:14:00Z">
        <w:r w:rsidRPr="0003364F" w:rsidDel="000B498A">
          <w:delText xml:space="preserve">this </w:delText>
        </w:r>
      </w:del>
      <w:ins w:id="23" w:author="Philippe Crama" w:date="2018-05-29T08:14:00Z">
        <w:r w:rsidR="000B498A">
          <w:t>these</w:t>
        </w:r>
        <w:r w:rsidR="000B498A" w:rsidRPr="0003364F">
          <w:t xml:space="preserve"> </w:t>
        </w:r>
      </w:ins>
      <w:r w:rsidRPr="0003364F">
        <w:t xml:space="preserve">goals. </w:t>
      </w:r>
      <w:commentRangeStart w:id="24"/>
      <w:r w:rsidRPr="0003364F">
        <w:t xml:space="preserve">This ties in with our second </w:t>
      </w:r>
      <w:r w:rsidR="00857BC5" w:rsidRPr="0003364F">
        <w:t>point</w:t>
      </w:r>
      <w:commentRangeEnd w:id="24"/>
      <w:r w:rsidR="000B498A">
        <w:rPr>
          <w:rStyle w:val="CommentReference"/>
        </w:rPr>
        <w:commentReference w:id="24"/>
      </w:r>
      <w:r w:rsidRPr="0003364F">
        <w:t>.</w:t>
      </w:r>
    </w:p>
    <w:p w14:paraId="1A5CD509" w14:textId="54C44499"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of these tests. This increases the overall efficiency of the environment, and allows for more tests to be run concurrently on the same platform.</w:t>
      </w:r>
    </w:p>
    <w:p w14:paraId="0E16DA3C" w14:textId="3CEC7880" w:rsidR="00E162D2" w:rsidRPr="0003364F" w:rsidRDefault="00857BC5" w:rsidP="00FE45D9">
      <w:commentRangeStart w:id="25"/>
      <w:r w:rsidRPr="0003364F">
        <w:t xml:space="preserve">A </w:t>
      </w:r>
      <w:commentRangeEnd w:id="25"/>
      <w:r w:rsidR="000B498A">
        <w:rPr>
          <w:rStyle w:val="CommentReference"/>
        </w:rPr>
        <w:commentReference w:id="25"/>
      </w:r>
      <w:r w:rsidRPr="0003364F">
        <w:t xml:space="preserve">path that is going to be explored is a new deploy strategy for the test control hosts, as they now each </w:t>
      </w:r>
      <w:r w:rsidR="00800EF6" w:rsidRPr="0003364F">
        <w:t>require a virtual machine to be started up, with all the requirements to run all the tests in the SDTF.</w:t>
      </w:r>
    </w:p>
    <w:p w14:paraId="4FE87C34" w14:textId="078AAFFD" w:rsidR="00187847" w:rsidRPr="0003364F" w:rsidRDefault="00106E2B" w:rsidP="00187847">
      <w:r w:rsidRPr="0003364F">
        <w:br w:type="page"/>
      </w:r>
    </w:p>
    <w:p w14:paraId="30A0DA29" w14:textId="77777777" w:rsidR="000D4AE1" w:rsidRDefault="000D4AE1" w:rsidP="006011B4">
      <w:pPr>
        <w:pStyle w:val="Title"/>
      </w:pPr>
    </w:p>
    <w:p w14:paraId="4F05C88F" w14:textId="77777777" w:rsidR="000D4AE1" w:rsidRDefault="000D4AE1" w:rsidP="006011B4">
      <w:pPr>
        <w:pStyle w:val="Title"/>
      </w:pPr>
    </w:p>
    <w:p w14:paraId="6C161165" w14:textId="1243D317" w:rsidR="006011B4" w:rsidRPr="006011B4" w:rsidRDefault="006011B4" w:rsidP="006011B4">
      <w:pPr>
        <w:pStyle w:val="Title"/>
      </w:pPr>
      <w:bookmarkStart w:id="26" w:name="_Toc515242555"/>
      <w:r w:rsidRPr="006011B4">
        <w:t>Part II</w:t>
      </w:r>
      <w:r w:rsidR="001410ED">
        <w:t xml:space="preserve"> – Context &amp; Technologies</w:t>
      </w:r>
      <w:bookmarkEnd w:id="26"/>
    </w:p>
    <w:p w14:paraId="09D83598" w14:textId="1CB1CD1A" w:rsidR="006011B4" w:rsidRDefault="006011B4">
      <w:pPr>
        <w:jc w:val="left"/>
        <w:rPr>
          <w:rFonts w:ascii="Arial" w:eastAsiaTheme="majorEastAsia" w:hAnsi="Arial" w:cs="Arial"/>
          <w:color w:val="2E74B5" w:themeColor="accent1" w:themeShade="BF"/>
          <w:sz w:val="32"/>
          <w:szCs w:val="32"/>
        </w:rPr>
      </w:pPr>
      <w:r>
        <w:rPr>
          <w:rFonts w:cs="Arial"/>
        </w:rPr>
        <w:br w:type="page"/>
      </w:r>
    </w:p>
    <w:p w14:paraId="21A3F46A" w14:textId="0CA0C2A7" w:rsidR="00916495" w:rsidRDefault="00916495" w:rsidP="00916495">
      <w:pPr>
        <w:pStyle w:val="Heading1"/>
      </w:pPr>
      <w:bookmarkStart w:id="27" w:name="_Toc515242556"/>
      <w:r>
        <w:lastRenderedPageBreak/>
        <w:t>Context</w:t>
      </w:r>
      <w:bookmarkEnd w:id="27"/>
    </w:p>
    <w:p w14:paraId="46FF0502" w14:textId="3DF5647F" w:rsidR="00916495" w:rsidRDefault="00916495" w:rsidP="007E35C7">
      <w:pPr>
        <w:pStyle w:val="Subtitle"/>
      </w:pPr>
      <w:r>
        <w:t>This chapter introduces the environment in which this study is situated.</w:t>
      </w:r>
    </w:p>
    <w:p w14:paraId="39A337CE" w14:textId="77777777" w:rsidR="000D4AE1" w:rsidRPr="00916495" w:rsidRDefault="000D4AE1" w:rsidP="00916495"/>
    <w:p w14:paraId="37E64D54" w14:textId="5A5C0C5D" w:rsidR="00916495" w:rsidRDefault="00916495" w:rsidP="00916495">
      <w:pPr>
        <w:pStyle w:val="Heading2"/>
      </w:pPr>
      <w:bookmarkStart w:id="28" w:name="_Toc515242557"/>
      <w:r>
        <w:t>Software Deployment and Testing Framework</w:t>
      </w:r>
      <w:bookmarkEnd w:id="28"/>
    </w:p>
    <w:p w14:paraId="1853379C" w14:textId="77777777" w:rsidR="00916495" w:rsidRPr="00916495" w:rsidRDefault="00916495" w:rsidP="00916495"/>
    <w:p w14:paraId="46E8BD94" w14:textId="77777777" w:rsidR="00916495" w:rsidRPr="0003364F" w:rsidRDefault="00916495" w:rsidP="00916495">
      <w:r w:rsidRPr="0003364F">
        <w:t>The SDTF is a system testing framework written in Python and based on the python unit test library “PyUnit”. The purpose of the framework is to automate the system testing of an application or service, and see if the output matches the expected output for certain inputs. The SDTF automates this process and sends back feedback to a test management system, in this case TestLink.</w:t>
      </w:r>
    </w:p>
    <w:p w14:paraId="69BDA284" w14:textId="14A330E6" w:rsidR="00916495" w:rsidRPr="0003364F" w:rsidRDefault="00916495" w:rsidP="00916495">
      <w:r w:rsidRPr="0003364F">
        <w:t>This thesis is going to focus on improving the runtime of the SDTF for the WebAdmin test suites.</w:t>
      </w:r>
      <w:r w:rsidR="009203D8">
        <w:t xml:space="preserve"> However, the end goal, should this concept be taken into production, is to expand this solution beyond one test suite, to all test suites included in the SDTF. </w:t>
      </w:r>
    </w:p>
    <w:p w14:paraId="2B10944C" w14:textId="77777777" w:rsidR="00916495" w:rsidRPr="0003364F" w:rsidRDefault="00916495" w:rsidP="00916495">
      <w:r w:rsidRPr="0003364F">
        <w:t>Other test suites in the SDTF include</w:t>
      </w:r>
    </w:p>
    <w:p w14:paraId="3615E221" w14:textId="77777777" w:rsidR="00916495" w:rsidRPr="0003364F" w:rsidRDefault="00916495" w:rsidP="00916495">
      <w:pPr>
        <w:pStyle w:val="ListParagraph"/>
        <w:numPr>
          <w:ilvl w:val="0"/>
          <w:numId w:val="3"/>
        </w:numPr>
      </w:pPr>
      <w:r w:rsidRPr="0003364F">
        <w:t>IDENTIKEY administration server</w:t>
      </w:r>
    </w:p>
    <w:p w14:paraId="0090E083" w14:textId="77777777" w:rsidR="00916495" w:rsidRPr="0003364F" w:rsidRDefault="00916495" w:rsidP="00916495">
      <w:pPr>
        <w:pStyle w:val="ListParagraph"/>
        <w:numPr>
          <w:ilvl w:val="1"/>
          <w:numId w:val="3"/>
        </w:numPr>
      </w:pPr>
      <w:r w:rsidRPr="0003364F">
        <w:t>Build intake</w:t>
      </w:r>
    </w:p>
    <w:p w14:paraId="5101B0DE" w14:textId="77777777" w:rsidR="00916495" w:rsidRPr="0003364F" w:rsidRDefault="00916495" w:rsidP="00916495">
      <w:pPr>
        <w:pStyle w:val="ListParagraph"/>
        <w:numPr>
          <w:ilvl w:val="1"/>
          <w:numId w:val="3"/>
        </w:numPr>
      </w:pPr>
      <w:r w:rsidRPr="0003364F">
        <w:t>Installation</w:t>
      </w:r>
    </w:p>
    <w:p w14:paraId="48EB2617" w14:textId="77777777" w:rsidR="00916495" w:rsidRPr="0003364F" w:rsidRDefault="00916495" w:rsidP="00916495">
      <w:pPr>
        <w:pStyle w:val="ListParagraph"/>
        <w:numPr>
          <w:ilvl w:val="1"/>
          <w:numId w:val="3"/>
        </w:numPr>
      </w:pPr>
      <w:r w:rsidRPr="0003364F">
        <w:t>Generic authentication</w:t>
      </w:r>
    </w:p>
    <w:p w14:paraId="002125D0" w14:textId="77777777" w:rsidR="00916495" w:rsidRPr="0003364F" w:rsidRDefault="00916495" w:rsidP="00916495">
      <w:pPr>
        <w:pStyle w:val="ListParagraph"/>
        <w:numPr>
          <w:ilvl w:val="1"/>
          <w:numId w:val="3"/>
        </w:numPr>
      </w:pPr>
      <w:r w:rsidRPr="0003364F">
        <w:t>Radius authentication</w:t>
      </w:r>
    </w:p>
    <w:p w14:paraId="12B44DCB" w14:textId="77777777" w:rsidR="00916495" w:rsidRPr="0003364F" w:rsidRDefault="00916495" w:rsidP="00916495">
      <w:pPr>
        <w:pStyle w:val="ListParagraph"/>
        <w:numPr>
          <w:ilvl w:val="1"/>
          <w:numId w:val="3"/>
        </w:numPr>
      </w:pPr>
      <w:r w:rsidRPr="0003364F">
        <w:t>Soap authentication</w:t>
      </w:r>
    </w:p>
    <w:p w14:paraId="2A192530" w14:textId="77777777" w:rsidR="00916495" w:rsidRPr="0003364F" w:rsidRDefault="00916495" w:rsidP="00916495">
      <w:pPr>
        <w:pStyle w:val="ListParagraph"/>
        <w:numPr>
          <w:ilvl w:val="1"/>
          <w:numId w:val="3"/>
        </w:numPr>
      </w:pPr>
      <w:r w:rsidRPr="0003364F">
        <w:t>Tcl administration</w:t>
      </w:r>
    </w:p>
    <w:p w14:paraId="21B46C60" w14:textId="77777777" w:rsidR="00916495" w:rsidRPr="0003364F" w:rsidRDefault="00916495" w:rsidP="00916495">
      <w:pPr>
        <w:pStyle w:val="ListParagraph"/>
        <w:numPr>
          <w:ilvl w:val="1"/>
          <w:numId w:val="3"/>
        </w:numPr>
      </w:pPr>
      <w:r w:rsidRPr="0003364F">
        <w:t>Validation</w:t>
      </w:r>
    </w:p>
    <w:p w14:paraId="21AE64EF" w14:textId="77777777" w:rsidR="00916495" w:rsidRPr="0003364F" w:rsidRDefault="00916495" w:rsidP="00916495">
      <w:pPr>
        <w:pStyle w:val="ListParagraph"/>
        <w:numPr>
          <w:ilvl w:val="1"/>
          <w:numId w:val="3"/>
        </w:numPr>
        <w:rPr>
          <w:i/>
        </w:rPr>
      </w:pPr>
      <w:r w:rsidRPr="0003364F">
        <w:rPr>
          <w:i/>
        </w:rPr>
        <w:t>Webadmin</w:t>
      </w:r>
    </w:p>
    <w:p w14:paraId="3A62F84C" w14:textId="77777777" w:rsidR="00916495" w:rsidRPr="0003364F" w:rsidRDefault="00916495" w:rsidP="00916495">
      <w:pPr>
        <w:pStyle w:val="ListParagraph"/>
        <w:numPr>
          <w:ilvl w:val="0"/>
          <w:numId w:val="3"/>
        </w:numPr>
      </w:pPr>
      <w:r w:rsidRPr="0003364F">
        <w:t>Digipass</w:t>
      </w:r>
    </w:p>
    <w:p w14:paraId="01DC3C6D" w14:textId="77777777" w:rsidR="00916495" w:rsidRPr="0003364F" w:rsidRDefault="00916495" w:rsidP="00916495">
      <w:pPr>
        <w:pStyle w:val="ListParagraph"/>
        <w:numPr>
          <w:ilvl w:val="0"/>
          <w:numId w:val="3"/>
        </w:numPr>
      </w:pPr>
      <w:commentRangeStart w:id="29"/>
      <w:r w:rsidRPr="0003364F">
        <w:t>Dpscreader</w:t>
      </w:r>
      <w:commentRangeEnd w:id="29"/>
      <w:r w:rsidR="002D27AC">
        <w:rPr>
          <w:rStyle w:val="CommentReference"/>
        </w:rPr>
        <w:commentReference w:id="29"/>
      </w:r>
    </w:p>
    <w:p w14:paraId="7906D9A4" w14:textId="77777777" w:rsidR="00916495" w:rsidRPr="0003364F" w:rsidRDefault="00916495" w:rsidP="00916495">
      <w:pPr>
        <w:pStyle w:val="ListParagraph"/>
        <w:numPr>
          <w:ilvl w:val="0"/>
          <w:numId w:val="3"/>
        </w:numPr>
      </w:pPr>
      <w:commentRangeStart w:id="30"/>
      <w:r w:rsidRPr="0003364F">
        <w:t>TID</w:t>
      </w:r>
      <w:commentRangeEnd w:id="30"/>
      <w:r w:rsidR="002D27AC">
        <w:rPr>
          <w:rStyle w:val="CommentReference"/>
        </w:rPr>
        <w:commentReference w:id="30"/>
      </w:r>
    </w:p>
    <w:p w14:paraId="16D863B1" w14:textId="77777777" w:rsidR="00916495" w:rsidRPr="0003364F" w:rsidRDefault="00916495" w:rsidP="00916495">
      <w:pPr>
        <w:pStyle w:val="ListParagraph"/>
        <w:numPr>
          <w:ilvl w:val="0"/>
          <w:numId w:val="3"/>
        </w:numPr>
      </w:pPr>
      <w:r w:rsidRPr="0003364F">
        <w:t>Native bridge</w:t>
      </w:r>
    </w:p>
    <w:p w14:paraId="06753221" w14:textId="78306A73" w:rsidR="00916495" w:rsidRDefault="00916495" w:rsidP="00916495">
      <w:r w:rsidRPr="0003364F">
        <w:t xml:space="preserve">The SDTF runs on a test control host (TCH) running Windows </w:t>
      </w:r>
    </w:p>
    <w:p w14:paraId="7470C7F1" w14:textId="1610095F" w:rsidR="00FA13D6" w:rsidRDefault="00FA13D6" w:rsidP="00916495"/>
    <w:p w14:paraId="33D99031" w14:textId="77777777" w:rsidR="000D4AE1" w:rsidRDefault="000D4AE1">
      <w:pPr>
        <w:jc w:val="left"/>
        <w:rPr>
          <w:rFonts w:ascii="Arial" w:eastAsiaTheme="majorEastAsia" w:hAnsi="Arial" w:cstheme="majorBidi"/>
          <w:color w:val="2E74B5" w:themeColor="accent1" w:themeShade="BF"/>
          <w:sz w:val="26"/>
          <w:szCs w:val="26"/>
        </w:rPr>
      </w:pPr>
      <w:r>
        <w:br w:type="page"/>
      </w:r>
    </w:p>
    <w:p w14:paraId="5910D1A3" w14:textId="40D7DA2C" w:rsidR="00916495" w:rsidRPr="0003364F" w:rsidRDefault="000D4AE1" w:rsidP="00916495">
      <w:pPr>
        <w:pStyle w:val="Heading2"/>
      </w:pPr>
      <w:bookmarkStart w:id="31" w:name="_Toc515242558"/>
      <w:r>
        <w:lastRenderedPageBreak/>
        <w:t>A</w:t>
      </w:r>
      <w:r w:rsidR="00916495" w:rsidRPr="0003364F">
        <w:t xml:space="preserve">bout the </w:t>
      </w:r>
      <w:commentRangeStart w:id="32"/>
      <w:r w:rsidR="00916495" w:rsidRPr="0003364F">
        <w:t xml:space="preserve">webadmin </w:t>
      </w:r>
      <w:commentRangeEnd w:id="32"/>
      <w:r w:rsidR="00A17729">
        <w:rPr>
          <w:rStyle w:val="CommentReference"/>
          <w:rFonts w:ascii="Constantia" w:eastAsiaTheme="minorHAnsi" w:hAnsi="Constantia" w:cstheme="minorBidi"/>
          <w:color w:val="auto"/>
        </w:rPr>
        <w:commentReference w:id="32"/>
      </w:r>
      <w:r w:rsidR="00916495" w:rsidRPr="0003364F">
        <w:t>suite</w:t>
      </w:r>
      <w:bookmarkEnd w:id="31"/>
    </w:p>
    <w:p w14:paraId="75473626" w14:textId="77777777" w:rsidR="00916495" w:rsidRPr="0003364F" w:rsidRDefault="00916495" w:rsidP="00916495"/>
    <w:p w14:paraId="47F54B23" w14:textId="77777777" w:rsidR="00916495" w:rsidRPr="0003364F" w:rsidRDefault="00916495" w:rsidP="00916495">
      <w:r w:rsidRPr="0003364F">
        <w:t xml:space="preserve">The webadmin test suite is a collection of 235 test cases divided between 20 test suites: </w:t>
      </w:r>
    </w:p>
    <w:p w14:paraId="285056F5" w14:textId="77777777" w:rsidR="00916495" w:rsidRPr="0003364F" w:rsidRDefault="00916495" w:rsidP="00916495">
      <w:pPr>
        <w:pStyle w:val="ListParagraph"/>
        <w:numPr>
          <w:ilvl w:val="0"/>
          <w:numId w:val="4"/>
        </w:numPr>
      </w:pPr>
      <w:r w:rsidRPr="0003364F">
        <w:t>Logout</w:t>
      </w:r>
    </w:p>
    <w:p w14:paraId="2D24B54B" w14:textId="77777777" w:rsidR="00916495" w:rsidRPr="0003364F" w:rsidRDefault="00916495" w:rsidP="00916495">
      <w:pPr>
        <w:pStyle w:val="ListParagraph"/>
        <w:numPr>
          <w:ilvl w:val="0"/>
          <w:numId w:val="4"/>
        </w:numPr>
      </w:pPr>
      <w:r w:rsidRPr="0003364F">
        <w:t>Logon and Privileges</w:t>
      </w:r>
    </w:p>
    <w:p w14:paraId="744BD23D" w14:textId="77777777" w:rsidR="00916495" w:rsidRPr="0003364F" w:rsidRDefault="00916495" w:rsidP="00916495">
      <w:pPr>
        <w:pStyle w:val="ListParagraph"/>
        <w:numPr>
          <w:ilvl w:val="0"/>
          <w:numId w:val="4"/>
        </w:numPr>
      </w:pPr>
      <w:r w:rsidRPr="0003364F">
        <w:t>Create User</w:t>
      </w:r>
    </w:p>
    <w:p w14:paraId="1BCD5FC1" w14:textId="77777777" w:rsidR="00916495" w:rsidRPr="0003364F" w:rsidRDefault="00916495" w:rsidP="00916495">
      <w:pPr>
        <w:pStyle w:val="ListParagraph"/>
        <w:numPr>
          <w:ilvl w:val="0"/>
          <w:numId w:val="4"/>
        </w:numPr>
      </w:pPr>
      <w:r w:rsidRPr="0003364F">
        <w:t>Import Users</w:t>
      </w:r>
    </w:p>
    <w:p w14:paraId="30DF30AD" w14:textId="77777777" w:rsidR="00916495" w:rsidRPr="0003364F" w:rsidRDefault="00916495" w:rsidP="00916495">
      <w:pPr>
        <w:pStyle w:val="ListParagraph"/>
        <w:numPr>
          <w:ilvl w:val="0"/>
          <w:numId w:val="4"/>
        </w:numPr>
      </w:pPr>
      <w:r w:rsidRPr="0003364F">
        <w:t>List Users</w:t>
      </w:r>
    </w:p>
    <w:p w14:paraId="7D5B3436" w14:textId="77777777" w:rsidR="00916495" w:rsidRPr="0003364F" w:rsidRDefault="00916495" w:rsidP="00916495">
      <w:pPr>
        <w:pStyle w:val="ListParagraph"/>
        <w:numPr>
          <w:ilvl w:val="0"/>
          <w:numId w:val="4"/>
        </w:numPr>
      </w:pPr>
      <w:r w:rsidRPr="0003364F">
        <w:t>Search User, Find Menu</w:t>
      </w:r>
    </w:p>
    <w:p w14:paraId="2EEEF3E1" w14:textId="77777777" w:rsidR="00916495" w:rsidRPr="0003364F" w:rsidRDefault="00916495" w:rsidP="00916495">
      <w:pPr>
        <w:pStyle w:val="ListParagraph"/>
        <w:numPr>
          <w:ilvl w:val="0"/>
          <w:numId w:val="4"/>
        </w:numPr>
      </w:pPr>
      <w:r w:rsidRPr="0003364F">
        <w:t>Search User Find/Manage Menu</w:t>
      </w:r>
    </w:p>
    <w:p w14:paraId="200EC6BF" w14:textId="77777777" w:rsidR="00916495" w:rsidRPr="0003364F" w:rsidRDefault="00916495" w:rsidP="00916495">
      <w:pPr>
        <w:pStyle w:val="ListParagraph"/>
        <w:numPr>
          <w:ilvl w:val="0"/>
          <w:numId w:val="4"/>
        </w:numPr>
      </w:pPr>
      <w:r w:rsidRPr="0003364F">
        <w:t>Manage Admin Privileges</w:t>
      </w:r>
    </w:p>
    <w:p w14:paraId="71EB5637" w14:textId="77777777" w:rsidR="00916495" w:rsidRPr="0003364F" w:rsidRDefault="00916495" w:rsidP="00916495">
      <w:pPr>
        <w:pStyle w:val="ListParagraph"/>
        <w:numPr>
          <w:ilvl w:val="0"/>
          <w:numId w:val="4"/>
        </w:numPr>
      </w:pPr>
      <w:r w:rsidRPr="0003364F">
        <w:t>Manage Dashboard</w:t>
      </w:r>
    </w:p>
    <w:p w14:paraId="6C576B19" w14:textId="77777777" w:rsidR="00916495" w:rsidRPr="0003364F" w:rsidRDefault="00916495" w:rsidP="00916495">
      <w:pPr>
        <w:pStyle w:val="ListParagraph"/>
        <w:numPr>
          <w:ilvl w:val="0"/>
          <w:numId w:val="4"/>
        </w:numPr>
      </w:pPr>
      <w:r w:rsidRPr="0003364F">
        <w:t>Manage User Account</w:t>
      </w:r>
    </w:p>
    <w:p w14:paraId="70B4864E" w14:textId="77777777" w:rsidR="00916495" w:rsidRPr="0003364F" w:rsidRDefault="00916495" w:rsidP="00916495">
      <w:pPr>
        <w:pStyle w:val="ListParagraph"/>
        <w:numPr>
          <w:ilvl w:val="0"/>
          <w:numId w:val="4"/>
        </w:numPr>
      </w:pPr>
      <w:r w:rsidRPr="0003364F">
        <w:t>Manage User Attributes</w:t>
      </w:r>
    </w:p>
    <w:p w14:paraId="589151A6" w14:textId="77777777" w:rsidR="00916495" w:rsidRPr="0003364F" w:rsidRDefault="00916495" w:rsidP="00916495">
      <w:pPr>
        <w:pStyle w:val="ListParagraph"/>
        <w:numPr>
          <w:ilvl w:val="0"/>
          <w:numId w:val="4"/>
        </w:numPr>
      </w:pPr>
      <w:r w:rsidRPr="0003364F">
        <w:t>Manage User Info</w:t>
      </w:r>
    </w:p>
    <w:p w14:paraId="59F63C1F" w14:textId="77777777" w:rsidR="00916495" w:rsidRPr="0003364F" w:rsidRDefault="00916495" w:rsidP="00916495">
      <w:pPr>
        <w:pStyle w:val="ListParagraph"/>
        <w:numPr>
          <w:ilvl w:val="0"/>
          <w:numId w:val="4"/>
        </w:numPr>
      </w:pPr>
      <w:r w:rsidRPr="0003364F">
        <w:t>Manage Virtual DIGIPASS</w:t>
      </w:r>
    </w:p>
    <w:p w14:paraId="566D63E7" w14:textId="77777777" w:rsidR="00916495" w:rsidRPr="0003364F" w:rsidRDefault="00916495" w:rsidP="00916495">
      <w:pPr>
        <w:pStyle w:val="ListParagraph"/>
        <w:numPr>
          <w:ilvl w:val="0"/>
          <w:numId w:val="4"/>
        </w:numPr>
      </w:pPr>
      <w:r w:rsidRPr="0003364F">
        <w:t>Manage Assigned DIGIPASS</w:t>
      </w:r>
    </w:p>
    <w:p w14:paraId="3D9E6B50" w14:textId="77777777" w:rsidR="00916495" w:rsidRPr="0003364F" w:rsidRDefault="00916495" w:rsidP="00916495">
      <w:pPr>
        <w:pStyle w:val="ListParagraph"/>
        <w:numPr>
          <w:ilvl w:val="0"/>
          <w:numId w:val="4"/>
        </w:numPr>
      </w:pPr>
      <w:r w:rsidRPr="0003364F">
        <w:t>Import DIGIPASS</w:t>
      </w:r>
    </w:p>
    <w:p w14:paraId="0187A01A" w14:textId="77777777" w:rsidR="00916495" w:rsidRPr="0003364F" w:rsidRDefault="00916495" w:rsidP="00916495">
      <w:pPr>
        <w:pStyle w:val="ListParagraph"/>
        <w:numPr>
          <w:ilvl w:val="0"/>
          <w:numId w:val="4"/>
        </w:numPr>
      </w:pPr>
      <w:r w:rsidRPr="0003364F">
        <w:t>Search DIGIPASS, Find Menu</w:t>
      </w:r>
    </w:p>
    <w:p w14:paraId="4B15B639" w14:textId="77777777" w:rsidR="00916495" w:rsidRPr="0003364F" w:rsidRDefault="00916495" w:rsidP="00916495">
      <w:pPr>
        <w:pStyle w:val="ListParagraph"/>
        <w:numPr>
          <w:ilvl w:val="0"/>
          <w:numId w:val="4"/>
        </w:numPr>
      </w:pPr>
      <w:r w:rsidRPr="0003364F">
        <w:t>Search DIGIPASS, Find/Manage Menu</w:t>
      </w:r>
    </w:p>
    <w:p w14:paraId="1AFC8C11" w14:textId="77777777" w:rsidR="00916495" w:rsidRPr="0003364F" w:rsidRDefault="00916495" w:rsidP="00916495">
      <w:pPr>
        <w:pStyle w:val="ListParagraph"/>
        <w:numPr>
          <w:ilvl w:val="0"/>
          <w:numId w:val="4"/>
        </w:numPr>
      </w:pPr>
      <w:r w:rsidRPr="0003364F">
        <w:t>Manage DIGIPASS</w:t>
      </w:r>
    </w:p>
    <w:p w14:paraId="65962192" w14:textId="77777777" w:rsidR="00916495" w:rsidRPr="0003364F" w:rsidRDefault="00916495" w:rsidP="00916495">
      <w:pPr>
        <w:pStyle w:val="ListParagraph"/>
        <w:numPr>
          <w:ilvl w:val="0"/>
          <w:numId w:val="4"/>
        </w:numPr>
      </w:pPr>
      <w:r w:rsidRPr="0003364F">
        <w:t>Assign DIGIPASS</w:t>
      </w:r>
    </w:p>
    <w:p w14:paraId="4B92BD1F" w14:textId="77777777" w:rsidR="00916495" w:rsidRPr="0003364F" w:rsidRDefault="00916495" w:rsidP="00916495">
      <w:pPr>
        <w:pStyle w:val="ListParagraph"/>
        <w:numPr>
          <w:ilvl w:val="0"/>
          <w:numId w:val="4"/>
        </w:numPr>
      </w:pPr>
      <w:r w:rsidRPr="0003364F">
        <w:t>Manage DIGIPASS Application</w:t>
      </w:r>
    </w:p>
    <w:p w14:paraId="576E3B5B" w14:textId="7AE9CF5F" w:rsidR="00916495" w:rsidRDefault="00916495" w:rsidP="00916495">
      <w:r w:rsidRPr="0003364F">
        <w:t xml:space="preserve">Each test suite </w:t>
      </w:r>
      <w:del w:id="33" w:author="Philippe Crama" w:date="2018-05-29T08:23:00Z">
        <w:r w:rsidRPr="0003364F" w:rsidDel="00A17729">
          <w:delText xml:space="preserve">exists </w:delText>
        </w:r>
      </w:del>
      <w:ins w:id="34" w:author="Philippe Crama" w:date="2018-05-29T08:23:00Z">
        <w:r w:rsidR="00A17729">
          <w:t>consists</w:t>
        </w:r>
        <w:r w:rsidR="00A17729" w:rsidRPr="0003364F">
          <w:t xml:space="preserve"> </w:t>
        </w:r>
      </w:ins>
      <w:r w:rsidRPr="0003364F">
        <w:t>of a base case, of which the other cases in the suites are variations, aside from a few exceptions in each suite.</w:t>
      </w:r>
    </w:p>
    <w:p w14:paraId="5EAF2CCA" w14:textId="28938EE4" w:rsidR="00FA13D6" w:rsidRDefault="00FA13D6" w:rsidP="00916495"/>
    <w:p w14:paraId="2654DEAE" w14:textId="77777777" w:rsidR="000D4AE1" w:rsidRDefault="000D4AE1">
      <w:pPr>
        <w:jc w:val="left"/>
        <w:rPr>
          <w:rFonts w:ascii="Arial" w:eastAsiaTheme="majorEastAsia" w:hAnsi="Arial" w:cstheme="majorBidi"/>
          <w:color w:val="2E74B5" w:themeColor="accent1" w:themeShade="BF"/>
          <w:sz w:val="26"/>
          <w:szCs w:val="26"/>
        </w:rPr>
      </w:pPr>
      <w:r>
        <w:br w:type="page"/>
      </w:r>
    </w:p>
    <w:p w14:paraId="225EF6E9" w14:textId="01F4C5CC" w:rsidR="00FA13D6" w:rsidRPr="0003364F" w:rsidRDefault="00FA13D6" w:rsidP="00FA13D6">
      <w:pPr>
        <w:pStyle w:val="Heading2"/>
      </w:pPr>
      <w:bookmarkStart w:id="35" w:name="_Toc515242559"/>
      <w:r w:rsidRPr="0003364F">
        <w:lastRenderedPageBreak/>
        <w:t>Current situation</w:t>
      </w:r>
      <w:bookmarkEnd w:id="35"/>
    </w:p>
    <w:p w14:paraId="3FDD907A" w14:textId="77777777" w:rsidR="00FA13D6" w:rsidRPr="0003364F" w:rsidRDefault="00FA13D6" w:rsidP="00916495"/>
    <w:p w14:paraId="1AA4EE70" w14:textId="4B004EBE" w:rsidR="00916495" w:rsidRDefault="00FA13D6" w:rsidP="00916495">
      <w:r w:rsidRPr="0003364F">
        <w:rPr>
          <w:noProof/>
        </w:rPr>
        <w:drawing>
          <wp:inline distT="0" distB="0" distL="0" distR="0" wp14:anchorId="6A689D4C" wp14:editId="4A675B94">
            <wp:extent cx="4105275" cy="4830158"/>
            <wp:effectExtent l="0" t="0" r="0" b="8890"/>
            <wp:docPr id="13" name="Picture 13"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37B06FF2" w14:textId="375B4372" w:rsidR="00F95B32" w:rsidRDefault="00A90271" w:rsidP="00A90271">
      <w:r>
        <w:t xml:space="preserve">Currently, for each test suite that one wants to run, it is necessary to start up a new TCH with all the dependencies and third party software on it, needed to run the SDTF. This includes (but is not limited to) Selenium and all the browsers that one wants to run the tests on. The issue with regards to efficiency here is that </w:t>
      </w:r>
      <w:r w:rsidR="00F95B32">
        <w:t xml:space="preserve">for each browser test suite you want to run, you need to start this new VM with this whole package on it, but, the limiting factor is often </w:t>
      </w:r>
      <w:commentRangeStart w:id="36"/>
      <w:r w:rsidR="00F95B32">
        <w:t xml:space="preserve">just the Selenium </w:t>
      </w:r>
      <w:commentRangeEnd w:id="36"/>
      <w:r w:rsidR="00A17729">
        <w:rPr>
          <w:rStyle w:val="CommentReference"/>
        </w:rPr>
        <w:commentReference w:id="36"/>
      </w:r>
      <w:r w:rsidR="00F95B32">
        <w:t xml:space="preserve">and the browser. This is because when Selenium is used locally (here meaning: on the same machine as the SDTF), it is impossible to start another test suite because the Selenium service is already in use. </w:t>
      </w:r>
    </w:p>
    <w:p w14:paraId="2EA586DA" w14:textId="71159F4B" w:rsidR="00F95B32" w:rsidRDefault="00F95B32" w:rsidP="00F95B32">
      <w:pPr>
        <w:tabs>
          <w:tab w:val="left" w:pos="2445"/>
        </w:tabs>
      </w:pPr>
      <w:r>
        <w:t xml:space="preserve">A way to remedy this is to separate the Selenium service from the machine running SDTF. This way, when an additional test suite needs to run, it is only necessary to launch an extra machine that provides a browser and Selenium. This would mean that resources would be allocated in a much more efficient manner, because it is no longer necessary to spin up </w:t>
      </w:r>
      <w:del w:id="37" w:author="Philippe Crama" w:date="2018-05-29T08:25:00Z">
        <w:r w:rsidDel="00A17729">
          <w:delText xml:space="preserve">an </w:delText>
        </w:r>
      </w:del>
      <w:r>
        <w:t xml:space="preserve">a new TCH each time </w:t>
      </w:r>
      <w:commentRangeStart w:id="38"/>
      <w:r>
        <w:t xml:space="preserve">one </w:t>
      </w:r>
      <w:commentRangeEnd w:id="38"/>
      <w:r w:rsidR="00A17729">
        <w:rPr>
          <w:rStyle w:val="CommentReference"/>
        </w:rPr>
        <w:commentReference w:id="38"/>
      </w:r>
      <w:r>
        <w:t>wants to run a new suite.</w:t>
      </w:r>
    </w:p>
    <w:p w14:paraId="03175D3B" w14:textId="101B7947" w:rsidR="00916495" w:rsidRDefault="00916495">
      <w:pPr>
        <w:jc w:val="left"/>
      </w:pPr>
      <w:r>
        <w:br w:type="page"/>
      </w:r>
    </w:p>
    <w:p w14:paraId="62D53B66" w14:textId="4D48F622" w:rsidR="007049E5" w:rsidRPr="0003364F" w:rsidRDefault="00A83E75" w:rsidP="007049E5">
      <w:pPr>
        <w:pStyle w:val="Heading1"/>
        <w:rPr>
          <w:rFonts w:cs="Arial"/>
        </w:rPr>
      </w:pPr>
      <w:bookmarkStart w:id="39" w:name="_Toc515242560"/>
      <w:r w:rsidRPr="0003364F">
        <w:rPr>
          <w:rFonts w:cs="Arial"/>
        </w:rPr>
        <w:lastRenderedPageBreak/>
        <w:t>Technologies</w:t>
      </w:r>
      <w:bookmarkEnd w:id="39"/>
    </w:p>
    <w:p w14:paraId="1B93A896" w14:textId="699C9DAA" w:rsidR="007049E5" w:rsidRDefault="00A83E75" w:rsidP="007049E5">
      <w:pPr>
        <w:pStyle w:val="Subtitle"/>
      </w:pPr>
      <w:r w:rsidRPr="0003364F">
        <w:t xml:space="preserve">Discussing the technologies utilized to work towards the end goal: a more efficient </w:t>
      </w:r>
      <w:r w:rsidR="00916495">
        <w:t>environment</w:t>
      </w:r>
    </w:p>
    <w:p w14:paraId="5FEAE2B9" w14:textId="77777777" w:rsidR="00916495" w:rsidRPr="00916495" w:rsidRDefault="00916495" w:rsidP="00916495"/>
    <w:p w14:paraId="0FBEB856" w14:textId="3C409949" w:rsidR="00A83E75" w:rsidRPr="0003364F" w:rsidRDefault="00A83E75" w:rsidP="001B5F32">
      <w:pPr>
        <w:pStyle w:val="Heading2"/>
      </w:pPr>
      <w:bookmarkStart w:id="40" w:name="_Toc515242561"/>
      <w:commentRangeStart w:id="41"/>
      <w:r w:rsidRPr="0003364F">
        <w:t>Selenium</w:t>
      </w:r>
      <w:commentRangeEnd w:id="41"/>
      <w:r w:rsidR="00E54CBC" w:rsidRPr="0003364F">
        <w:rPr>
          <w:rStyle w:val="CommentReference"/>
          <w:rFonts w:ascii="Constantia" w:eastAsiaTheme="minorHAnsi" w:hAnsi="Constantia" w:cstheme="minorBidi"/>
          <w:color w:val="auto"/>
        </w:rPr>
        <w:commentReference w:id="41"/>
      </w:r>
      <w:bookmarkEnd w:id="40"/>
    </w:p>
    <w:p w14:paraId="15454729" w14:textId="77777777" w:rsidR="007049E5" w:rsidRPr="0003364F" w:rsidRDefault="007049E5" w:rsidP="007049E5"/>
    <w:p w14:paraId="2C4240F5" w14:textId="77777777" w:rsidR="00E54CBC" w:rsidRPr="0003364F" w:rsidRDefault="00E54CBC" w:rsidP="00F44260">
      <w:r w:rsidRPr="0003364F">
        <w:t xml:space="preserve">Selenium is a portable software testing framework for web applications. Selenium provides a record/playback tool for authoring tests without learning a test scripting language (Selenium IDE). </w:t>
      </w:r>
      <w:commentRangeStart w:id="42"/>
      <w:r w:rsidRPr="0003364F">
        <w:t xml:space="preserve">It also provides a test domain-specific language (Selenese) to write tests in a number of popular programming languages, including C#, Java, Groovy, Perl, PHP, Python and Ruby. </w:t>
      </w:r>
      <w:commentRangeEnd w:id="42"/>
      <w:r w:rsidR="00A17729">
        <w:rPr>
          <w:rStyle w:val="CommentReference"/>
        </w:rPr>
        <w:commentReference w:id="42"/>
      </w:r>
    </w:p>
    <w:p w14:paraId="0094CAC9" w14:textId="11A13F82" w:rsidR="00F44260" w:rsidRPr="0003364F" w:rsidRDefault="00E54CBC" w:rsidP="00F44260">
      <w:r w:rsidRPr="0003364F">
        <w:t>The tests can then be run against most modern web browsers. Selenium deploys on Windows, Linux, and Macintosh platforms. It can be used for unit, regression, smoke, integration and acceptance testing.</w:t>
      </w:r>
    </w:p>
    <w:p w14:paraId="40C180EB" w14:textId="2DEC9EB3" w:rsidR="00E54CBC" w:rsidRPr="0003364F" w:rsidRDefault="00E54CBC" w:rsidP="00F44260">
      <w:r w:rsidRPr="0003364F">
        <w:t xml:space="preserve">In this specific test suite, </w:t>
      </w:r>
      <w:commentRangeStart w:id="43"/>
      <w:r w:rsidRPr="0003364F">
        <w:t>we make use of Selenium Webdriver</w:t>
      </w:r>
      <w:commentRangeEnd w:id="43"/>
      <w:r w:rsidR="00A17729">
        <w:rPr>
          <w:rStyle w:val="CommentReference"/>
        </w:rPr>
        <w:commentReference w:id="43"/>
      </w:r>
      <w:r w:rsidRPr="0003364F">
        <w:t xml:space="preserve">. </w:t>
      </w:r>
      <w:r w:rsidR="00463327" w:rsidRPr="0003364F">
        <w:t xml:space="preserve">This service accepts </w:t>
      </w:r>
      <w:r w:rsidR="002C6AC9" w:rsidRPr="0003364F">
        <w:t>commands, sends them to the relevant browser through a browser-specific browser driver, and then retrieves the results. Most browser drivers launch and access the browser application directly.</w:t>
      </w:r>
    </w:p>
    <w:p w14:paraId="69910201" w14:textId="77777777" w:rsidR="007049E5" w:rsidRPr="0003364F" w:rsidRDefault="007049E5" w:rsidP="00F44260"/>
    <w:p w14:paraId="147D4DF3" w14:textId="4363F649" w:rsidR="00A62B03" w:rsidRPr="0003364F" w:rsidRDefault="00A62B03" w:rsidP="00A62B03">
      <w:pPr>
        <w:pStyle w:val="Heading3"/>
      </w:pPr>
      <w:bookmarkStart w:id="44" w:name="_Toc515242562"/>
      <w:r w:rsidRPr="0003364F">
        <w:t xml:space="preserve">Selenium </w:t>
      </w:r>
      <w:commentRangeStart w:id="45"/>
      <w:r w:rsidRPr="0003364F">
        <w:t>grid</w:t>
      </w:r>
      <w:commentRangeEnd w:id="45"/>
      <w:r w:rsidR="003A272E" w:rsidRPr="0003364F">
        <w:rPr>
          <w:rStyle w:val="CommentReference"/>
          <w:rFonts w:ascii="Constantia" w:eastAsiaTheme="minorHAnsi" w:hAnsi="Constantia" w:cstheme="minorBidi"/>
          <w:color w:val="auto"/>
        </w:rPr>
        <w:commentReference w:id="45"/>
      </w:r>
      <w:bookmarkEnd w:id="44"/>
    </w:p>
    <w:p w14:paraId="424D225E" w14:textId="721D1752" w:rsidR="00F44260" w:rsidRPr="0003364F" w:rsidRDefault="00F44260" w:rsidP="00F44260"/>
    <w:p w14:paraId="1E7766DD" w14:textId="652B9A9E" w:rsidR="004F6D28" w:rsidRPr="0003364F" w:rsidRDefault="004F6D28" w:rsidP="00F44260">
      <w:r>
        <w:rPr>
          <w:noProof/>
        </w:rPr>
        <w:drawing>
          <wp:anchor distT="274320" distB="274320" distL="114300" distR="114300" simplePos="0" relativeHeight="251665408" behindDoc="0" locked="0" layoutInCell="1" allowOverlap="1" wp14:anchorId="01D2F180" wp14:editId="373DBB4E">
            <wp:simplePos x="0" y="0"/>
            <wp:positionH relativeFrom="margin">
              <wp:align>center</wp:align>
            </wp:positionH>
            <wp:positionV relativeFrom="paragraph">
              <wp:posOffset>1021080</wp:posOffset>
            </wp:positionV>
            <wp:extent cx="4736592" cy="3054096"/>
            <wp:effectExtent l="0" t="0" r="6985" b="0"/>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054096"/>
                    </a:xfrm>
                    <a:prstGeom prst="rect">
                      <a:avLst/>
                    </a:prstGeom>
                    <a:noFill/>
                    <a:ln>
                      <a:noFill/>
                    </a:ln>
                  </pic:spPr>
                </pic:pic>
              </a:graphicData>
            </a:graphic>
            <wp14:sizeRelH relativeFrom="page">
              <wp14:pctWidth>0</wp14:pctWidth>
            </wp14:sizeRelH>
            <wp14:sizeRelV relativeFrom="page">
              <wp14:pctHeight>0</wp14:pctHeight>
            </wp14:sizeRelV>
          </wp:anchor>
        </w:drawing>
      </w:r>
      <w:r w:rsidR="003A272E" w:rsidRPr="0003364F">
        <w:t>Selenium Grid is a framework that allows you to run tests on different machines against different browsers in parallel. I.e.: running multiple tests concurrently against potentially different machines running different browsers and operating systems. In short</w:t>
      </w:r>
      <w:ins w:id="46" w:author="Philippe Crama" w:date="2018-05-29T08:29:00Z">
        <w:r w:rsidR="00A17729">
          <w:t>,</w:t>
        </w:r>
      </w:ins>
      <w:r w:rsidR="003A272E" w:rsidRPr="0003364F">
        <w:t xml:space="preserve"> it allows you to run tests in a distributed test execution environment.</w:t>
      </w:r>
    </w:p>
    <w:p w14:paraId="22794A94" w14:textId="62830583" w:rsidR="003A272E" w:rsidRPr="0003364F" w:rsidRDefault="00FB3F67" w:rsidP="00F44260">
      <w:r w:rsidRPr="0003364F">
        <w:lastRenderedPageBreak/>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has been selected, Selenium commands initiated by the test are sent to the hub, which passes them through to the node assigned to that test. On this node, a browser is opened and executes the selenium commands within that browser against the application under test. </w:t>
      </w:r>
    </w:p>
    <w:p w14:paraId="5DF733A7" w14:textId="3426DA82" w:rsidR="003A272E" w:rsidRPr="0003364F" w:rsidRDefault="003A272E" w:rsidP="00F44260"/>
    <w:p w14:paraId="22B284E6" w14:textId="3FD86759" w:rsidR="00A83E75" w:rsidRPr="0003364F" w:rsidRDefault="00A83E75" w:rsidP="00A83E75">
      <w:pPr>
        <w:pStyle w:val="Heading2"/>
      </w:pPr>
      <w:bookmarkStart w:id="47" w:name="_Toc515242563"/>
      <w:r w:rsidRPr="0003364F">
        <w:t>Docker</w:t>
      </w:r>
      <w:bookmarkEnd w:id="47"/>
    </w:p>
    <w:p w14:paraId="6C01A2F6" w14:textId="77777777" w:rsidR="007049E5" w:rsidRPr="0003364F" w:rsidRDefault="007049E5" w:rsidP="007049E5"/>
    <w:p w14:paraId="35A1343C" w14:textId="77777777" w:rsidR="00A83E75" w:rsidRPr="0003364F" w:rsidRDefault="00A83E75" w:rsidP="00A83E75">
      <w:pPr>
        <w:pStyle w:val="Heading3"/>
      </w:pPr>
      <w:bookmarkStart w:id="48" w:name="_Toc515242564"/>
      <w:r w:rsidRPr="0003364F">
        <w:t>What is a container?</w:t>
      </w:r>
      <w:bookmarkEnd w:id="48"/>
    </w:p>
    <w:p w14:paraId="045DC2FC" w14:textId="77777777" w:rsidR="00A83E75" w:rsidRPr="0003364F" w:rsidRDefault="00A83E75" w:rsidP="00A83E75">
      <w:pPr>
        <w:rPr>
          <w:rFonts w:asciiTheme="minorHAnsi" w:hAnsiTheme="minorHAnsi"/>
          <w:color w:val="FF0000"/>
        </w:rPr>
      </w:pPr>
      <w:r w:rsidRPr="0003364F">
        <w:rPr>
          <w:rFonts w:asciiTheme="minorHAnsi" w:hAnsiTheme="minorHAnsi"/>
          <w:color w:val="FF0000"/>
        </w:rPr>
        <w:t>Maybe make an original diagram comparing a vm and a container</w:t>
      </w:r>
    </w:p>
    <w:p w14:paraId="1C0DE137" w14:textId="77777777" w:rsidR="00A83E75" w:rsidRPr="0003364F" w:rsidRDefault="00A83E75" w:rsidP="00A83E75">
      <w:r w:rsidRPr="0003364F">
        <w:rPr>
          <w:noProof/>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77777777" w:rsidR="00A83E75" w:rsidRPr="0003364F" w:rsidRDefault="00A83E75" w:rsidP="00A83E75">
      <w:r w:rsidRPr="0003364F">
        <w:t xml:space="preserve">The best way to explain what a container is, is </w:t>
      </w:r>
      <w:commentRangeStart w:id="49"/>
      <w:r w:rsidRPr="0003364F">
        <w:t xml:space="preserve">probably </w:t>
      </w:r>
      <w:commentRangeEnd w:id="49"/>
      <w:r w:rsidR="00A17729">
        <w:rPr>
          <w:rStyle w:val="CommentReference"/>
        </w:rPr>
        <w:commentReference w:id="49"/>
      </w:r>
      <w:r w:rsidRPr="0003364F">
        <w:t xml:space="preserve">comparing it to a virtual machine (VM for short). While containers and VMs are two different technologies, they can be used for a similar purpose: the isolation of an application and the relevant dependencies in a self-contained </w:t>
      </w:r>
      <w:commentRangeStart w:id="50"/>
      <w:r w:rsidRPr="0003364F">
        <w:t>unit</w:t>
      </w:r>
      <w:commentRangeEnd w:id="50"/>
      <w:r w:rsidRPr="0003364F">
        <w:t xml:space="preserve">. </w:t>
      </w:r>
      <w:r w:rsidRPr="0003364F">
        <w:rPr>
          <w:rStyle w:val="CommentReference"/>
        </w:rPr>
        <w:commentReference w:id="50"/>
      </w:r>
    </w:p>
    <w:p w14:paraId="3528F1A8" w14:textId="5252AC4A" w:rsidR="00A83E75" w:rsidRPr="0003364F" w:rsidRDefault="00A83E75" w:rsidP="00A83E75">
      <w:r w:rsidRPr="0003364F">
        <w:t>Furthermore, utilizing VMs or containers this way can remove the need for physical hardware, and can result in a more efficient use of resources</w:t>
      </w:r>
    </w:p>
    <w:p w14:paraId="63FCB219" w14:textId="604ABE80" w:rsidR="007049E5" w:rsidRPr="0003364F" w:rsidRDefault="007049E5" w:rsidP="00A83E75"/>
    <w:p w14:paraId="5BA14AE1" w14:textId="248C5807" w:rsidR="007049E5" w:rsidRPr="0003364F" w:rsidRDefault="00A83E75" w:rsidP="007049E5">
      <w:pPr>
        <w:pStyle w:val="Heading4"/>
      </w:pPr>
      <w:commentRangeStart w:id="51"/>
      <w:r w:rsidRPr="0003364F">
        <w:t>Virtual Machines</w:t>
      </w:r>
      <w:commentRangeEnd w:id="51"/>
      <w:r w:rsidRPr="0003364F">
        <w:rPr>
          <w:rStyle w:val="CommentReference"/>
          <w:rFonts w:asciiTheme="minorHAnsi" w:eastAsiaTheme="minorHAnsi" w:hAnsiTheme="minorHAnsi" w:cstheme="minorBidi"/>
          <w:i w:val="0"/>
          <w:iCs w:val="0"/>
          <w:color w:val="auto"/>
        </w:rPr>
        <w:commentReference w:id="51"/>
      </w:r>
    </w:p>
    <w:p w14:paraId="60DDFBBD" w14:textId="0688CB0B"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commentRangeStart w:id="52"/>
      <w:r w:rsidR="00634F5B" w:rsidRPr="0003364F">
        <w:t>“</w:t>
      </w:r>
      <w:r w:rsidRPr="0003364F">
        <w:t>w</w:t>
      </w:r>
      <w:r w:rsidR="00634F5B" w:rsidRPr="0003364F">
        <w:t>ere a physical” vs. “w</w:t>
      </w:r>
      <w:r w:rsidRPr="0003364F">
        <w:t xml:space="preserve">ould be an </w:t>
      </w:r>
      <w:commentRangeStart w:id="53"/>
      <w:r w:rsidRPr="0003364F">
        <w:t>a</w:t>
      </w:r>
      <w:r w:rsidR="00634F5B" w:rsidRPr="0003364F">
        <w:t>ctual”</w:t>
      </w:r>
      <w:r w:rsidRPr="0003364F">
        <w:t xml:space="preserve"> </w:t>
      </w:r>
      <w:commentRangeEnd w:id="53"/>
      <w:r w:rsidRPr="0003364F">
        <w:rPr>
          <w:rStyle w:val="CommentReference"/>
        </w:rPr>
        <w:commentReference w:id="53"/>
      </w:r>
      <w:commentRangeEnd w:id="52"/>
      <w:r w:rsidR="00D851D7">
        <w:rPr>
          <w:rStyle w:val="CommentReference"/>
        </w:rPr>
        <w:commentReference w:id="52"/>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w:t>
      </w:r>
      <w:ins w:id="54" w:author="Philippe Crama" w:date="2018-05-29T08:33:00Z">
        <w:r w:rsidR="00D851D7">
          <w:t xml:space="preserve">a </w:t>
        </w:r>
      </w:ins>
      <w:r w:rsidRPr="0003364F">
        <w:t>host machine (a hosted hypervisor) or directly on the hardware (native or bare-metal hypervisor)</w:t>
      </w:r>
    </w:p>
    <w:p w14:paraId="3F0F5A4D" w14:textId="77777777" w:rsidR="00A83E75" w:rsidRPr="0003364F" w:rsidRDefault="00A83E75" w:rsidP="00A83E75">
      <w:r w:rsidRPr="0003364F">
        <w:lastRenderedPageBreak/>
        <w:t>The hypervisor itself runs on a physical system called a “host machine”. The host machine provides the VMs with the necessary resources, like RAM and CPU. These resources can be divided amongst the VMs to best suite your use-case.</w:t>
      </w:r>
    </w:p>
    <w:p w14:paraId="4B08113E" w14:textId="18D8DB96"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526CBF4A" w14:textId="77777777" w:rsidR="007049E5" w:rsidRPr="0003364F" w:rsidRDefault="007049E5" w:rsidP="00A83E75"/>
    <w:p w14:paraId="0F8A4620" w14:textId="77777777" w:rsidR="00A83E75" w:rsidRPr="0003364F" w:rsidRDefault="00A83E75" w:rsidP="00A83E75">
      <w:pPr>
        <w:pStyle w:val="Heading4"/>
      </w:pPr>
      <w:commentRangeStart w:id="55"/>
      <w:r w:rsidRPr="0003364F">
        <w:t>Containers</w:t>
      </w:r>
      <w:commentRangeEnd w:id="55"/>
      <w:r w:rsidRPr="0003364F">
        <w:rPr>
          <w:rStyle w:val="CommentReference"/>
          <w:rFonts w:asciiTheme="minorHAnsi" w:eastAsiaTheme="minorHAnsi" w:hAnsiTheme="minorHAnsi" w:cstheme="minorBidi"/>
          <w:i w:val="0"/>
          <w:iCs w:val="0"/>
          <w:color w:val="auto"/>
        </w:rPr>
        <w:commentReference w:id="55"/>
      </w:r>
    </w:p>
    <w:p w14:paraId="46B101DB" w14:textId="77777777" w:rsidR="00A83E75" w:rsidRPr="0003364F" w:rsidRDefault="00A83E75" w:rsidP="00A83E75">
      <w:r w:rsidRPr="0003364F">
        <w:t>Unlike a VM which provides hardware virtualization, a container provides virtualization on the operating system level. It does this by abstracting the user space.</w:t>
      </w:r>
    </w:p>
    <w:p w14:paraId="0FA10C4C" w14:textId="77777777" w:rsidR="00A83E75" w:rsidRPr="0003364F" w:rsidRDefault="00A83E75" w:rsidP="00A83E75">
      <w:r w:rsidRPr="0003364F">
        <w:t xml:space="preserve">A container is similar to a VM in </w:t>
      </w:r>
      <w:commentRangeStart w:id="56"/>
      <w:r w:rsidRPr="0003364F">
        <w:t>quite a couple of ways</w:t>
      </w:r>
      <w:commentRangeEnd w:id="56"/>
      <w:r w:rsidR="00D851D7">
        <w:rPr>
          <w:rStyle w:val="CommentReference"/>
        </w:rPr>
        <w:commentReference w:id="56"/>
      </w:r>
      <w:r w:rsidRPr="0003364F">
        <w:t>. For instance, they have a private process tree, their own network interface and IP address, can execute commands as root and mount filesystems.</w:t>
      </w:r>
    </w:p>
    <w:p w14:paraId="30617C01" w14:textId="77777777" w:rsidR="00A83E75" w:rsidRPr="0003364F" w:rsidRDefault="00A83E75" w:rsidP="00A83E75">
      <w:r w:rsidRPr="0003364F">
        <w:t>The big difference with virtual machines is that containers package up just the user space, and not the kernel or virtual hardware like a VM does. A container shares the host system’s kernel with other containers. But</w:t>
      </w:r>
      <w:del w:id="57" w:author="Philippe Crama" w:date="2018-05-29T08:35:00Z">
        <w:r w:rsidRPr="0003364F" w:rsidDel="00D851D7">
          <w:delText>,</w:delText>
        </w:r>
      </w:del>
      <w:r w:rsidRPr="0003364F">
        <w:t xml:space="preserve"> because every container gets its own user space, it is possible to run multiple containers on a single host.</w:t>
      </w:r>
    </w:p>
    <w:p w14:paraId="26DEF547" w14:textId="77777777" w:rsidR="00A83E75" w:rsidRPr="0003364F" w:rsidRDefault="00A83E75" w:rsidP="00A83E75"/>
    <w:p w14:paraId="52746023" w14:textId="7B83AAE2" w:rsidR="00A83E75" w:rsidRPr="0003364F" w:rsidRDefault="00A83E75" w:rsidP="00A83E75">
      <w:pPr>
        <w:pStyle w:val="Heading3"/>
      </w:pPr>
      <w:bookmarkStart w:id="58" w:name="_Toc515242565"/>
      <w:r w:rsidRPr="0003364F">
        <w:t>Why containers?</w:t>
      </w:r>
      <w:bookmarkEnd w:id="58"/>
    </w:p>
    <w:p w14:paraId="161B1F55" w14:textId="5C1FB21B" w:rsidR="00B2475C" w:rsidRPr="0003364F" w:rsidRDefault="00B2475C" w:rsidP="00A62B03">
      <w:r w:rsidRPr="0003364F">
        <w:t>While virtual machines are more robust than containers, there are a couple of reasons</w:t>
      </w:r>
      <w:r w:rsidR="00943827" w:rsidRPr="0003364F">
        <w:t xml:space="preserve"> why it makes more sense to use</w:t>
      </w:r>
      <w:r w:rsidR="00C4310F" w:rsidRPr="0003364F">
        <w:t xml:space="preserve"> containers</w:t>
      </w:r>
      <w:r w:rsidR="00943827" w:rsidRPr="0003364F">
        <w:t>.</w:t>
      </w:r>
    </w:p>
    <w:p w14:paraId="6FC68061" w14:textId="121E62B2" w:rsidR="00C4310F" w:rsidRPr="0003364F" w:rsidRDefault="00C4310F" w:rsidP="00C4310F">
      <w:pPr>
        <w:pStyle w:val="Heading4"/>
      </w:pPr>
      <w:r w:rsidRPr="0003364F">
        <w:t>Image size</w:t>
      </w:r>
    </w:p>
    <w:p w14:paraId="053F8F26" w14:textId="42772C18" w:rsidR="00A62B03" w:rsidRPr="0003364F" w:rsidRDefault="00B2475C" w:rsidP="00A62B03">
      <w:commentRangeStart w:id="59"/>
      <w:r w:rsidRPr="0003364F">
        <w:t>In cont</w:t>
      </w:r>
      <w:r w:rsidR="001B5F32" w:rsidRPr="0003364F">
        <w:t>r</w:t>
      </w:r>
      <w:r w:rsidRPr="0003364F">
        <w:t xml:space="preserve">ast </w:t>
      </w:r>
      <w:r w:rsidR="00943827" w:rsidRPr="0003364F">
        <w:t xml:space="preserve">to VMs, </w:t>
      </w:r>
      <w:r w:rsidR="001A764D" w:rsidRPr="0003364F">
        <w:t xml:space="preserve">Docker images tend to be very small, a couple hundred megabytes, maybe even tens. </w:t>
      </w:r>
      <w:r w:rsidR="00B2641A" w:rsidRPr="0003364F">
        <w:t>While</w:t>
      </w:r>
      <w:r w:rsidR="001A764D" w:rsidRPr="0003364F">
        <w:t xml:space="preserve"> images for VMs tends to be upwards of twenty gigabytes</w:t>
      </w:r>
      <w:commentRangeEnd w:id="59"/>
      <w:r w:rsidR="00D851D7">
        <w:rPr>
          <w:rStyle w:val="CommentReference"/>
        </w:rPr>
        <w:commentReference w:id="59"/>
      </w:r>
      <w:r w:rsidR="001A764D" w:rsidRPr="0003364F">
        <w:t>. This is because contrary to a container, there is way more overhead involved, such as the operating system, har</w:t>
      </w:r>
      <w:r w:rsidR="00B2641A" w:rsidRPr="0003364F">
        <w:t>dware, dependencies, and so on;</w:t>
      </w:r>
      <w:r w:rsidR="001A764D" w:rsidRPr="0003364F">
        <w:t xml:space="preserve"> while a container only contains a </w:t>
      </w:r>
      <w:commentRangeStart w:id="60"/>
      <w:r w:rsidR="001A764D" w:rsidRPr="0003364F">
        <w:t>minimal operating system</w:t>
      </w:r>
      <w:r w:rsidR="00C4310F" w:rsidRPr="0003364F">
        <w:t xml:space="preserve"> </w:t>
      </w:r>
      <w:commentRangeEnd w:id="60"/>
      <w:r w:rsidR="00D851D7">
        <w:rPr>
          <w:rStyle w:val="CommentReference"/>
        </w:rPr>
        <w:commentReference w:id="60"/>
      </w:r>
      <w:r w:rsidR="00C4310F" w:rsidRPr="0003364F">
        <w:t>and the application you want to run on it, as well as any dependencies it might have.</w:t>
      </w:r>
    </w:p>
    <w:p w14:paraId="24ED2C04" w14:textId="5CFB5808" w:rsidR="00C4310F" w:rsidRPr="0003364F" w:rsidRDefault="00C4310F" w:rsidP="00A62B03">
      <w:r w:rsidRPr="0003364F">
        <w:t xml:space="preserve">However, this difference is going to be less drastic in this implementation, because the </w:t>
      </w:r>
      <w:commentRangeStart w:id="61"/>
      <w:r w:rsidRPr="0003364F">
        <w:t xml:space="preserve">application </w:t>
      </w:r>
      <w:commentRangeEnd w:id="61"/>
      <w:r w:rsidR="00D851D7">
        <w:rPr>
          <w:rStyle w:val="CommentReference"/>
        </w:rPr>
        <w:commentReference w:id="61"/>
      </w:r>
      <w:r w:rsidRPr="0003364F">
        <w:t>we are running is quite large, and needs a good few dependencies. Nevertheless, the size of the image that runs SDTF should not exceed th</w:t>
      </w:r>
      <w:ins w:id="62" w:author="Philippe Crama" w:date="2018-05-29T08:40:00Z">
        <w:r w:rsidR="00D851D7">
          <w:t>r</w:t>
        </w:r>
      </w:ins>
      <w:r w:rsidRPr="0003364F">
        <w:t xml:space="preserve">ee gigabytes, which is still a </w:t>
      </w:r>
      <w:commentRangeStart w:id="63"/>
      <w:r w:rsidRPr="0003364F">
        <w:t>significant decrease.</w:t>
      </w:r>
      <w:commentRangeEnd w:id="63"/>
      <w:r w:rsidR="00D851D7">
        <w:rPr>
          <w:rStyle w:val="CommentReference"/>
        </w:rPr>
        <w:commentReference w:id="63"/>
      </w:r>
    </w:p>
    <w:p w14:paraId="4AE8FE46" w14:textId="3F8B433C" w:rsidR="00C4310F" w:rsidRPr="0003364F" w:rsidRDefault="00A932CF" w:rsidP="00A932CF">
      <w:pPr>
        <w:pStyle w:val="Heading4"/>
      </w:pPr>
      <w:r w:rsidRPr="0003364F">
        <w:t>Flexibility</w:t>
      </w:r>
    </w:p>
    <w:p w14:paraId="49F10CF7" w14:textId="1CEC4587" w:rsidR="00A932CF" w:rsidRPr="0003364F" w:rsidRDefault="00B2641A" w:rsidP="00A932CF">
      <w:r w:rsidRPr="0003364F">
        <w:t xml:space="preserve">Another great boon for containers is their start-up speed. Once you have built a container image, you can start up a container </w:t>
      </w:r>
      <w:commentRangeStart w:id="64"/>
      <w:r w:rsidRPr="0003364F">
        <w:t xml:space="preserve">fairly quickly, in a matter of seconds even. Starting up a VM </w:t>
      </w:r>
      <w:del w:id="65" w:author="Philippe Crama" w:date="2018-05-29T08:49:00Z">
        <w:r w:rsidRPr="0003364F" w:rsidDel="00966C1B">
          <w:delText xml:space="preserve">Takes </w:delText>
        </w:r>
      </w:del>
      <w:ins w:id="66" w:author="Philippe Crama" w:date="2018-05-29T08:49:00Z">
        <w:r w:rsidR="00966C1B">
          <w:t>t</w:t>
        </w:r>
        <w:r w:rsidR="00966C1B" w:rsidRPr="0003364F">
          <w:t xml:space="preserve">akes </w:t>
        </w:r>
      </w:ins>
      <w:r w:rsidRPr="0003364F">
        <w:t xml:space="preserve">way longer than that, and could even take a couple of minutes. This time gain is probably negligible in the bigger picture of this project, as it is only necessary to start up the container once before you run the tests, and then it runs for a couple hours. </w:t>
      </w:r>
    </w:p>
    <w:p w14:paraId="06A164E3" w14:textId="40568C46" w:rsidR="001E44D0" w:rsidRPr="0003364F" w:rsidRDefault="00721712" w:rsidP="00A932CF">
      <w:r w:rsidRPr="0003364F">
        <w:t>U</w:t>
      </w:r>
      <w:r w:rsidR="00CE20F0" w:rsidRPr="0003364F">
        <w:t>tilizing Docker C</w:t>
      </w:r>
      <w:r w:rsidRPr="0003364F">
        <w:t>ompose, i</w:t>
      </w:r>
      <w:r w:rsidR="00AA3005" w:rsidRPr="0003364F">
        <w:t>t is possible to bundle multiple container images together</w:t>
      </w:r>
      <w:r w:rsidRPr="0003364F">
        <w:t xml:space="preserve"> in a service. Doing this provides a couple of </w:t>
      </w:r>
      <w:r w:rsidR="00CE20F0" w:rsidRPr="0003364F">
        <w:t>interesting features, but more on that later.</w:t>
      </w:r>
    </w:p>
    <w:p w14:paraId="24051C30" w14:textId="18C8F6F1" w:rsidR="00CE20F0" w:rsidRPr="0003364F" w:rsidRDefault="00CE20F0" w:rsidP="00A932CF">
      <w:r w:rsidRPr="0003364F">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14:paraId="70B630BF" w14:textId="0BEEF5D3" w:rsidR="00CE20F0" w:rsidRPr="0003364F" w:rsidRDefault="00CE20F0" w:rsidP="00276C45">
      <w:pPr>
        <w:pStyle w:val="CodeSnippet"/>
      </w:pPr>
      <w:r w:rsidRPr="0003364F">
        <w:lastRenderedPageBreak/>
        <w:t>$ docker-compose up</w:t>
      </w:r>
      <w:r w:rsidRPr="0003364F">
        <w:tab/>
      </w:r>
      <w:r w:rsidRPr="0003364F">
        <w:tab/>
        <w:t>(this starts up the service)</w:t>
      </w:r>
    </w:p>
    <w:p w14:paraId="69596722" w14:textId="5C0D3C8E" w:rsidR="00CE20F0" w:rsidRPr="0003364F" w:rsidRDefault="00CE20F0" w:rsidP="00276C45">
      <w:pPr>
        <w:pStyle w:val="CodeSnippet"/>
      </w:pPr>
      <w:r w:rsidRPr="0003364F">
        <w:t>&lt;run the tests&gt;</w:t>
      </w:r>
    </w:p>
    <w:p w14:paraId="02D8F692" w14:textId="64146CE3" w:rsidR="00CE20F0" w:rsidRPr="0003364F" w:rsidRDefault="00CE20F0" w:rsidP="00276C45">
      <w:pPr>
        <w:pStyle w:val="CodeSnippet"/>
      </w:pPr>
      <w:r w:rsidRPr="0003364F">
        <w:t>$ docker-compose down</w:t>
      </w:r>
      <w:r w:rsidRPr="0003364F">
        <w:tab/>
      </w:r>
      <w:r w:rsidR="00276C45" w:rsidRPr="0003364F">
        <w:tab/>
      </w:r>
      <w:r w:rsidRPr="0003364F">
        <w:t>(this destroys the service)</w:t>
      </w:r>
    </w:p>
    <w:p w14:paraId="6C534C58" w14:textId="3A4EC7AB" w:rsidR="007802D3" w:rsidRPr="0003364F" w:rsidRDefault="00CE20F0" w:rsidP="00A932CF">
      <w:r w:rsidRPr="0003364F">
        <w:t xml:space="preserve">This is way more convenient </w:t>
      </w:r>
      <w:commentRangeEnd w:id="64"/>
      <w:r w:rsidR="00966C1B">
        <w:rPr>
          <w:rStyle w:val="CommentReference"/>
        </w:rPr>
        <w:commentReference w:id="64"/>
      </w:r>
      <w:r w:rsidRPr="0003364F">
        <w:t>then setting up the different containers to run individually.</w:t>
      </w:r>
    </w:p>
    <w:p w14:paraId="7B4EB79F" w14:textId="77777777" w:rsidR="007049E5" w:rsidRPr="0003364F" w:rsidRDefault="007049E5" w:rsidP="00A932CF"/>
    <w:p w14:paraId="084E2B88" w14:textId="4B7BF3A9" w:rsidR="007802D3" w:rsidRPr="0003364F" w:rsidRDefault="00276C45" w:rsidP="00276C45">
      <w:pPr>
        <w:pStyle w:val="Heading4"/>
      </w:pPr>
      <w:r w:rsidRPr="0003364F">
        <w:t>Resource usage</w:t>
      </w:r>
    </w:p>
    <w:p w14:paraId="6D3F8743" w14:textId="0C78A9B1"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t>
      </w:r>
      <w:commentRangeStart w:id="67"/>
      <w:r w:rsidR="00634A7A" w:rsidRPr="0003364F">
        <w:t xml:space="preserve">way less </w:t>
      </w:r>
      <w:commentRangeEnd w:id="67"/>
      <w:r w:rsidR="00966C1B">
        <w:rPr>
          <w:rStyle w:val="CommentReference"/>
        </w:rPr>
        <w:commentReference w:id="67"/>
      </w:r>
      <w:r w:rsidR="00634A7A" w:rsidRPr="0003364F">
        <w:t xml:space="preserve">processing power and RAM to function. This results in a </w:t>
      </w:r>
      <w:commentRangeStart w:id="68"/>
      <w:r w:rsidR="00634A7A" w:rsidRPr="0003364F">
        <w:t xml:space="preserve">meaningful decrease </w:t>
      </w:r>
      <w:r w:rsidR="0041636A" w:rsidRPr="0003364F">
        <w:t xml:space="preserve">in resource overhead </w:t>
      </w:r>
      <w:r w:rsidR="00634A7A" w:rsidRPr="0003364F">
        <w:t xml:space="preserve">that is going to be </w:t>
      </w:r>
      <w:r w:rsidR="0041636A" w:rsidRPr="0003364F">
        <w:t>decisive</w:t>
      </w:r>
      <w:commentRangeEnd w:id="68"/>
      <w:r w:rsidR="00966C1B">
        <w:rPr>
          <w:rStyle w:val="CommentReference"/>
        </w:rPr>
        <w:commentReference w:id="68"/>
      </w:r>
      <w:r w:rsidR="0041636A" w:rsidRPr="0003364F">
        <w:t xml:space="preserve"> for increasing the efficiency of the SDTF.</w:t>
      </w:r>
    </w:p>
    <w:p w14:paraId="6CE72178" w14:textId="77777777" w:rsidR="007049E5" w:rsidRPr="0003364F" w:rsidRDefault="007049E5" w:rsidP="00276C45"/>
    <w:p w14:paraId="3405720F" w14:textId="6A93BA2E" w:rsidR="00C4310F" w:rsidRPr="0003364F" w:rsidRDefault="00BC7B7A" w:rsidP="0041636A">
      <w:pPr>
        <w:pStyle w:val="Heading4"/>
      </w:pPr>
      <w:r w:rsidRPr="0003364F">
        <w:t>Summary</w:t>
      </w:r>
    </w:p>
    <w:p w14:paraId="7AF6E4DC" w14:textId="726EC995" w:rsidR="0041636A" w:rsidRPr="0003364F" w:rsidRDefault="0041636A" w:rsidP="0041636A">
      <w:commentRangeStart w:id="69"/>
      <w:r w:rsidRPr="0003364F">
        <w:t xml:space="preserve">Considering all the above it makes sense </w:t>
      </w:r>
      <w:commentRangeEnd w:id="69"/>
      <w:r w:rsidR="00966C1B">
        <w:rPr>
          <w:rStyle w:val="CommentReference"/>
        </w:rPr>
        <w:commentReference w:id="69"/>
      </w:r>
      <w:r w:rsidRPr="0003364F">
        <w:t xml:space="preserve">to move from the current model to a model that uses Docker container to instantiate the services required for unit-testing the Webadmin portion of the </w:t>
      </w:r>
      <w:commentRangeStart w:id="70"/>
      <w:r w:rsidRPr="0003364F">
        <w:t>Identikey Authentication Server</w:t>
      </w:r>
      <w:commentRangeEnd w:id="70"/>
      <w:r w:rsidR="00966C1B">
        <w:rPr>
          <w:rStyle w:val="CommentReference"/>
        </w:rPr>
        <w:commentReference w:id="70"/>
      </w:r>
      <w:r w:rsidRPr="0003364F">
        <w:t>.</w:t>
      </w:r>
    </w:p>
    <w:p w14:paraId="1F384FBE" w14:textId="77777777" w:rsidR="007049E5" w:rsidRPr="0003364F" w:rsidRDefault="007049E5" w:rsidP="0041636A"/>
    <w:p w14:paraId="1ADFD1BE"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7910E6FC" w14:textId="77777777" w:rsidR="000D4AE1" w:rsidRDefault="000D4AE1" w:rsidP="00CC2AAA">
      <w:pPr>
        <w:pStyle w:val="Title"/>
      </w:pPr>
    </w:p>
    <w:p w14:paraId="55E35491" w14:textId="77777777" w:rsidR="000D4AE1" w:rsidRDefault="000D4AE1" w:rsidP="00CC2AAA">
      <w:pPr>
        <w:pStyle w:val="Title"/>
      </w:pPr>
    </w:p>
    <w:p w14:paraId="45D3D932" w14:textId="105632B0" w:rsidR="00CC2AAA" w:rsidRDefault="00CC2AAA" w:rsidP="00CC2AAA">
      <w:pPr>
        <w:pStyle w:val="Title"/>
      </w:pPr>
      <w:bookmarkStart w:id="71" w:name="_Toc515242566"/>
      <w:r>
        <w:t>Part III</w:t>
      </w:r>
      <w:r w:rsidR="001410ED">
        <w:t xml:space="preserve"> - Implementation</w:t>
      </w:r>
      <w:bookmarkEnd w:id="71"/>
    </w:p>
    <w:p w14:paraId="6D0D36C5" w14:textId="77F9D100" w:rsidR="00CC2AAA" w:rsidRDefault="00CC2AAA">
      <w:pPr>
        <w:jc w:val="left"/>
        <w:rPr>
          <w:rFonts w:ascii="Arial" w:eastAsiaTheme="majorEastAsia" w:hAnsi="Arial" w:cstheme="majorBidi"/>
          <w:color w:val="2E74B5" w:themeColor="accent1" w:themeShade="BF"/>
          <w:sz w:val="32"/>
          <w:szCs w:val="32"/>
        </w:rPr>
      </w:pPr>
      <w:r>
        <w:br w:type="page"/>
      </w:r>
    </w:p>
    <w:p w14:paraId="78B5CAC9" w14:textId="667336E1" w:rsidR="00AA3005" w:rsidRPr="0003364F" w:rsidRDefault="00057DA0" w:rsidP="00AA3005">
      <w:pPr>
        <w:pStyle w:val="Heading1"/>
      </w:pPr>
      <w:bookmarkStart w:id="72" w:name="_Toc515242567"/>
      <w:r w:rsidRPr="0003364F">
        <w:lastRenderedPageBreak/>
        <w:t>Solution</w:t>
      </w:r>
      <w:bookmarkEnd w:id="72"/>
    </w:p>
    <w:p w14:paraId="54BA2BFF" w14:textId="1623B407" w:rsidR="00426D90" w:rsidRPr="0003364F" w:rsidRDefault="00AA3005" w:rsidP="00057DA0">
      <w:pPr>
        <w:pStyle w:val="Subtitle"/>
      </w:pPr>
      <w:r w:rsidRPr="0003364F">
        <w:t>Walkthrough of the steps taken to accomplish the research goal</w:t>
      </w:r>
    </w:p>
    <w:p w14:paraId="5A35970A" w14:textId="15D1EEC3" w:rsidR="00426D90" w:rsidRPr="0003364F" w:rsidRDefault="00426D90" w:rsidP="00426D90"/>
    <w:p w14:paraId="31C15DAC" w14:textId="7BFB8D45" w:rsidR="00057DA0" w:rsidRPr="0003364F" w:rsidRDefault="00057DA0" w:rsidP="00057DA0">
      <w:pPr>
        <w:pStyle w:val="Heading2"/>
      </w:pPr>
      <w:bookmarkStart w:id="73" w:name="_Toc515242568"/>
      <w:r w:rsidRPr="0003364F">
        <w:t>Deployment architecture</w:t>
      </w:r>
      <w:bookmarkEnd w:id="73"/>
    </w:p>
    <w:p w14:paraId="7C679A28" w14:textId="6A685D89" w:rsidR="00057DA0" w:rsidRPr="0003364F" w:rsidRDefault="00057DA0" w:rsidP="00057DA0"/>
    <w:p w14:paraId="1AF0B48D" w14:textId="77777777" w:rsidR="00AB7635" w:rsidRPr="0003364F"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computing resources as image size.</w:t>
      </w:r>
    </w:p>
    <w:p w14:paraId="4CF2209C" w14:textId="36003BBD" w:rsidR="00E13282" w:rsidRPr="0003364F" w:rsidRDefault="00E13282" w:rsidP="00057DA0">
      <w:r w:rsidRPr="0003364F">
        <w:t>In this chapter, it is explored if we can leverage this advantage to benefit the resource usage of the environment</w:t>
      </w:r>
    </w:p>
    <w:p w14:paraId="2A413C93" w14:textId="09B1E7BC" w:rsidR="00057DA0" w:rsidRDefault="00057DA0" w:rsidP="00426D90"/>
    <w:p w14:paraId="0913D019" w14:textId="34D1ECD1" w:rsidR="00F31C1B" w:rsidRDefault="00F31C1B" w:rsidP="00F31C1B">
      <w:pPr>
        <w:pStyle w:val="Heading3"/>
      </w:pPr>
      <w:bookmarkStart w:id="74" w:name="_Toc515242569"/>
      <w:r>
        <w:t>Proposed Deployment architecture</w:t>
      </w:r>
      <w:bookmarkEnd w:id="74"/>
    </w:p>
    <w:p w14:paraId="7476EA03" w14:textId="77777777" w:rsidR="009067B9" w:rsidRPr="009067B9" w:rsidRDefault="009067B9" w:rsidP="009067B9"/>
    <w:p w14:paraId="54F36D93" w14:textId="79293426" w:rsidR="00F31C1B" w:rsidRDefault="00F31C1B" w:rsidP="00426D90">
      <w:r w:rsidRPr="0003364F">
        <w:rPr>
          <w:noProof/>
        </w:rPr>
        <w:drawing>
          <wp:inline distT="0" distB="0" distL="0" distR="0" wp14:anchorId="3CC28200" wp14:editId="0D021EEF">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784B57D7" w14:textId="69AF6418" w:rsidR="00F31C1B" w:rsidRDefault="009067B9" w:rsidP="00426D90">
      <w:r>
        <w:t>This figure is a concise representation of what we are trying to achieve. In an ideal scenario, only one “TCH” is running with only SDTF installed on it, Using Selenium Grid for all its browser automation needs. An additional milestone that is set for the sake of resource efficiency, is running as many test as possible (preferably all tests), against a single IAS environment, instead of a dedicated IAS for each test suite.</w:t>
      </w:r>
    </w:p>
    <w:p w14:paraId="089FE642" w14:textId="77777777" w:rsidR="00451DEC" w:rsidRPr="0003364F" w:rsidRDefault="00451DEC" w:rsidP="00426D90"/>
    <w:p w14:paraId="30AEFC88" w14:textId="24533619" w:rsidR="00057DA0" w:rsidRPr="0003364F" w:rsidRDefault="00426D90" w:rsidP="00D93C93">
      <w:pPr>
        <w:pStyle w:val="Heading3"/>
      </w:pPr>
      <w:bookmarkStart w:id="75" w:name="_Toc515242570"/>
      <w:r w:rsidRPr="0003364F">
        <w:t>The containers</w:t>
      </w:r>
      <w:bookmarkEnd w:id="75"/>
    </w:p>
    <w:p w14:paraId="7C46E69B" w14:textId="77777777" w:rsidR="00D93C93" w:rsidRPr="0003364F" w:rsidRDefault="00D93C93" w:rsidP="00057DA0"/>
    <w:p w14:paraId="4A602EFC" w14:textId="1C74CBCB" w:rsidR="00426D90" w:rsidRPr="0003364F" w:rsidRDefault="00CD7B8C" w:rsidP="00057DA0">
      <w:pPr>
        <w:pStyle w:val="Heading4"/>
      </w:pPr>
      <w:r w:rsidRPr="0003364F">
        <w:t>Container with SDTF</w:t>
      </w:r>
      <w:r w:rsidR="00D93C93" w:rsidRPr="0003364F">
        <w:t xml:space="preserve"> as TCH</w:t>
      </w:r>
    </w:p>
    <w:p w14:paraId="439FFAEE" w14:textId="32C1DA5E" w:rsidR="00CD7B8C" w:rsidRPr="0003364F" w:rsidRDefault="00CD7B8C" w:rsidP="00CD7B8C"/>
    <w:p w14:paraId="6DCE94FD" w14:textId="3DD35C12"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708001BE" w14:textId="15F0CF4A" w:rsidR="00403F3F" w:rsidRDefault="00403F3F" w:rsidP="00CD7B8C">
      <w:r>
        <w:lastRenderedPageBreak/>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 xml:space="preserve">image size can be reduced to a couple hundred MB’s, or even tens of MB’s. In an extreme example, it is possible to build a container that prints hello world with an image size under 500 bytes. (see </w:t>
      </w:r>
      <w:hyperlink r:id="rId14" w:history="1">
        <w:r w:rsidR="00E8746D" w:rsidRPr="00D37A85">
          <w:rPr>
            <w:rStyle w:val="Hyperlink"/>
          </w:rPr>
          <w:t>https://blog.hypriot.com/post/build-smallest-possible-docker-image/</w:t>
        </w:r>
      </w:hyperlink>
      <w:r w:rsidR="00E8746D">
        <w:t xml:space="preserve"> ).</w:t>
      </w:r>
    </w:p>
    <w:p w14:paraId="524D05E6" w14:textId="27EA7837" w:rsidR="00E8746D" w:rsidRPr="0003364F" w:rsidRDefault="00E8746D" w:rsidP="00CD7B8C">
      <w:r>
        <w:t xml:space="preserve">In our case however, we are already limited by the size of the </w:t>
      </w:r>
      <w:commentRangeStart w:id="76"/>
      <w:r>
        <w:t>Software Development and Testing Framework</w:t>
      </w:r>
      <w:commentRangeEnd w:id="76"/>
      <w:r w:rsidR="008B49C2">
        <w:rPr>
          <w:rStyle w:val="CommentReference"/>
        </w:rPr>
        <w:commentReference w:id="76"/>
      </w:r>
      <w:r>
        <w:t xml:space="preserve">. The disk usage of a full install is approximately </w:t>
      </w:r>
      <w:commentRangeStart w:id="77"/>
      <w:r>
        <w:t>1.5 GB</w:t>
      </w:r>
      <w:commentRangeEnd w:id="77"/>
      <w:r w:rsidR="008B49C2">
        <w:rPr>
          <w:rStyle w:val="CommentReference"/>
        </w:rPr>
        <w:commentReference w:id="77"/>
      </w:r>
      <w:r>
        <w:t>’s.</w:t>
      </w:r>
    </w:p>
    <w:p w14:paraId="377F9F16" w14:textId="78F903E1" w:rsidR="0078350D" w:rsidRPr="0003364F" w:rsidRDefault="0046222A" w:rsidP="00CD7B8C">
      <w:r w:rsidRPr="0003364F">
        <w:t xml:space="preserve">To </w:t>
      </w:r>
      <w:r w:rsidR="0003364F">
        <w:t>r</w:t>
      </w:r>
      <w:r w:rsidRPr="0003364F">
        <w:t>un a container you first need an image to run your container from. An image is built by running the following command:</w:t>
      </w:r>
      <w:r w:rsidRPr="0003364F">
        <w:tab/>
        <w:t>(</w:t>
      </w:r>
      <w:r w:rsidR="00FF18B1">
        <w:t>source:</w:t>
      </w:r>
      <w:r w:rsidRPr="0003364F">
        <w:t xml:space="preserve"> </w:t>
      </w:r>
      <w:hyperlink r:id="rId15" w:history="1">
        <w:r w:rsidRPr="0003364F">
          <w:rPr>
            <w:rStyle w:val="Hyperlink"/>
          </w:rPr>
          <w:t>https://docs.docker.com/engine/reference/commandline/build/</w:t>
        </w:r>
      </w:hyperlink>
      <w:r w:rsidRPr="0003364F">
        <w:t xml:space="preserve"> )</w:t>
      </w:r>
    </w:p>
    <w:p w14:paraId="57C2CF47" w14:textId="09FFF74F" w:rsidR="007E1A9F" w:rsidRPr="0003364F" w:rsidRDefault="007E1A9F" w:rsidP="007E1A9F">
      <w:pPr>
        <w:pStyle w:val="CodeSnippet"/>
      </w:pPr>
      <w:r w:rsidRPr="0003364F">
        <w:t>docker build [OPTIONS] PATH | URL | -</w:t>
      </w:r>
    </w:p>
    <w:p w14:paraId="5F69DD3B" w14:textId="1E73B7E1" w:rsidR="0046222A" w:rsidRPr="0003364F" w:rsidRDefault="007E1A9F" w:rsidP="00CD7B8C">
      <w:r w:rsidRPr="0003364F">
        <w:t>When applied to our case it becomes</w:t>
      </w:r>
    </w:p>
    <w:p w14:paraId="5861FFEA" w14:textId="0827D2A1" w:rsidR="007E1A9F" w:rsidRPr="00BE7CF3" w:rsidRDefault="00654B6E" w:rsidP="007E1A9F">
      <w:pPr>
        <w:pStyle w:val="CodeSnippet"/>
        <w:rPr>
          <w:lang w:val="de-DE"/>
        </w:rPr>
      </w:pPr>
      <w:r>
        <w:rPr>
          <w:lang w:val="de-DE"/>
        </w:rPr>
        <w:t>docker build -t sdtf/sdtf_n</w:t>
      </w:r>
      <w:r w:rsidR="007E1A9F" w:rsidRPr="00BE7CF3">
        <w:rPr>
          <w:lang w:val="de-DE"/>
        </w:rPr>
        <w:t xml:space="preserve"> .</w:t>
      </w:r>
    </w:p>
    <w:p w14:paraId="502D5EA9" w14:textId="0A3B02FE" w:rsidR="007E1A9F" w:rsidRDefault="0003364F" w:rsidP="007E1A9F">
      <w:r>
        <w:t>T</w:t>
      </w:r>
      <w:r w:rsidRPr="0003364F">
        <w:t xml:space="preserve">he –t option stands for </w:t>
      </w:r>
      <w:r>
        <w:t>“tag”</w:t>
      </w:r>
      <w:r w:rsidRPr="0003364F">
        <w:t>, which is used to name your container in the name:tag format</w:t>
      </w:r>
      <w:r w:rsidR="00E72299">
        <w:t>, and the path we specify is “.” Which signifies the current working directory. The path needs to point to the directory containing the Dockerfile.</w:t>
      </w:r>
    </w:p>
    <w:p w14:paraId="37897A1A" w14:textId="5A03C734" w:rsidR="000A40B4" w:rsidRDefault="000A40B4" w:rsidP="007E1A9F">
      <w:r>
        <w:t xml:space="preserve">When this command is executed, it passes </w:t>
      </w:r>
      <w:ins w:id="78" w:author="Philippe Crama" w:date="2018-05-29T09:00:00Z">
        <w:r w:rsidR="006D06CB">
          <w:t xml:space="preserve">the </w:t>
        </w:r>
      </w:ins>
      <w:r>
        <w:t xml:space="preserve">directory specified with the PATH parameter (or URL) to the Docker daemon as “build context”. The Docker daemon then interprets the Dockerfile to build an image. </w:t>
      </w:r>
    </w:p>
    <w:p w14:paraId="14EE8A57" w14:textId="19508BC3" w:rsidR="000A40B4" w:rsidRPr="0003364F" w:rsidRDefault="000A40B4" w:rsidP="007E1A9F">
      <w:r>
        <w:t xml:space="preserve">The Dockerfile is kind of the recipe for making the image, as it specifies the build process of the image. The build process can refer to any file within the build context. If you use an URL instead of a PATH, it can refer to three kinds of resources: Git repositories, </w:t>
      </w:r>
      <w:commentRangeStart w:id="79"/>
      <w:r>
        <w:t xml:space="preserve">pre-packaged tarball contexts </w:t>
      </w:r>
      <w:commentRangeEnd w:id="79"/>
      <w:r>
        <w:rPr>
          <w:rStyle w:val="CommentReference"/>
        </w:rPr>
        <w:commentReference w:id="79"/>
      </w:r>
      <w:r>
        <w:t xml:space="preserve">and plain text files. </w:t>
      </w:r>
      <w:r w:rsidR="00F501B2">
        <w:t>However,</w:t>
      </w:r>
      <w:r>
        <w:t xml:space="preserve"> in this application of the technology we always use PATH.</w:t>
      </w:r>
    </w:p>
    <w:p w14:paraId="48A70232" w14:textId="672B1E3F" w:rsidR="00106AE9" w:rsidRDefault="00AA72D4" w:rsidP="00CD7B8C">
      <w:r>
        <w:t>Below the D</w:t>
      </w:r>
      <w:r w:rsidR="00F501B2">
        <w:t xml:space="preserve">ockerfile </w:t>
      </w:r>
      <w:r>
        <w:t>used to build the image for a container with the SDTF installed. There is, however, more set-up required before we get to the final image, but more on that later.</w:t>
      </w:r>
    </w:p>
    <w:p w14:paraId="7C3447CD" w14:textId="7040DE0B" w:rsidR="00021A29" w:rsidRPr="0003364F" w:rsidRDefault="00021A29" w:rsidP="00CD7B8C">
      <w:r>
        <w:t xml:space="preserve">Dockerfile syntax reference: </w:t>
      </w:r>
      <w:hyperlink r:id="rId16" w:history="1">
        <w:r w:rsidRPr="00F6704C">
          <w:rPr>
            <w:rStyle w:val="Hyperlink"/>
          </w:rPr>
          <w:t>https://docs.docker.com/engine/reference/builder/</w:t>
        </w:r>
      </w:hyperlink>
    </w:p>
    <w:p w14:paraId="6B86B172" w14:textId="77777777" w:rsidR="00A21F72" w:rsidRPr="0003364F" w:rsidRDefault="00A21F72" w:rsidP="00A21F72">
      <w:pPr>
        <w:pStyle w:val="CodeSnippet"/>
      </w:pPr>
      <w:r w:rsidRPr="0003364F">
        <w:t>FROM python:2.7</w:t>
      </w:r>
    </w:p>
    <w:p w14:paraId="0936F52D" w14:textId="77777777" w:rsidR="00A21F72" w:rsidRPr="0003364F" w:rsidRDefault="00A21F72" w:rsidP="00A21F72">
      <w:pPr>
        <w:pStyle w:val="CodeSnippet"/>
      </w:pPr>
      <w:r w:rsidRPr="0003364F">
        <w:t>ADD sdtf /root/sdtf</w:t>
      </w:r>
    </w:p>
    <w:p w14:paraId="2C5E474F" w14:textId="77777777" w:rsidR="00A21F72" w:rsidRPr="0003364F" w:rsidRDefault="00A21F72" w:rsidP="00A21F72">
      <w:pPr>
        <w:pStyle w:val="CodeSnippet"/>
      </w:pPr>
      <w:r w:rsidRPr="0003364F">
        <w:t>RUN apt-get update &amp;&amp; apt-get install -y \</w:t>
      </w:r>
    </w:p>
    <w:p w14:paraId="37E25EFE" w14:textId="77777777" w:rsidR="00A21F72" w:rsidRPr="0003364F" w:rsidRDefault="00A21F72" w:rsidP="00A21F72">
      <w:pPr>
        <w:pStyle w:val="CodeSnippet"/>
      </w:pPr>
      <w:r w:rsidRPr="0003364F">
        <w:t xml:space="preserve">    python-tk \</w:t>
      </w:r>
    </w:p>
    <w:p w14:paraId="02630015" w14:textId="77777777" w:rsidR="00A21F72" w:rsidRPr="0003364F" w:rsidRDefault="00A21F72" w:rsidP="00A21F72">
      <w:pPr>
        <w:pStyle w:val="CodeSnippet"/>
      </w:pPr>
      <w:r w:rsidRPr="0003364F">
        <w:t xml:space="preserve">    python-pip \</w:t>
      </w:r>
    </w:p>
    <w:p w14:paraId="2B06D5E2" w14:textId="77777777" w:rsidR="00A21F72" w:rsidRPr="0003364F" w:rsidRDefault="00A21F72" w:rsidP="00A21F72">
      <w:pPr>
        <w:pStyle w:val="CodeSnippet"/>
      </w:pPr>
      <w:r w:rsidRPr="0003364F">
        <w:t xml:space="preserve">    python-ldap \</w:t>
      </w:r>
    </w:p>
    <w:p w14:paraId="4048180B" w14:textId="77777777" w:rsidR="00A21F72" w:rsidRPr="0003364F" w:rsidRDefault="00A21F72" w:rsidP="00A21F72">
      <w:pPr>
        <w:pStyle w:val="CodeSnippet"/>
      </w:pPr>
      <w:r w:rsidRPr="0003364F">
        <w:t>&amp;&amp; rm -rf /var/lib/apt/lists/*</w:t>
      </w:r>
    </w:p>
    <w:p w14:paraId="28CF3FC7" w14:textId="77777777" w:rsidR="00A21F72" w:rsidRPr="0003364F" w:rsidRDefault="00A21F72" w:rsidP="00A21F72">
      <w:pPr>
        <w:pStyle w:val="CodeSnippet"/>
      </w:pPr>
      <w:r w:rsidRPr="0003364F">
        <w:t>RUN apt-get update --fix-missing</w:t>
      </w:r>
    </w:p>
    <w:p w14:paraId="31CE90B5" w14:textId="77777777" w:rsidR="00A21F72" w:rsidRPr="0003364F" w:rsidRDefault="00A21F72" w:rsidP="00A21F72">
      <w:pPr>
        <w:pStyle w:val="CodeSnippet"/>
      </w:pPr>
      <w:r w:rsidRPr="0003364F">
        <w:t>RUN pip install virtualenv</w:t>
      </w:r>
    </w:p>
    <w:p w14:paraId="5C923A4E" w14:textId="77777777" w:rsidR="00A21F72" w:rsidRPr="0003364F" w:rsidRDefault="00A21F72" w:rsidP="00A21F72">
      <w:pPr>
        <w:pStyle w:val="CodeSnippet"/>
      </w:pPr>
      <w:r w:rsidRPr="0003364F">
        <w:t>RUN chmod +x /root/sdtf/install_sdtf_linux.sh</w:t>
      </w:r>
    </w:p>
    <w:p w14:paraId="70D3B845" w14:textId="77777777" w:rsidR="00A21F72" w:rsidRPr="0003364F" w:rsidRDefault="00A21F72" w:rsidP="00A21F72">
      <w:pPr>
        <w:pStyle w:val="CodeSnippet"/>
      </w:pPr>
      <w:r w:rsidRPr="0003364F">
        <w:t>RUN /root/sdtf/install_sdtf_linux.sh</w:t>
      </w:r>
    </w:p>
    <w:p w14:paraId="0635CC64" w14:textId="22DF44C8" w:rsidR="00A21F72" w:rsidRPr="002B1B05" w:rsidRDefault="00A21F72" w:rsidP="00A21F72">
      <w:pPr>
        <w:pStyle w:val="CodeSnippet"/>
        <w:rPr>
          <w:lang w:val="nl-BE"/>
          <w:rPrChange w:id="80" w:author="Arno Willaert" w:date="2018-05-29T13:16:00Z">
            <w:rPr/>
          </w:rPrChange>
        </w:rPr>
      </w:pPr>
      <w:r w:rsidRPr="002B1B05">
        <w:rPr>
          <w:lang w:val="nl-BE"/>
          <w:rPrChange w:id="81" w:author="Arno Willaert" w:date="2018-05-29T13:16:00Z">
            <w:rPr/>
          </w:rPrChange>
        </w:rPr>
        <w:t>ENV LMPW=</w:t>
      </w:r>
      <w:ins w:id="82" w:author="Philippe Crama" w:date="2018-05-29T08:57:00Z">
        <w:r w:rsidR="006D06CB" w:rsidRPr="002B1B05">
          <w:rPr>
            <w:lang w:val="nl-BE"/>
            <w:rPrChange w:id="83" w:author="Arno Willaert" w:date="2018-05-29T13:16:00Z">
              <w:rPr/>
            </w:rPrChange>
          </w:rPr>
          <w:t>********</w:t>
        </w:r>
      </w:ins>
      <w:commentRangeStart w:id="84"/>
      <w:del w:id="85" w:author="Philippe Crama" w:date="2018-05-29T08:57:00Z">
        <w:r w:rsidRPr="002B1B05" w:rsidDel="006D06CB">
          <w:rPr>
            <w:highlight w:val="red"/>
            <w:lang w:val="nl-BE"/>
            <w:rPrChange w:id="86" w:author="Arno Willaert" w:date="2018-05-29T13:16:00Z">
              <w:rPr>
                <w:highlight w:val="red"/>
              </w:rPr>
            </w:rPrChange>
          </w:rPr>
          <w:delText>U89yMN8R8bwgOKR1k6tz</w:delText>
        </w:r>
      </w:del>
      <w:commentRangeEnd w:id="84"/>
      <w:r w:rsidRPr="005B654D">
        <w:rPr>
          <w:rStyle w:val="CommentReference"/>
          <w:rFonts w:ascii="Constantia" w:hAnsi="Constantia"/>
          <w:highlight w:val="red"/>
        </w:rPr>
        <w:commentReference w:id="84"/>
      </w:r>
      <w:r w:rsidR="005B654D" w:rsidRPr="002B1B05">
        <w:rPr>
          <w:lang w:val="nl-BE"/>
          <w:rPrChange w:id="87" w:author="Arno Willaert" w:date="2018-05-29T13:16:00Z">
            <w:rPr/>
          </w:rPrChange>
        </w:rPr>
        <w:t xml:space="preserve"> </w:t>
      </w:r>
      <w:ins w:id="88" w:author="Philippe Crama" w:date="2018-05-29T08:57:00Z">
        <w:r w:rsidR="006D06CB" w:rsidRPr="002B1B05">
          <w:rPr>
            <w:lang w:val="nl-BE"/>
            <w:rPrChange w:id="89" w:author="Arno Willaert" w:date="2018-05-29T13:16:00Z">
              <w:rPr/>
            </w:rPrChange>
          </w:rPr>
          <w:t xml:space="preserve"># </w:t>
        </w:r>
      </w:ins>
      <w:del w:id="90" w:author="Philippe Crama" w:date="2018-05-29T08:57:00Z">
        <w:r w:rsidR="005B654D" w:rsidRPr="002B1B05" w:rsidDel="006D06CB">
          <w:rPr>
            <w:i/>
            <w:color w:val="BF8F00" w:themeColor="accent4" w:themeShade="BF"/>
            <w:lang w:val="nl-BE"/>
            <w:rPrChange w:id="91" w:author="Arno Willaert" w:date="2018-05-29T13:16:00Z">
              <w:rPr>
                <w:i/>
                <w:color w:val="BF8F00" w:themeColor="accent4" w:themeShade="BF"/>
              </w:rPr>
            </w:rPrChange>
          </w:rPr>
          <w:delText>&lt;</w:delText>
        </w:r>
      </w:del>
      <w:r w:rsidR="005B654D" w:rsidRPr="002B1B05">
        <w:rPr>
          <w:i/>
          <w:color w:val="BF8F00" w:themeColor="accent4" w:themeShade="BF"/>
          <w:lang w:val="nl-BE"/>
          <w:rPrChange w:id="92" w:author="Arno Willaert" w:date="2018-05-29T13:16:00Z">
            <w:rPr>
              <w:i/>
              <w:color w:val="BF8F00" w:themeColor="accent4" w:themeShade="BF"/>
            </w:rPr>
          </w:rPrChange>
        </w:rPr>
        <w:t xml:space="preserve">bare password, </w:t>
      </w:r>
      <w:ins w:id="93" w:author="Philippe Crama" w:date="2018-05-29T08:57:00Z">
        <w:r w:rsidR="006D06CB" w:rsidRPr="002B1B05">
          <w:rPr>
            <w:i/>
            <w:color w:val="BF8F00" w:themeColor="accent4" w:themeShade="BF"/>
            <w:lang w:val="nl-BE"/>
            <w:rPrChange w:id="94" w:author="Arno Willaert" w:date="2018-05-29T13:16:00Z">
              <w:rPr>
                <w:i/>
                <w:color w:val="BF8F00" w:themeColor="accent4" w:themeShade="BF"/>
              </w:rPr>
            </w:rPrChange>
          </w:rPr>
          <w:t>redacted</w:t>
        </w:r>
      </w:ins>
      <w:del w:id="95" w:author="Philippe Crama" w:date="2018-05-29T09:00:00Z">
        <w:r w:rsidR="005B654D" w:rsidRPr="002B1B05" w:rsidDel="006D06CB">
          <w:rPr>
            <w:i/>
            <w:color w:val="BF8F00" w:themeColor="accent4" w:themeShade="BF"/>
            <w:lang w:val="nl-BE"/>
            <w:rPrChange w:id="96" w:author="Arno Willaert" w:date="2018-05-29T13:16:00Z">
              <w:rPr>
                <w:i/>
                <w:color w:val="BF8F00" w:themeColor="accent4" w:themeShade="BF"/>
              </w:rPr>
            </w:rPrChange>
          </w:rPr>
          <w:delText>should probably be redacted</w:delText>
        </w:r>
      </w:del>
    </w:p>
    <w:p w14:paraId="1918C64F" w14:textId="58EECFB3" w:rsidR="00E4518D" w:rsidRPr="0003364F" w:rsidRDefault="00A21F72" w:rsidP="00A21F72">
      <w:pPr>
        <w:pStyle w:val="CodeSnippet"/>
      </w:pPr>
      <w:r w:rsidRPr="0003364F">
        <w:t>CMD [ "/bin/bash" ]</w:t>
      </w:r>
    </w:p>
    <w:p w14:paraId="301B7B53" w14:textId="7B8DA67A" w:rsidR="00E4518D" w:rsidRDefault="00021A29" w:rsidP="00CD7B8C">
      <w:r>
        <w:lastRenderedPageBreak/>
        <w:t>The FROM instruction initializes a new build stage and sets the base image as a starting point for further instructions. A valid Dockerfile must start with a FROM instruction.</w:t>
      </w:r>
    </w:p>
    <w:p w14:paraId="0438976D" w14:textId="2913511B" w:rsidR="00021A29" w:rsidRDefault="00021A29" w:rsidP="00CD7B8C">
      <w:r>
        <w:t xml:space="preserve">Source for base image: </w:t>
      </w:r>
      <w:hyperlink r:id="rId17" w:history="1">
        <w:r w:rsidRPr="00F6704C">
          <w:rPr>
            <w:rStyle w:val="Hyperlink"/>
          </w:rPr>
          <w:t>https://hub.docker.com/_/python/</w:t>
        </w:r>
      </w:hyperlink>
    </w:p>
    <w:p w14:paraId="24C2A2AC" w14:textId="0548E21E" w:rsidR="00685A7E" w:rsidRDefault="00685A7E" w:rsidP="00CD7B8C">
      <w:r>
        <w:t xml:space="preserve">The python base image is very suited to our use case, because it is based on a minimal </w:t>
      </w:r>
      <w:r w:rsidR="005B654D">
        <w:t>Linux</w:t>
      </w:r>
      <w:r>
        <w:t xml:space="preserve"> install, with python 2.7 pre-installed.</w:t>
      </w:r>
    </w:p>
    <w:p w14:paraId="7AE10D0C" w14:textId="4055F11C" w:rsidR="005B654D" w:rsidRDefault="003107AE" w:rsidP="00CD7B8C">
      <w:r>
        <w:t>The ADD instructio</w:t>
      </w:r>
      <w:r w:rsidR="006A741F">
        <w:t xml:space="preserve">n copies files or directories from the context to the specified destination on the container. The paths of the source is interpreted relative to the </w:t>
      </w:r>
      <w:r w:rsidR="005460D1">
        <w:t>source of the context of the build. When using ADD, the source can also be a remote URL. When adding directories and files, it should suffice to use COPY instead.</w:t>
      </w:r>
      <w:r w:rsidR="002A42E8">
        <w:t xml:space="preserve"> (</w:t>
      </w:r>
      <w:r w:rsidR="002A42E8">
        <w:rPr>
          <w:i/>
        </w:rPr>
        <w:t>note to self: maybe I should use copy instead of add)</w:t>
      </w:r>
      <w:r w:rsidR="002A42E8">
        <w:t xml:space="preserve"> </w:t>
      </w:r>
    </w:p>
    <w:p w14:paraId="3C0F8E5F" w14:textId="019E2877" w:rsidR="002A42E8" w:rsidRDefault="00833371" w:rsidP="00CD7B8C">
      <w:r>
        <w:t xml:space="preserve">Here the ADD instruction adds all the content the sdtf directory to the container at /root/sdtf. The sdtf directory contains all the necessary files to install the SDTF on the container, pulled from this git repository: </w:t>
      </w:r>
      <w:hyperlink r:id="rId18" w:history="1">
        <w:r w:rsidRPr="00F6704C">
          <w:rPr>
            <w:rStyle w:val="Hyperlink"/>
          </w:rPr>
          <w:t>https://git-global.vasco.com/wqa/sdtf/tree/linux-sdtf-port</w:t>
        </w:r>
      </w:hyperlink>
    </w:p>
    <w:p w14:paraId="2B832011" w14:textId="70DE279B" w:rsidR="00833371" w:rsidRDefault="00C11702" w:rsidP="00CD7B8C">
      <w:r>
        <w:t>The RUN instruction will execute any commands in the shell in a new layer on top of the current image and commit the results. The resulting image is then used for the next step in the Dockerfile. In the shell form, a backslash (“\”) may be used to continue a single RUN instruction onto the next line.</w:t>
      </w:r>
    </w:p>
    <w:p w14:paraId="15A2473E" w14:textId="505059B7" w:rsidR="00C11702" w:rsidRDefault="00C11702" w:rsidP="00CD7B8C">
      <w:r>
        <w:t>In this example the RUN instruction is used to install prerequisites for the SDTF install, change the permissions of the install script, and finally, to run the install script.</w:t>
      </w:r>
    </w:p>
    <w:p w14:paraId="358EAFEE" w14:textId="6E47640F" w:rsidR="00C11702" w:rsidRPr="002A42E8" w:rsidRDefault="005B5859" w:rsidP="00CD7B8C">
      <w:r>
        <w:t xml:space="preserve">The ENV instruction </w:t>
      </w:r>
      <w:r w:rsidR="006606A7">
        <w:t>an environment variable to a specified value. Here it is used to load a password into a variable used in a command to start a test in SDTF.</w:t>
      </w:r>
    </w:p>
    <w:p w14:paraId="0B93D0D0" w14:textId="2BFD9AAA" w:rsidR="00A21F72" w:rsidRDefault="006606A7" w:rsidP="00CD7B8C">
      <w:r>
        <w:t>The main purpose of the CMD command is to provide defaults for an executing container. It’s different from RUN as RUN actually runs a command and commits the result</w:t>
      </w:r>
      <w:r w:rsidR="00BE7CF3">
        <w:t>. CMD offers a default operation when a container is run without a defined command parameter.</w:t>
      </w:r>
    </w:p>
    <w:p w14:paraId="3B233184" w14:textId="405A5669" w:rsidR="00BE7CF3" w:rsidRDefault="00845C8D" w:rsidP="00CD7B8C">
      <w:r>
        <w:rPr>
          <w:noProof/>
        </w:rPr>
        <mc:AlternateContent>
          <mc:Choice Requires="wps">
            <w:drawing>
              <wp:anchor distT="0" distB="0" distL="114300" distR="114300" simplePos="0" relativeHeight="251664384" behindDoc="0" locked="0" layoutInCell="1" allowOverlap="1" wp14:anchorId="18B9EE1C" wp14:editId="28A43366">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1653048" w14:textId="292E1661" w:rsidR="00653AC4" w:rsidRPr="00845C8D" w:rsidRDefault="00653AC4"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EE1C"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01653048" w14:textId="292E1661" w:rsidR="00653AC4" w:rsidRPr="00845C8D" w:rsidRDefault="00653AC4"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v:textbox>
                <w10:wrap type="topAndBottom"/>
              </v:shape>
            </w:pict>
          </mc:Fallback>
        </mc:AlternateContent>
      </w:r>
      <w:r w:rsidRPr="00845C8D">
        <w:rPr>
          <w:noProof/>
        </w:rPr>
        <w:drawing>
          <wp:anchor distT="0" distB="0" distL="114300" distR="114300" simplePos="0" relativeHeight="251662336" behindDoc="0" locked="0" layoutInCell="1" allowOverlap="1" wp14:anchorId="2DA43ADF" wp14:editId="6EE93A51">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64B1DD1F" w14:textId="3DA57D27" w:rsidR="009E2EF9" w:rsidRPr="00845C8D" w:rsidRDefault="009E2EF9" w:rsidP="00CD7B8C">
      <w:r>
        <w:t>The more context is passed to the Docker daemon, the longer the build time gets. To reduce the delay, a .dockerignore file can be used to limit the amount of files passed. Adding files and directories to the .dockerignore file skips causes them to be skipped when doing a Docker build.</w:t>
      </w:r>
    </w:p>
    <w:p w14:paraId="64756808" w14:textId="6AAF46C0" w:rsidR="00D93C93" w:rsidRPr="0003364F" w:rsidRDefault="009E2EF9" w:rsidP="00CD7B8C">
      <w:r>
        <w:lastRenderedPageBreak/>
        <w:t xml:space="preserve">This is what my </w:t>
      </w:r>
      <w:r w:rsidR="00134C6D" w:rsidRPr="0003364F">
        <w:t>.dockerignore</w:t>
      </w:r>
      <w:r>
        <w:t xml:space="preserve"> file looks like</w:t>
      </w:r>
      <w:r w:rsidR="00134C6D" w:rsidRPr="0003364F">
        <w:t xml:space="preserve">: </w:t>
      </w:r>
    </w:p>
    <w:p w14:paraId="3CFC55E0" w14:textId="77777777" w:rsidR="00134C6D" w:rsidRPr="0003364F" w:rsidRDefault="00134C6D" w:rsidP="00E4518D">
      <w:pPr>
        <w:pStyle w:val="CodeSnippet"/>
        <w:ind w:left="706"/>
      </w:pPr>
      <w:r w:rsidRPr="0003364F">
        <w:t>sdtf/doc</w:t>
      </w:r>
    </w:p>
    <w:p w14:paraId="37774D57" w14:textId="77777777" w:rsidR="00134C6D" w:rsidRPr="0003364F" w:rsidRDefault="00134C6D" w:rsidP="00E4518D">
      <w:pPr>
        <w:pStyle w:val="CodeSnippet"/>
        <w:ind w:left="706"/>
      </w:pPr>
      <w:r w:rsidRPr="0003364F">
        <w:t>sdtf_less_old</w:t>
      </w:r>
    </w:p>
    <w:p w14:paraId="76DEC9B6" w14:textId="77777777" w:rsidR="00134C6D" w:rsidRPr="0003364F" w:rsidRDefault="00134C6D" w:rsidP="00E4518D">
      <w:pPr>
        <w:pStyle w:val="CodeSnippet"/>
        <w:ind w:left="706"/>
      </w:pPr>
      <w:r w:rsidRPr="0003364F">
        <w:t>sdtf_old</w:t>
      </w:r>
    </w:p>
    <w:p w14:paraId="5BED336A" w14:textId="77777777" w:rsidR="00134C6D" w:rsidRPr="0003364F" w:rsidRDefault="00134C6D" w:rsidP="00E4518D">
      <w:pPr>
        <w:pStyle w:val="CodeSnippet"/>
        <w:ind w:left="706"/>
      </w:pPr>
      <w:r w:rsidRPr="0003364F">
        <w:t>sdtf/*untime</w:t>
      </w:r>
    </w:p>
    <w:p w14:paraId="35DA63B8" w14:textId="77777777" w:rsidR="00134C6D" w:rsidRPr="0003364F" w:rsidRDefault="00134C6D" w:rsidP="00E4518D">
      <w:pPr>
        <w:pStyle w:val="CodeSnippet"/>
        <w:ind w:left="706"/>
      </w:pPr>
      <w:r w:rsidRPr="0003364F">
        <w:t>sdtf/*-activate</w:t>
      </w:r>
    </w:p>
    <w:p w14:paraId="16304723" w14:textId="77777777" w:rsidR="00134C6D" w:rsidRPr="0003364F" w:rsidRDefault="00134C6D" w:rsidP="00E4518D">
      <w:pPr>
        <w:pStyle w:val="CodeSnippet"/>
        <w:ind w:left="706"/>
      </w:pPr>
      <w:r w:rsidRPr="0003364F">
        <w:t>sdtf/*-activate.bat</w:t>
      </w:r>
    </w:p>
    <w:p w14:paraId="5525D385" w14:textId="77777777" w:rsidR="00134C6D" w:rsidRPr="0003364F" w:rsidRDefault="00134C6D" w:rsidP="00E4518D">
      <w:pPr>
        <w:pStyle w:val="CodeSnippet"/>
        <w:ind w:left="706"/>
      </w:pPr>
      <w:r w:rsidRPr="0003364F">
        <w:t>sdtf/*-deactivate.bat</w:t>
      </w:r>
    </w:p>
    <w:p w14:paraId="27306BEF" w14:textId="77777777" w:rsidR="00134C6D" w:rsidRPr="0003364F" w:rsidRDefault="00134C6D" w:rsidP="00E4518D">
      <w:pPr>
        <w:pStyle w:val="CodeSnippet"/>
        <w:ind w:left="706"/>
      </w:pPr>
      <w:r w:rsidRPr="0003364F">
        <w:t>sdtf/specs</w:t>
      </w:r>
    </w:p>
    <w:p w14:paraId="07A988C5" w14:textId="77777777" w:rsidR="00134C6D" w:rsidRPr="0003364F" w:rsidRDefault="00134C6D" w:rsidP="00E4518D">
      <w:pPr>
        <w:pStyle w:val="CodeSnippet"/>
        <w:ind w:left="706"/>
      </w:pPr>
      <w:r w:rsidRPr="0003364F">
        <w:t>sdtf/suites/digipass</w:t>
      </w:r>
    </w:p>
    <w:p w14:paraId="0DF091FC" w14:textId="77777777" w:rsidR="00134C6D" w:rsidRPr="0003364F" w:rsidRDefault="00134C6D" w:rsidP="00E4518D">
      <w:pPr>
        <w:pStyle w:val="CodeSnippet"/>
        <w:ind w:left="706"/>
      </w:pPr>
      <w:r w:rsidRPr="0003364F">
        <w:t>sdtf/support</w:t>
      </w:r>
    </w:p>
    <w:p w14:paraId="611D2EA9" w14:textId="77777777" w:rsidR="00134C6D" w:rsidRPr="0003364F" w:rsidRDefault="00134C6D" w:rsidP="00E4518D">
      <w:pPr>
        <w:pStyle w:val="CodeSnippet"/>
        <w:ind w:left="706"/>
      </w:pPr>
      <w:r w:rsidRPr="0003364F">
        <w:t>sdtf/test</w:t>
      </w:r>
    </w:p>
    <w:p w14:paraId="3793F97D" w14:textId="77777777" w:rsidR="00134C6D" w:rsidRPr="0003364F" w:rsidRDefault="00134C6D" w:rsidP="00E4518D">
      <w:pPr>
        <w:pStyle w:val="CodeSnippet"/>
        <w:ind w:left="706"/>
      </w:pPr>
      <w:r w:rsidRPr="0003364F">
        <w:t>sdtf/webadmin</w:t>
      </w:r>
    </w:p>
    <w:p w14:paraId="42D7000F" w14:textId="77777777" w:rsidR="00134C6D" w:rsidRPr="0003364F" w:rsidRDefault="00134C6D" w:rsidP="00E4518D">
      <w:pPr>
        <w:pStyle w:val="CodeSnippet"/>
        <w:ind w:left="706"/>
      </w:pPr>
    </w:p>
    <w:p w14:paraId="7DE817B2" w14:textId="2E431F98" w:rsidR="00134C6D" w:rsidRPr="0003364F" w:rsidRDefault="00134C6D" w:rsidP="00E4518D">
      <w:pPr>
        <w:pStyle w:val="CodeSnippet"/>
        <w:ind w:left="706"/>
      </w:pPr>
      <w:r w:rsidRPr="0003364F">
        <w:t>sdtf_copyfromwindows/</w:t>
      </w:r>
    </w:p>
    <w:p w14:paraId="68D1EEDE" w14:textId="403FA4E7" w:rsidR="00D446EE" w:rsidRDefault="006D2B80" w:rsidP="00CD7B8C">
      <w:r w:rsidRPr="006D2B80">
        <w:t>The .dockerignore needs to</w:t>
      </w:r>
      <w:r>
        <w:t xml:space="preserve"> b</w:t>
      </w:r>
      <w:r w:rsidRPr="006D2B80">
        <w:t xml:space="preserve">e in the same directory as the </w:t>
      </w:r>
      <w:r>
        <w:t>Dockerfile to work.</w:t>
      </w:r>
    </w:p>
    <w:p w14:paraId="0B0BD5A7" w14:textId="4785943F" w:rsidR="00654B6E" w:rsidRDefault="00654B6E" w:rsidP="00CD7B8C"/>
    <w:p w14:paraId="74FFBD60" w14:textId="77777777" w:rsidR="00E82B2A" w:rsidRDefault="00E82B2A" w:rsidP="00CD7B8C">
      <w:r>
        <w:t xml:space="preserve">After the Docker build runs successfully, an image with the specified name (defined with the tag flag) is made. It is then possible to view your images using </w:t>
      </w:r>
    </w:p>
    <w:p w14:paraId="6A951E29" w14:textId="64AE2965" w:rsidR="00654B6E" w:rsidRDefault="00E82B2A" w:rsidP="00E82B2A">
      <w:pPr>
        <w:pStyle w:val="CodeSnippet"/>
      </w:pPr>
      <w:r>
        <w:t>docker images</w:t>
      </w:r>
    </w:p>
    <w:p w14:paraId="0876E9ED" w14:textId="3B159261" w:rsidR="003A5E4B" w:rsidRDefault="00717A55" w:rsidP="003A5E4B">
      <w:r w:rsidRPr="00717A55">
        <w:t>Do</w:t>
      </w:r>
      <w:r>
        <w:t xml:space="preserve">ing so results in </w:t>
      </w:r>
      <w:r w:rsidR="000F7947">
        <w:t xml:space="preserve">a </w:t>
      </w:r>
      <w:commentRangeStart w:id="97"/>
      <w:r w:rsidR="000F7947">
        <w:t xml:space="preserve">table </w:t>
      </w:r>
      <w:commentRangeEnd w:id="97"/>
      <w:r w:rsidR="006D06CB">
        <w:rPr>
          <w:rStyle w:val="CommentReference"/>
        </w:rPr>
        <w:commentReference w:id="97"/>
      </w:r>
      <w:r w:rsidR="000F7947">
        <w:t>that looks</w:t>
      </w:r>
      <w:r>
        <w:t xml:space="preserve"> like this</w:t>
      </w:r>
    </w:p>
    <w:p w14:paraId="2F988EE3" w14:textId="44F53DF8" w:rsidR="00717A55" w:rsidRDefault="00BE56FC" w:rsidP="003A5E4B">
      <w:r>
        <w:rPr>
          <w:noProof/>
        </w:rPr>
        <w:drawing>
          <wp:inline distT="0" distB="0" distL="0" distR="0" wp14:anchorId="26E4A10E" wp14:editId="468E74A3">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p>
    <w:p w14:paraId="0F572C1D" w14:textId="77777777" w:rsidR="002563E6" w:rsidRDefault="002563E6" w:rsidP="003A5E4B"/>
    <w:p w14:paraId="523797D1" w14:textId="64A9B91C" w:rsidR="0070555D" w:rsidRDefault="006B62EC" w:rsidP="003A5E4B">
      <w:r>
        <w:lastRenderedPageBreak/>
        <w:t>To then start up a container, the following method is used: (</w:t>
      </w:r>
      <w:hyperlink r:id="rId21" w:history="1">
        <w:r w:rsidRPr="003922CF">
          <w:rPr>
            <w:rStyle w:val="Hyperlink"/>
          </w:rPr>
          <w:t>https://docs.docker.com/engine/reference/run/</w:t>
        </w:r>
      </w:hyperlink>
      <w:r>
        <w:t xml:space="preserve">) </w:t>
      </w:r>
    </w:p>
    <w:p w14:paraId="2AFBB147" w14:textId="50755591" w:rsidR="006B62EC" w:rsidRDefault="006B62EC" w:rsidP="006B62EC">
      <w:pPr>
        <w:pStyle w:val="CodeSnippet"/>
      </w:pPr>
      <w:r w:rsidRPr="006B62EC">
        <w:t>docker run [OPTIONS] IMAGE[:TAG|@DIGEST] [COMMAND] [ARG...]</w:t>
      </w:r>
    </w:p>
    <w:p w14:paraId="748329B3" w14:textId="54C510C9" w:rsidR="006B62EC" w:rsidRPr="006B62EC" w:rsidRDefault="00B9497F" w:rsidP="006B62EC">
      <w:r>
        <w:t>Which for our use case looks like this:</w:t>
      </w:r>
    </w:p>
    <w:p w14:paraId="73E4D38D" w14:textId="24439013" w:rsidR="006B62EC" w:rsidRDefault="006B62EC" w:rsidP="006B62EC">
      <w:pPr>
        <w:pStyle w:val="CodeSnippet"/>
      </w:pPr>
      <w:r w:rsidRPr="00EA4AE7">
        <w:t xml:space="preserve">docker run -t -d --name </w:t>
      </w:r>
      <w:r w:rsidR="00157594">
        <w:t>ContainerName</w:t>
      </w:r>
      <w:r w:rsidRPr="00EA4AE7">
        <w:t xml:space="preserve"> sdtf</w:t>
      </w:r>
      <w:r w:rsidR="00157594">
        <w:t>/sdtf_n</w:t>
      </w:r>
      <w:r w:rsidRPr="00EA4AE7">
        <w:t xml:space="preserve"> /bin/bash</w:t>
      </w:r>
    </w:p>
    <w:p w14:paraId="2C78186C" w14:textId="4612E3B4"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instead of occupying the command line interface as a “foreground process”. This isn’t necessary, but useful in our case</w:t>
      </w:r>
      <w:r w:rsidR="00573040">
        <w:t xml:space="preserve"> as we often want multiple containers running at the same time.</w:t>
      </w:r>
    </w:p>
    <w:p w14:paraId="15BDAFC9" w14:textId="76A6E8BB" w:rsidR="00BE56FC" w:rsidRDefault="00267654" w:rsidP="003A5E4B">
      <w:r>
        <w:t xml:space="preserve">The purpose of –t is to allocate a pseudo-tty to the container. It is not that well documented on the Docker reference page, but what it does for us is send the output to a virtual tty within the Docker container. Practically this ensures that </w:t>
      </w:r>
      <w:r w:rsidR="00693C5A">
        <w:t>the stdin stays open, even when the container is not attached. If this option isn’t used, the container starts, runs the command defined by either the Dockerfile or the command parameter, and then just stops again. So in our case it is necessary to keep the container running so that we can attach it later using Docker exec and execute our tests.</w:t>
      </w:r>
    </w:p>
    <w:p w14:paraId="7C3B5434" w14:textId="3AB1C3FE" w:rsidR="00693C5A" w:rsidRDefault="00693C5A" w:rsidP="003A5E4B">
      <w:r>
        <w:t xml:space="preserve">The </w:t>
      </w:r>
      <w:r w:rsidR="00313F65">
        <w:t>--</w:t>
      </w:r>
      <w:r>
        <w:t xml:space="preserve">name option is there to give it a nice name. If left blank it will generate a default name in the format of “adjective_noun” </w:t>
      </w:r>
      <w:r w:rsidR="00A95BAD">
        <w:t>(e.g.:</w:t>
      </w:r>
      <w:r>
        <w:t xml:space="preserve"> “</w:t>
      </w:r>
      <w:r w:rsidRPr="00693C5A">
        <w:t>awesome_goldwasser</w:t>
      </w:r>
      <w:r>
        <w:t>”</w:t>
      </w:r>
      <w:r w:rsidR="00A95BAD">
        <w:t>)</w:t>
      </w:r>
      <w:r>
        <w:t>.</w:t>
      </w:r>
    </w:p>
    <w:p w14:paraId="25326552" w14:textId="387F7888" w:rsidR="00313F65" w:rsidRDefault="002A17DE" w:rsidP="003A5E4B">
      <w:r>
        <w:t>The command argument is meant to override the default CMD configured in the Dockerfile. This could as well be left empty because I pass the same command as the one configured in the Dockerfile, so it’s a bit redundant.</w:t>
      </w:r>
    </w:p>
    <w:p w14:paraId="0D3FBB59" w14:textId="18798C3D" w:rsidR="002A17DE" w:rsidRDefault="002A17DE" w:rsidP="003A5E4B">
      <w:r>
        <w:t xml:space="preserve">After the command is run successfully, it creates a container. You can </w:t>
      </w:r>
      <w:r w:rsidR="00D74EE5">
        <w:t xml:space="preserve">check if the container was created successfully by running </w:t>
      </w:r>
    </w:p>
    <w:p w14:paraId="0A05BDAE" w14:textId="6EAE779D" w:rsidR="00D74EE5" w:rsidRDefault="00D74EE5" w:rsidP="00D74EE5">
      <w:pPr>
        <w:pStyle w:val="CodeSnippet"/>
      </w:pPr>
      <w:r>
        <w:t>docker container ls</w:t>
      </w:r>
    </w:p>
    <w:p w14:paraId="362FBA99" w14:textId="5237A90D" w:rsidR="00D74EE5" w:rsidRPr="004D6298" w:rsidRDefault="00D74EE5" w:rsidP="00D74EE5">
      <w:r w:rsidRPr="004D6298">
        <w:t>This displays the following:</w:t>
      </w:r>
    </w:p>
    <w:p w14:paraId="009F2D97" w14:textId="074B6C52" w:rsidR="00A95BAD" w:rsidRDefault="00D74EE5" w:rsidP="003A5E4B">
      <w:r>
        <w:rPr>
          <w:noProof/>
        </w:rPr>
        <w:drawing>
          <wp:inline distT="0" distB="0" distL="0" distR="0" wp14:anchorId="081541FF" wp14:editId="2342B4DE">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738737C3" w14:textId="2A1193CA" w:rsidR="00D74EE5" w:rsidRDefault="00602E89" w:rsidP="003A5E4B">
      <w:r>
        <w:t xml:space="preserve">The top container in this example is the result of the command </w:t>
      </w:r>
    </w:p>
    <w:p w14:paraId="70892B26" w14:textId="6306EAD6" w:rsidR="00267654" w:rsidRDefault="00602E89" w:rsidP="00602E89">
      <w:pPr>
        <w:pStyle w:val="CodeSnippet"/>
      </w:pPr>
      <w:r w:rsidRPr="00EA4AE7">
        <w:t xml:space="preserve">docker run -t -d --name </w:t>
      </w:r>
      <w:r>
        <w:t>Final0</w:t>
      </w:r>
      <w:r w:rsidRPr="00EA4AE7">
        <w:t xml:space="preserve"> sdtf</w:t>
      </w:r>
      <w:r>
        <w:t>/sdtf_12</w:t>
      </w:r>
      <w:r w:rsidRPr="00EA4AE7">
        <w:t xml:space="preserve"> /bin/bash</w:t>
      </w:r>
    </w:p>
    <w:p w14:paraId="591820A7" w14:textId="22D5BF47" w:rsidR="00BB7FAC" w:rsidRDefault="00065045" w:rsidP="00602E89">
      <w:r w:rsidRPr="000C743D">
        <w:t xml:space="preserve">So after all that, you’re left with a running container with </w:t>
      </w:r>
      <w:r w:rsidR="000C743D">
        <w:t>SDTF</w:t>
      </w:r>
      <w:r w:rsidRPr="000C743D">
        <w:t xml:space="preserve"> on it. </w:t>
      </w:r>
      <w:r w:rsidR="000C743D">
        <w:t>There is however one last thing that needs to be ironed out before tests can be run successfully in this environment.</w:t>
      </w:r>
      <w:r w:rsidRPr="000C743D">
        <w:t xml:space="preserve"> Due</w:t>
      </w:r>
      <w:r>
        <w:t xml:space="preserve"> </w:t>
      </w:r>
      <w:r>
        <w:lastRenderedPageBreak/>
        <w:t xml:space="preserve">to outdated packages in the </w:t>
      </w:r>
      <w:r w:rsidR="000C743D">
        <w:t>SDTF</w:t>
      </w:r>
      <w:r>
        <w:t xml:space="preserve"> resources used in the install procedure, you are left with an outdated selenium installed in the runtime. To </w:t>
      </w:r>
      <w:r w:rsidR="004D6298">
        <w:t>resolve</w:t>
      </w:r>
      <w:r>
        <w:t xml:space="preserve"> this, it is necessary to </w:t>
      </w:r>
      <w:r w:rsidR="00BB7FAC">
        <w:t xml:space="preserve">attach the container, enter the </w:t>
      </w:r>
      <w:r w:rsidR="000C743D">
        <w:t>SDTF</w:t>
      </w:r>
      <w:r w:rsidR="00BB7FAC">
        <w:t xml:space="preserve"> runtime and update selenium. Here’s how to go about that: </w:t>
      </w:r>
      <w:r w:rsidR="00F71B08">
        <w:rPr>
          <w:color w:val="FF0000"/>
        </w:rPr>
        <w:t>(</w:t>
      </w:r>
      <w:r w:rsidR="00BB7FAC" w:rsidRPr="00BB7FAC">
        <w:rPr>
          <w:color w:val="FF0000"/>
        </w:rPr>
        <w:t>or does this belong in the appendix?)</w:t>
      </w:r>
      <w:r w:rsidR="00BB7FAC" w:rsidRPr="00BB7FAC">
        <w:t xml:space="preserve"> </w:t>
      </w:r>
    </w:p>
    <w:p w14:paraId="37AEC563" w14:textId="17097F88" w:rsidR="00BB7FAC" w:rsidRDefault="00A5009E" w:rsidP="00602E89">
      <w:r>
        <w:t xml:space="preserve">To </w:t>
      </w:r>
      <w:r w:rsidR="004D6298">
        <w:t xml:space="preserve"> get to the final image, it is appropriate to first make an intermediary container, in this example named “Intermediary</w:t>
      </w:r>
      <w:r w:rsidR="004D6298" w:rsidRPr="004D6298">
        <w:rPr>
          <w:rFonts w:ascii="Consolas" w:hAnsi="Consolas" w:cs="Consolas"/>
        </w:rPr>
        <w:t>0</w:t>
      </w:r>
      <w:r w:rsidR="004D6298">
        <w:t>”</w:t>
      </w:r>
    </w:p>
    <w:p w14:paraId="626E3D20" w14:textId="5954F35D" w:rsidR="001065E2" w:rsidRDefault="001065E2" w:rsidP="001065E2">
      <w:pPr>
        <w:pStyle w:val="CodeSnippet"/>
      </w:pPr>
      <w:r w:rsidRPr="00EA4AE7">
        <w:t xml:space="preserve">docker run -t -d --name </w:t>
      </w:r>
      <w:r>
        <w:t>Intermediary0</w:t>
      </w:r>
      <w:r w:rsidRPr="00EA4AE7">
        <w:t xml:space="preserve"> sdtf</w:t>
      </w:r>
      <w:r>
        <w:t>/sdtf_11</w:t>
      </w:r>
      <w:r w:rsidRPr="00EA4AE7">
        <w:t xml:space="preserve"> /bin/bash</w:t>
      </w:r>
    </w:p>
    <w:p w14:paraId="1FC9941F" w14:textId="77777777" w:rsidR="00A907FB" w:rsidRDefault="001065E2" w:rsidP="001065E2">
      <w:r>
        <w:t>Then Enter the container using Docker exec</w:t>
      </w:r>
      <w:r w:rsidR="00A907FB">
        <w:t xml:space="preserve"> </w:t>
      </w:r>
    </w:p>
    <w:p w14:paraId="2B090B61" w14:textId="60D67EC1" w:rsidR="001065E2" w:rsidRDefault="00A907FB" w:rsidP="001065E2">
      <w:r>
        <w:t xml:space="preserve">(source: </w:t>
      </w:r>
      <w:hyperlink r:id="rId23" w:history="1">
        <w:r w:rsidRPr="00597A57">
          <w:rPr>
            <w:rStyle w:val="Hyperlink"/>
          </w:rPr>
          <w:t>https://docs.docker.com/engine/reference/commandline/exec/</w:t>
        </w:r>
      </w:hyperlink>
      <w:r>
        <w:t xml:space="preserve"> )</w:t>
      </w:r>
    </w:p>
    <w:p w14:paraId="518AD1F0" w14:textId="0D7709A6" w:rsidR="001065E2" w:rsidRDefault="001065E2" w:rsidP="001065E2">
      <w:pPr>
        <w:pStyle w:val="CodeSnippet"/>
      </w:pPr>
      <w:r w:rsidRPr="001065E2">
        <w:t xml:space="preserve">docker exec -it </w:t>
      </w:r>
      <w:r>
        <w:t>Intermediary0</w:t>
      </w:r>
      <w:r w:rsidRPr="001065E2">
        <w:t xml:space="preserve"> bash</w:t>
      </w:r>
    </w:p>
    <w:p w14:paraId="2DFAB10A" w14:textId="77777777"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omption. The options specified here will allocate a “pseudo-tty” to the container and keep STDIN open. What dis does practically is attach the command line interface (CLI) of the container to the CLI of the host system (or whatever command line you are accessing it from). </w:t>
      </w:r>
    </w:p>
    <w:p w14:paraId="6EAB4DBC" w14:textId="170F5F71" w:rsidR="001065E2" w:rsidRPr="00397868" w:rsidRDefault="00A907FB" w:rsidP="001065E2">
      <w:pPr>
        <w:rPr>
          <w:rFonts w:cs="Consolas"/>
        </w:rPr>
      </w:pPr>
      <w:r>
        <w:rPr>
          <w:rFonts w:cs="Consolas"/>
        </w:rPr>
        <w:t xml:space="preserve">Doing this allows us to </w:t>
      </w:r>
      <w:r w:rsidR="007856A8">
        <w:rPr>
          <w:rFonts w:cs="Consolas"/>
        </w:rPr>
        <w:t xml:space="preserve">do additional configuration to the container before we commit a final image.The only configuration step the we have left here is update the selenium package in the SDTF runtime. </w:t>
      </w:r>
    </w:p>
    <w:p w14:paraId="2DC71CB7" w14:textId="1FEAEF6B" w:rsidR="00E4518D" w:rsidRDefault="007856A8" w:rsidP="00CD7B8C">
      <w:r>
        <w:t>First thing that needs to happen is enter the sdtf runtime using the following command:</w:t>
      </w:r>
    </w:p>
    <w:p w14:paraId="12EFA1B5" w14:textId="503AAC7B" w:rsidR="007856A8" w:rsidRDefault="00172A12" w:rsidP="007856A8">
      <w:pPr>
        <w:pStyle w:val="CodeSnippet"/>
      </w:pPr>
      <w:r>
        <w:t>s</w:t>
      </w:r>
      <w:r w:rsidR="007856A8">
        <w:t>ource /root/sdtf/sdtf-activate</w:t>
      </w:r>
    </w:p>
    <w:p w14:paraId="08463F15" w14:textId="6FAD7100" w:rsidR="00172A12" w:rsidRDefault="00172A12" w:rsidP="00172A12">
      <w:pPr>
        <w:rPr>
          <w:color w:val="FF0000"/>
        </w:rPr>
      </w:pPr>
      <w:r>
        <w:rPr>
          <w:color w:val="FF0000"/>
        </w:rPr>
        <w:t>Include screenshot</w:t>
      </w:r>
    </w:p>
    <w:p w14:paraId="6BD50D33" w14:textId="394E3BFB" w:rsidR="00172A12" w:rsidRDefault="00172A12" w:rsidP="00172A12">
      <w:r>
        <w:t>Then enter the following to update selenium:</w:t>
      </w:r>
    </w:p>
    <w:p w14:paraId="095FEFEB" w14:textId="35E380C7" w:rsidR="00172A12" w:rsidRPr="002353E9" w:rsidRDefault="00172A12" w:rsidP="00172A12">
      <w:pPr>
        <w:pStyle w:val="CodeSnippet"/>
      </w:pPr>
      <w:r w:rsidRPr="002353E9">
        <w:t>pip install -U selenium</w:t>
      </w:r>
    </w:p>
    <w:p w14:paraId="73D02589" w14:textId="463D3F19" w:rsidR="00172A12" w:rsidRDefault="00172A12" w:rsidP="00172A12">
      <w:r>
        <w:t xml:space="preserve">When the install is finished, </w:t>
      </w:r>
      <w:r w:rsidR="00584910">
        <w:t xml:space="preserve">you can exit the runtime by typing </w:t>
      </w:r>
    </w:p>
    <w:p w14:paraId="36AA8CB5" w14:textId="4FD15EA5" w:rsidR="00584910" w:rsidRDefault="00D94A50" w:rsidP="00584910">
      <w:pPr>
        <w:pStyle w:val="CodeSnippet"/>
      </w:pPr>
      <w:r>
        <w:t>deactivate</w:t>
      </w:r>
    </w:p>
    <w:p w14:paraId="51335EED" w14:textId="29AEC9AD" w:rsidR="00C05B71" w:rsidRDefault="00C05B71" w:rsidP="00292FA6">
      <w:r>
        <w:t>Then exit the container by typing simply by giving the exit command.</w:t>
      </w:r>
    </w:p>
    <w:p w14:paraId="317BB835" w14:textId="42A3A00E" w:rsidR="00C05B71" w:rsidRDefault="00C05B71" w:rsidP="00292FA6">
      <w:r>
        <w:t>Next up, we use a powerful feature of Docker to create our final image: the Docker commit command:</w:t>
      </w:r>
    </w:p>
    <w:p w14:paraId="7BAE33E5" w14:textId="2184ECD2" w:rsidR="00D94A50" w:rsidRDefault="00292FA6" w:rsidP="00292FA6">
      <w:pPr>
        <w:pStyle w:val="CodeSnippet"/>
      </w:pPr>
      <w:r w:rsidRPr="00BD231D">
        <w:t xml:space="preserve">docker commit </w:t>
      </w:r>
      <w:r w:rsidR="00C05B71">
        <w:t xml:space="preserve">Intermediary0 </w:t>
      </w:r>
      <w:r w:rsidRPr="00BD231D">
        <w:t>sdtf/sdtf_</w:t>
      </w:r>
      <w:r w:rsidR="00C05B71">
        <w:t>12</w:t>
      </w:r>
    </w:p>
    <w:p w14:paraId="037E04C4" w14:textId="16E5BE4A"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06C1DDC6" w14:textId="77777777" w:rsidR="00397868" w:rsidRDefault="00397868" w:rsidP="00C05B71"/>
    <w:p w14:paraId="1971692D" w14:textId="77777777" w:rsidR="00397868" w:rsidRPr="006D2B80" w:rsidRDefault="00397868" w:rsidP="00397868">
      <w:pPr>
        <w:rPr>
          <w:i/>
          <w:color w:val="FF0000"/>
        </w:rPr>
      </w:pPr>
      <w:r w:rsidRPr="006D2B80">
        <w:rPr>
          <w:i/>
          <w:color w:val="FF0000"/>
        </w:rPr>
        <w:t>Result?</w:t>
      </w:r>
      <w:r>
        <w:rPr>
          <w:i/>
          <w:color w:val="FF0000"/>
        </w:rPr>
        <w:t xml:space="preserve"> Resource gains?</w:t>
      </w:r>
    </w:p>
    <w:p w14:paraId="2EDCA343" w14:textId="77777777" w:rsidR="00397868" w:rsidRPr="0003364F" w:rsidRDefault="00397868" w:rsidP="00397868">
      <w:r>
        <w:lastRenderedPageBreak/>
        <w:t>Docker stats &lt;container name&gt;, find a way to put this into a file to get decent insight of the resource usage.</w:t>
      </w:r>
    </w:p>
    <w:p w14:paraId="09802775" w14:textId="77777777" w:rsidR="00292FA6" w:rsidRPr="00172A12" w:rsidRDefault="00292FA6" w:rsidP="00292FA6"/>
    <w:p w14:paraId="66E87763" w14:textId="3C3439B4" w:rsidR="00CD7B8C" w:rsidRPr="0003364F" w:rsidRDefault="00CD7B8C" w:rsidP="00057DA0">
      <w:pPr>
        <w:pStyle w:val="Heading4"/>
      </w:pPr>
      <w:r w:rsidRPr="0003364F">
        <w:t>Selenium Grid</w:t>
      </w:r>
    </w:p>
    <w:p w14:paraId="3A96811D" w14:textId="30583E33" w:rsidR="00CD7B8C" w:rsidRDefault="00CD7B8C" w:rsidP="00CD7B8C"/>
    <w:p w14:paraId="4456FB4D" w14:textId="1A1E01A5" w:rsidR="00075970" w:rsidRPr="00075970" w:rsidRDefault="00075970" w:rsidP="00CD7B8C">
      <w:pPr>
        <w:rPr>
          <w:i/>
          <w:color w:val="FF0000"/>
        </w:rPr>
      </w:pPr>
      <w:r w:rsidRPr="00075970">
        <w:rPr>
          <w:i/>
          <w:color w:val="FF0000"/>
        </w:rPr>
        <w:t>Why?</w:t>
      </w:r>
    </w:p>
    <w:p w14:paraId="0C31E0F9" w14:textId="515270FD" w:rsidR="00075970" w:rsidRDefault="0099391E" w:rsidP="001065E2">
      <w:pPr>
        <w:tabs>
          <w:tab w:val="left" w:pos="1215"/>
        </w:tabs>
      </w:pPr>
      <w:r>
        <w:t>In essence, it is actually necessary to use Selenium grid and deploy it using a Docker based strategy? Let’s go over the facts.</w:t>
      </w:r>
    </w:p>
    <w:p w14:paraId="3ADC2253" w14:textId="024C125A" w:rsidR="0099391E" w:rsidRDefault="00DE5FC7" w:rsidP="001065E2">
      <w:pPr>
        <w:tabs>
          <w:tab w:val="left" w:pos="1215"/>
        </w:tabs>
      </w:pPr>
      <w:r>
        <w:t>In this</w:t>
      </w:r>
      <w:r w:rsidR="0099391E">
        <w:t xml:space="preserve"> new deployment strategy, assuming we deploy the SDTF in containers to substitute the TCH’</w:t>
      </w:r>
      <w:r>
        <w:t xml:space="preserve">s, the SDTF containers will not contain anything else that isn’t 100% required. As such, there will be no browsers installed on it, making it impossible to do the browser operations locally in the container. </w:t>
      </w:r>
    </w:p>
    <w:p w14:paraId="3B68BDD8" w14:textId="7C5B8E81"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7C75436E" w14:textId="19380246" w:rsidR="00FF18B1" w:rsidRDefault="00FF18B1" w:rsidP="001065E2">
      <w:pPr>
        <w:tabs>
          <w:tab w:val="left" w:pos="1215"/>
        </w:tabs>
      </w:pPr>
      <w:r>
        <w:t>The reason why the Selenium Hub and its Nodes are deployed in containers is a matter of flexibility. This method comes with its own set of problems, as described later on (see: “Challenges: IE in a container?”).</w:t>
      </w:r>
    </w:p>
    <w:p w14:paraId="19FDE6BE" w14:textId="7ECC99A8"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almost instantly after they are created. Scaling back down and terminating nodes is also easy and rather fast. </w:t>
      </w:r>
    </w:p>
    <w:p w14:paraId="0A2FABFC" w14:textId="4CB4AE77" w:rsidR="00FD7EFF" w:rsidRDefault="00BB6E3B" w:rsidP="001065E2">
      <w:pPr>
        <w:tabs>
          <w:tab w:val="left" w:pos="1215"/>
        </w:tabs>
      </w:pPr>
      <w:r>
        <w:t>Utilizing</w:t>
      </w:r>
      <w:r w:rsidR="00FD7EFF">
        <w:t xml:space="preserve"> containers for this task also has the benefit of being way less resource intensive then spinning up entire virtual machines for this purpose</w:t>
      </w:r>
      <w:r>
        <w:t>, due to the lightweight nature of containers, as mentioned earlier.</w:t>
      </w:r>
    </w:p>
    <w:p w14:paraId="27383867" w14:textId="23576899" w:rsidR="00075970" w:rsidRPr="00075970" w:rsidRDefault="00075970" w:rsidP="00CD7B8C">
      <w:pPr>
        <w:rPr>
          <w:i/>
          <w:color w:val="FF0000"/>
        </w:rPr>
      </w:pPr>
      <w:r w:rsidRPr="00075970">
        <w:rPr>
          <w:i/>
          <w:color w:val="FF0000"/>
        </w:rPr>
        <w:t>How?</w:t>
      </w:r>
    </w:p>
    <w:p w14:paraId="54EC1E78" w14:textId="60BB9C21" w:rsidR="002353E9" w:rsidRDefault="00AF4CDB" w:rsidP="00AF4CDB">
      <w:r>
        <w:t xml:space="preserve">The images necessary for deploying a Selenium Grid in Docker can be found in the GitHub repository of SeleniumHQ here: </w:t>
      </w:r>
      <w:hyperlink r:id="rId24" w:history="1">
        <w:r w:rsidRPr="00597A57">
          <w:rPr>
            <w:rStyle w:val="Hyperlink"/>
          </w:rPr>
          <w:t>https://github.com/SeleniumHQ/docker-selenium</w:t>
        </w:r>
      </w:hyperlink>
      <w:r>
        <w:t>. (</w:t>
      </w:r>
      <w:r w:rsidRPr="00AF4CDB">
        <w:rPr>
          <w:color w:val="FF0000"/>
        </w:rPr>
        <w:t>TODO</w:t>
      </w:r>
      <w:r>
        <w:t>: install guide of the images in appendix)</w:t>
      </w:r>
    </w:p>
    <w:p w14:paraId="18619188" w14:textId="00FE7E8A" w:rsidR="00AF4CDB" w:rsidRPr="00AF4CDB" w:rsidRDefault="00AF4CDB" w:rsidP="00AF4CDB">
      <w:pPr>
        <w:tabs>
          <w:tab w:val="left" w:pos="5535"/>
        </w:tabs>
      </w:pPr>
      <w:r>
        <w:t>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is called Docker-compose.</w:t>
      </w:r>
    </w:p>
    <w:p w14:paraId="73F7756F" w14:textId="68D3C5B6" w:rsidR="002353E9" w:rsidRPr="0003364F" w:rsidRDefault="002353E9" w:rsidP="002353E9">
      <w:pPr>
        <w:pStyle w:val="Heading5"/>
      </w:pPr>
      <w:r w:rsidRPr="0003364F">
        <w:t>Docker-Compose</w:t>
      </w:r>
      <w:r>
        <w:t xml:space="preserve"> (</w:t>
      </w:r>
      <w:r w:rsidRPr="002353E9">
        <w:rPr>
          <w:color w:val="FF0000"/>
        </w:rPr>
        <w:t>explain this in the technologies section, or is it ok to introduce here?</w:t>
      </w:r>
      <w:r>
        <w:t>)</w:t>
      </w:r>
    </w:p>
    <w:p w14:paraId="76D084ED" w14:textId="17CA6889" w:rsidR="002353E9" w:rsidRDefault="002353E9" w:rsidP="002353E9">
      <w:pPr>
        <w:tabs>
          <w:tab w:val="left" w:pos="5535"/>
        </w:tabs>
      </w:pPr>
    </w:p>
    <w:p w14:paraId="3D040E02" w14:textId="044D28B5" w:rsidR="009067B9" w:rsidRDefault="009067B9" w:rsidP="002353E9">
      <w:pPr>
        <w:tabs>
          <w:tab w:val="left" w:pos="5535"/>
        </w:tabs>
        <w:rPr>
          <w:noProof/>
        </w:rPr>
      </w:pPr>
      <w:r>
        <w:rPr>
          <w:noProof/>
        </w:rPr>
        <w:t xml:space="preserve">Docker-Compose is a </w:t>
      </w:r>
    </w:p>
    <w:p w14:paraId="75917C34" w14:textId="7522397B"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2B3B520B" w14:textId="394DB7D0" w:rsidR="002353E9" w:rsidRDefault="00510427" w:rsidP="002353E9">
      <w:pPr>
        <w:tabs>
          <w:tab w:val="left" w:pos="5535"/>
        </w:tabs>
      </w:pPr>
      <w:r>
        <w:rPr>
          <w:noProof/>
        </w:rPr>
        <w:lastRenderedPageBreak/>
        <w:drawing>
          <wp:inline distT="0" distB="0" distL="0" distR="0" wp14:anchorId="0345DC44" wp14:editId="4F0F9964">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09566035" w14:textId="10E40549" w:rsidR="00AF4234" w:rsidRDefault="00AF4CDB" w:rsidP="002353E9">
      <w:pPr>
        <w:tabs>
          <w:tab w:val="left" w:pos="5535"/>
        </w:tabs>
      </w:pPr>
      <w:r>
        <w:t xml:space="preserve">This is the file used to start up the </w:t>
      </w:r>
      <w:r w:rsidR="00CF1D24">
        <w:t>Selenium grid.</w:t>
      </w:r>
      <w:r w:rsidR="009067B9">
        <w:t xml:space="preserve"> </w:t>
      </w:r>
      <w:r w:rsidR="00CF1D24">
        <w:t xml:space="preserve">In it are 3 sub services specified: Selenium-hub, chrome-debug and firefox-debug. </w:t>
      </w:r>
      <w:r w:rsidR="00AF4234">
        <w:t>It is important to note that port 4444 of the selenium hub is linked to port 4444 of the host machine. This causes all incoming traffic on port 4444 on the host machine to be forwarded to the container, effectively making it addressable from outside.</w:t>
      </w:r>
    </w:p>
    <w:p w14:paraId="25B046CD" w14:textId="103F84BA" w:rsidR="00CF1D24" w:rsidRDefault="00CF1D24" w:rsidP="002353E9">
      <w:pPr>
        <w:tabs>
          <w:tab w:val="left" w:pos="5535"/>
        </w:tabs>
      </w:pPr>
      <w:r>
        <w:t>Using the following command in the directory where the compose file is located will launch one container of each “service”:</w:t>
      </w:r>
    </w:p>
    <w:p w14:paraId="41857087" w14:textId="6C59879B" w:rsidR="00CF1D24" w:rsidRPr="00952DCB" w:rsidRDefault="00CF1D24" w:rsidP="00952DCB">
      <w:pPr>
        <w:pStyle w:val="CodeSnippet"/>
      </w:pPr>
      <w:r w:rsidRPr="00952DCB">
        <w:t>docker-compose up -d</w:t>
      </w:r>
    </w:p>
    <w:p w14:paraId="0D9AD406" w14:textId="59E97F94" w:rsidR="00CF1D24" w:rsidRDefault="00CF1D24" w:rsidP="00CF1D24">
      <w:r>
        <w:t>-d is used to run it detached.</w:t>
      </w:r>
    </w:p>
    <w:p w14:paraId="43715D69" w14:textId="2D0DA15D" w:rsidR="00CF1D24" w:rsidRDefault="00CF1D24" w:rsidP="00CF1D24">
      <w:r>
        <w:t>The flexibility this provides is that when you need an additional node with chrome or firefox, you can just run the following:</w:t>
      </w:r>
    </w:p>
    <w:p w14:paraId="30D374DC" w14:textId="77777777" w:rsidR="00CF1D24" w:rsidRPr="00952DCB" w:rsidRDefault="00CF1D24" w:rsidP="00952DCB">
      <w:pPr>
        <w:pStyle w:val="CodeSnippet"/>
      </w:pPr>
      <w:r w:rsidRPr="00952DCB">
        <w:t>docker-compose up –d --scale chrome-debug=2</w:t>
      </w:r>
    </w:p>
    <w:p w14:paraId="6DD030E5" w14:textId="75F2308C" w:rsidR="00CF1D24" w:rsidRDefault="00CF1D24" w:rsidP="00CF1D24">
      <w:r>
        <w:t xml:space="preserve">or </w:t>
      </w:r>
    </w:p>
    <w:p w14:paraId="1044DE89" w14:textId="4B8E910A" w:rsidR="00CF1D24" w:rsidRPr="00952DCB" w:rsidRDefault="00CF1D24" w:rsidP="00952DCB">
      <w:pPr>
        <w:pStyle w:val="CodeSnippet"/>
      </w:pPr>
      <w:r w:rsidRPr="00952DCB">
        <w:t>docker-compose up –d --scale firefox-debug=2</w:t>
      </w:r>
    </w:p>
    <w:p w14:paraId="17FF8243" w14:textId="51A0EEB3" w:rsidR="00CF1D24" w:rsidRDefault="00CF1D24" w:rsidP="00CF1D24">
      <w:r>
        <w:t>To scale the number of containers of a service to the specified number. Here,</w:t>
      </w:r>
      <w:r w:rsidR="00AD6059">
        <w:t xml:space="preserve"> 2</w:t>
      </w:r>
    </w:p>
    <w:p w14:paraId="79903B8B" w14:textId="499912C8" w:rsidR="00CF1D24" w:rsidRDefault="00CF1D24" w:rsidP="00CF1D24"/>
    <w:p w14:paraId="1B58330F" w14:textId="4DAF6160" w:rsidR="00D93C93" w:rsidRPr="0003364F" w:rsidRDefault="00AD6059" w:rsidP="00CD7B8C">
      <w:r>
        <w:t>It may also be beneficial to also incorporate the sdtf in the compose file in the final iteration when taking this to production like so:</w:t>
      </w:r>
    </w:p>
    <w:p w14:paraId="2EBFB4AF" w14:textId="752C66AE" w:rsidR="007E4DAF" w:rsidRDefault="00AF4CDB" w:rsidP="007E4DAF">
      <w:r>
        <w:rPr>
          <w:noProof/>
        </w:rPr>
        <w:lastRenderedPageBreak/>
        <w:drawing>
          <wp:inline distT="0" distB="0" distL="0" distR="0" wp14:anchorId="4AFFC62C" wp14:editId="03D7F050">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47925"/>
                    </a:xfrm>
                    <a:prstGeom prst="rect">
                      <a:avLst/>
                    </a:prstGeom>
                  </pic:spPr>
                </pic:pic>
              </a:graphicData>
            </a:graphic>
          </wp:inline>
        </w:drawing>
      </w:r>
    </w:p>
    <w:p w14:paraId="10D905D9" w14:textId="288C0070" w:rsidR="00595537" w:rsidRPr="0003364F" w:rsidRDefault="00AD6059" w:rsidP="007E4DAF">
      <w:r>
        <w:t xml:space="preserve">I opted not to do this during my testing however, </w:t>
      </w:r>
      <w:r w:rsidR="00595537">
        <w:t>as frequently restarting a container seems to  kind of throw off Docker-compose, for lack of better term, causing a variety of issues, once even crashing my system.</w:t>
      </w:r>
      <w:r w:rsidR="009067B9">
        <w:t xml:space="preserve"> </w:t>
      </w:r>
      <w:r w:rsidR="00595537">
        <w:t>That being said, if you are nice to Docker-compose and follow the best practices found on the reference page (</w:t>
      </w:r>
      <w:hyperlink r:id="rId26" w:history="1">
        <w:r w:rsidR="00595537" w:rsidRPr="00597A57">
          <w:rPr>
            <w:rStyle w:val="Hyperlink"/>
          </w:rPr>
          <w:t>https://docs.docker.com/compose/reference/</w:t>
        </w:r>
      </w:hyperlink>
      <w:r w:rsidR="00595537">
        <w:t>), it is overall a stable and useful tool to easily start up multiple containers and scale them accordingly to your needs.</w:t>
      </w:r>
    </w:p>
    <w:p w14:paraId="19A55211" w14:textId="77777777" w:rsidR="00F102F3" w:rsidRDefault="00F102F3">
      <w:pPr>
        <w:jc w:val="left"/>
        <w:rPr>
          <w:rFonts w:ascii="Arial" w:eastAsiaTheme="majorEastAsia" w:hAnsi="Arial" w:cstheme="majorBidi"/>
          <w:color w:val="2E74B5" w:themeColor="accent1" w:themeShade="BF"/>
          <w:sz w:val="26"/>
          <w:szCs w:val="26"/>
        </w:rPr>
      </w:pPr>
      <w:r>
        <w:br w:type="page"/>
      </w:r>
    </w:p>
    <w:p w14:paraId="5CCB393E" w14:textId="737CE68B" w:rsidR="007E4DAF" w:rsidRPr="0003364F" w:rsidRDefault="007E4DAF" w:rsidP="007E4DAF">
      <w:pPr>
        <w:pStyle w:val="Heading2"/>
      </w:pPr>
      <w:bookmarkStart w:id="98" w:name="_Toc515242571"/>
      <w:r w:rsidRPr="0003364F">
        <w:lastRenderedPageBreak/>
        <w:t>Impact on the existing WebAdmin</w:t>
      </w:r>
      <w:bookmarkEnd w:id="98"/>
    </w:p>
    <w:p w14:paraId="259EDA27" w14:textId="2F246051" w:rsidR="007E4DAF" w:rsidRPr="0003364F" w:rsidRDefault="007E4DAF" w:rsidP="007E4DAF"/>
    <w:p w14:paraId="2EFB4C10" w14:textId="2CEFF99B" w:rsidR="00E82B2A" w:rsidRDefault="00C967C8" w:rsidP="007E4DAF">
      <w:pPr>
        <w:rPr>
          <w:i/>
        </w:rPr>
      </w:pPr>
      <w:r>
        <w:rPr>
          <w:i/>
        </w:rPr>
        <w:t xml:space="preserve">Not sure what to put here except that it doesn’t work unless adapted to the new </w:t>
      </w:r>
      <w:r w:rsidR="00E82B2A">
        <w:rPr>
          <w:i/>
        </w:rPr>
        <w:t>deployment architecture. Which is the following subtitle</w:t>
      </w:r>
    </w:p>
    <w:p w14:paraId="0D477C1D" w14:textId="5B620465" w:rsidR="00A63D18" w:rsidRDefault="00A63D18" w:rsidP="007E4DAF">
      <w:pPr>
        <w:rPr>
          <w:i/>
        </w:rPr>
      </w:pPr>
      <w:r>
        <w:rPr>
          <w:i/>
        </w:rPr>
        <w:t xml:space="preserve">Each suite is </w:t>
      </w:r>
      <w:r w:rsidR="00364247">
        <w:rPr>
          <w:i/>
        </w:rPr>
        <w:t>m</w:t>
      </w:r>
      <w:r>
        <w:rPr>
          <w:i/>
        </w:rPr>
        <w:t xml:space="preserve">ultiple test cases </w:t>
      </w:r>
    </w:p>
    <w:p w14:paraId="4C9573B2" w14:textId="36478CF8" w:rsidR="00A63D18" w:rsidRDefault="00A63D18" w:rsidP="007E4DAF">
      <w:pPr>
        <w:rPr>
          <w:i/>
        </w:rPr>
      </w:pPr>
      <w:r>
        <w:rPr>
          <w:i/>
        </w:rPr>
        <w:t>Base test case</w:t>
      </w:r>
    </w:p>
    <w:p w14:paraId="04289C0A" w14:textId="45A95F64" w:rsidR="00A63D18" w:rsidRDefault="00A63D18" w:rsidP="007E4DAF">
      <w:pPr>
        <w:rPr>
          <w:i/>
        </w:rPr>
      </w:pPr>
      <w:r>
        <w:rPr>
          <w:i/>
        </w:rPr>
        <w:t>Setup teardown</w:t>
      </w:r>
    </w:p>
    <w:p w14:paraId="0DBD63F6" w14:textId="12CDDC7F" w:rsidR="00A63D18" w:rsidRPr="00C967C8" w:rsidRDefault="00A63D18" w:rsidP="007E4DAF">
      <w:pPr>
        <w:rPr>
          <w:i/>
        </w:rPr>
      </w:pPr>
      <w:r>
        <w:rPr>
          <w:i/>
        </w:rPr>
        <w:t>High level explain the changes necessary</w:t>
      </w:r>
    </w:p>
    <w:p w14:paraId="0D4DF938" w14:textId="30E86D8A" w:rsidR="007E4DAF" w:rsidRPr="0003364F" w:rsidRDefault="007E4DAF" w:rsidP="007E4DAF"/>
    <w:p w14:paraId="5FBF0672" w14:textId="5E0B6863" w:rsidR="007E4DAF" w:rsidRDefault="007E4DAF" w:rsidP="007E4DAF">
      <w:pPr>
        <w:pStyle w:val="Heading2"/>
      </w:pPr>
      <w:bookmarkStart w:id="99" w:name="_Toc515242572"/>
      <w:r w:rsidRPr="0003364F">
        <w:t>Changes needed to the WebAdmin Suite</w:t>
      </w:r>
      <w:bookmarkEnd w:id="99"/>
    </w:p>
    <w:p w14:paraId="76B07C4C" w14:textId="1F7C77E0" w:rsidR="00C967C8" w:rsidRDefault="00C967C8" w:rsidP="00C967C8"/>
    <w:p w14:paraId="050F8C25" w14:textId="021F66E5" w:rsidR="00C967C8" w:rsidRDefault="00C967C8" w:rsidP="00C967C8">
      <w:pPr>
        <w:pStyle w:val="Heading3"/>
      </w:pPr>
      <w:bookmarkStart w:id="100" w:name="_Toc515242573"/>
      <w:r>
        <w:t>Adapt to new architecture</w:t>
      </w:r>
      <w:bookmarkEnd w:id="100"/>
    </w:p>
    <w:p w14:paraId="01FC1E46" w14:textId="77777777" w:rsidR="006D5028" w:rsidRDefault="006D5028" w:rsidP="00C967C8"/>
    <w:p w14:paraId="0453773D" w14:textId="5A3A19C9" w:rsidR="00C967C8" w:rsidRDefault="007659D5" w:rsidP="00C967C8">
      <w:r>
        <w:t xml:space="preserve">To adapt to the new architecture, there need to be some changes. Mainly because the old code assumes that selenium and the </w:t>
      </w:r>
      <w:r w:rsidR="000E32CF">
        <w:t>necessary</w:t>
      </w:r>
      <w:r>
        <w:t xml:space="preserve"> browsers are installed </w:t>
      </w:r>
      <w:r w:rsidR="000E32CF">
        <w:t>on the test control host, on which the SDTF runs. So all instances that make Selenium calls need to be changed so that the selenium call isn’t made locally, but is directed to the grid.</w:t>
      </w:r>
    </w:p>
    <w:p w14:paraId="3EB3663C" w14:textId="612D03BD" w:rsidR="00E2105B" w:rsidRDefault="008D6561" w:rsidP="008D6561">
      <w:r>
        <w:t xml:space="preserve">At the start of the test suite run, there is a part where the script logs in to WebAdmin to fetch the version of the WebAdmin. This is specified in </w:t>
      </w:r>
      <w:r w:rsidRPr="00F102F3">
        <w:t>framework/ias/administration.py</w:t>
      </w:r>
      <w:r>
        <w:t>. It was written in the style with multiple “try” statements made to try launching a browser in two different ways across either a windows or a Linux. As there are no browsers on the container with SDTF, I rewrote that part to make use of the Selenium Grid. Now it remotely starts a browsers to do the required operations there.</w:t>
      </w:r>
    </w:p>
    <w:p w14:paraId="6EAE990A" w14:textId="77777777" w:rsidR="00F102F3" w:rsidRPr="00952DCB" w:rsidRDefault="00F102F3" w:rsidP="00952DCB">
      <w:pPr>
        <w:pStyle w:val="CodeSnippet"/>
      </w:pPr>
      <w:r w:rsidRPr="00952DCB">
        <w:t xml:space="preserve">        # Create the webdriver</w:t>
      </w:r>
    </w:p>
    <w:p w14:paraId="3B3215F6" w14:textId="77777777" w:rsidR="00F102F3" w:rsidRPr="00952DCB" w:rsidRDefault="00F102F3" w:rsidP="00952DCB">
      <w:pPr>
        <w:pStyle w:val="CodeSnippet"/>
      </w:pPr>
      <w:r w:rsidRPr="00952DCB">
        <w:t xml:space="preserve">        if self.webDriver is None:</w:t>
      </w:r>
    </w:p>
    <w:p w14:paraId="0B8145A1" w14:textId="77777777" w:rsidR="00F102F3" w:rsidRPr="00952DCB" w:rsidRDefault="00F102F3" w:rsidP="00952DCB">
      <w:pPr>
        <w:pStyle w:val="CodeSnippet"/>
      </w:pPr>
      <w:r w:rsidRPr="00952DCB">
        <w:t xml:space="preserve">            sel_grid = SeleniumGrid('10.132.224.165') #ip of the selenium hub</w:t>
      </w:r>
    </w:p>
    <w:p w14:paraId="7958DAFF" w14:textId="77777777" w:rsidR="00F102F3" w:rsidRPr="00952DCB" w:rsidRDefault="00F102F3" w:rsidP="00952DCB">
      <w:pPr>
        <w:pStyle w:val="CodeSnippet"/>
      </w:pPr>
      <w:r w:rsidRPr="00952DCB">
        <w:t xml:space="preserve">            browser_options = DefaultBrowserOptions.get_remote_defaults(Browser.CHROME)</w:t>
      </w:r>
    </w:p>
    <w:p w14:paraId="60D65A9A" w14:textId="77777777" w:rsidR="00F102F3" w:rsidRPr="00952DCB" w:rsidRDefault="00F102F3" w:rsidP="00952DCB">
      <w:pPr>
        <w:pStyle w:val="CodeSnippet"/>
      </w:pPr>
      <w:r w:rsidRPr="00952DCB">
        <w:t xml:space="preserve">            browser = sel_grid.create_browser(browser_options)</w:t>
      </w:r>
    </w:p>
    <w:p w14:paraId="1A5EAA6D" w14:textId="77777777" w:rsidR="00F102F3" w:rsidRPr="00952DCB" w:rsidRDefault="00F102F3" w:rsidP="00952DCB">
      <w:pPr>
        <w:pStyle w:val="CodeSnippet"/>
      </w:pPr>
      <w:r w:rsidRPr="00952DCB">
        <w:t xml:space="preserve">            browser.start()</w:t>
      </w:r>
    </w:p>
    <w:p w14:paraId="3CBCE154" w14:textId="77777777" w:rsidR="00F102F3" w:rsidRPr="00952DCB" w:rsidRDefault="00F102F3" w:rsidP="00952DCB">
      <w:pPr>
        <w:pStyle w:val="CodeSnippet"/>
      </w:pPr>
      <w:r w:rsidRPr="00952DCB">
        <w:t xml:space="preserve">            self.webDriver = browser.webdriver</w:t>
      </w:r>
    </w:p>
    <w:p w14:paraId="76F94C56" w14:textId="77154A75" w:rsidR="00F102F3" w:rsidRPr="00952DCB" w:rsidRDefault="00F102F3" w:rsidP="00952DCB">
      <w:pPr>
        <w:pStyle w:val="CodeSnippet"/>
      </w:pPr>
      <w:r w:rsidRPr="00952DCB">
        <w:t xml:space="preserve">        webDriver = self.webDriver</w:t>
      </w:r>
    </w:p>
    <w:p w14:paraId="06D6738D" w14:textId="27E22C88" w:rsidR="008D6561" w:rsidRDefault="008D6561" w:rsidP="008D6561">
      <w:r>
        <w:t>This needs the following imports at the top of the file to work:</w:t>
      </w:r>
    </w:p>
    <w:p w14:paraId="72242733" w14:textId="77777777" w:rsidR="008D6561" w:rsidRPr="00952DCB" w:rsidRDefault="008D6561" w:rsidP="00952DCB">
      <w:pPr>
        <w:pStyle w:val="CodeSnippet"/>
      </w:pPr>
      <w:r w:rsidRPr="00952DCB">
        <w:t>from framework.ias.webadmin.webpage_components import (</w:t>
      </w:r>
    </w:p>
    <w:p w14:paraId="7000CB75" w14:textId="77777777" w:rsidR="008D6561" w:rsidRPr="00952DCB" w:rsidRDefault="008D6561" w:rsidP="00952DCB">
      <w:pPr>
        <w:pStyle w:val="CodeSnippet"/>
      </w:pPr>
      <w:r w:rsidRPr="00952DCB">
        <w:t xml:space="preserve">    get_browser_by_name,</w:t>
      </w:r>
    </w:p>
    <w:p w14:paraId="698A3220" w14:textId="77777777" w:rsidR="008D6561" w:rsidRPr="00952DCB" w:rsidRDefault="008D6561" w:rsidP="00952DCB">
      <w:pPr>
        <w:pStyle w:val="CodeSnippet"/>
      </w:pPr>
      <w:r w:rsidRPr="00952DCB">
        <w:t xml:space="preserve">    DefaultBrowserOptions,</w:t>
      </w:r>
    </w:p>
    <w:p w14:paraId="75B1E1BE" w14:textId="77777777" w:rsidR="008D6561" w:rsidRPr="00952DCB" w:rsidRDefault="008D6561" w:rsidP="00952DCB">
      <w:pPr>
        <w:pStyle w:val="CodeSnippet"/>
      </w:pPr>
      <w:r w:rsidRPr="00952DCB">
        <w:t xml:space="preserve">    SeleniumGrid,</w:t>
      </w:r>
    </w:p>
    <w:p w14:paraId="442E3A59" w14:textId="77777777" w:rsidR="008D6561" w:rsidRPr="00952DCB" w:rsidRDefault="008D6561" w:rsidP="00952DCB">
      <w:pPr>
        <w:pStyle w:val="CodeSnippet"/>
      </w:pPr>
      <w:r w:rsidRPr="00952DCB">
        <w:t xml:space="preserve">    Browser</w:t>
      </w:r>
    </w:p>
    <w:p w14:paraId="2AD32976" w14:textId="720BE6A4" w:rsidR="008D6561" w:rsidRDefault="008D6561" w:rsidP="008D6561">
      <w:pPr>
        <w:pStyle w:val="CodeSnippet"/>
      </w:pPr>
      <w:r>
        <w:t>)</w:t>
      </w:r>
    </w:p>
    <w:p w14:paraId="4D9C1BDC" w14:textId="10ADD912" w:rsidR="008D6561" w:rsidRDefault="00D81FA7" w:rsidP="008D6561">
      <w:r>
        <w:lastRenderedPageBreak/>
        <w:t>The following lines were removed:</w:t>
      </w:r>
    </w:p>
    <w:p w14:paraId="5CCB0744" w14:textId="77777777" w:rsidR="00D81FA7" w:rsidRPr="00952DCB" w:rsidRDefault="00D81FA7" w:rsidP="00952DCB">
      <w:pPr>
        <w:pStyle w:val="CodeSnippet"/>
      </w:pPr>
      <w:r w:rsidRPr="00952DCB">
        <w:t xml:space="preserve">            from selenium import webdriver</w:t>
      </w:r>
    </w:p>
    <w:p w14:paraId="73E29BAF" w14:textId="77777777" w:rsidR="00D81FA7" w:rsidRPr="00952DCB" w:rsidRDefault="00D81FA7" w:rsidP="00952DCB">
      <w:pPr>
        <w:pStyle w:val="CodeSnippet"/>
      </w:pPr>
      <w:r w:rsidRPr="00952DCB">
        <w:t xml:space="preserve">            from selenium.webdriver.firefox.firefox_binary import FirefoxBinary</w:t>
      </w:r>
    </w:p>
    <w:p w14:paraId="577B7C90" w14:textId="77777777" w:rsidR="00D81FA7" w:rsidRPr="00952DCB" w:rsidRDefault="00D81FA7" w:rsidP="00952DCB">
      <w:pPr>
        <w:pStyle w:val="CodeSnippet"/>
      </w:pPr>
      <w:r w:rsidRPr="00952DCB">
        <w:t xml:space="preserve">            binary = FirefoxBinary('C:\\Program Files (x86)\\Mozilla Firefox\\firefox.exe')</w:t>
      </w:r>
    </w:p>
    <w:p w14:paraId="3766810C" w14:textId="77777777" w:rsidR="00D81FA7" w:rsidRPr="00952DCB" w:rsidRDefault="00D81FA7" w:rsidP="00952DCB">
      <w:pPr>
        <w:pStyle w:val="CodeSnippet"/>
      </w:pPr>
      <w:r w:rsidRPr="00952DCB">
        <w:t xml:space="preserve">            try:</w:t>
      </w:r>
    </w:p>
    <w:p w14:paraId="72716FF0" w14:textId="77777777" w:rsidR="00D81FA7" w:rsidRPr="00952DCB" w:rsidRDefault="00D81FA7" w:rsidP="00952DCB">
      <w:pPr>
        <w:pStyle w:val="CodeSnippet"/>
      </w:pPr>
      <w:r w:rsidRPr="00952DCB">
        <w:t xml:space="preserve">                _sdtflogging.sdtfLogger.debug("Trying to start Firefox webdriver")</w:t>
      </w:r>
    </w:p>
    <w:p w14:paraId="04E04E71" w14:textId="77777777" w:rsidR="00D81FA7" w:rsidRPr="00952DCB" w:rsidRDefault="00D81FA7" w:rsidP="00952DCB">
      <w:pPr>
        <w:pStyle w:val="CodeSnippet"/>
      </w:pPr>
      <w:r w:rsidRPr="00952DCB">
        <w:t xml:space="preserve">                self.webDriver = webdriver.Firefox(firefox_binary=binary)</w:t>
      </w:r>
    </w:p>
    <w:p w14:paraId="2C2DE918" w14:textId="77777777" w:rsidR="00D81FA7" w:rsidRPr="00952DCB" w:rsidRDefault="00D81FA7" w:rsidP="00952DCB">
      <w:pPr>
        <w:pStyle w:val="CodeSnippet"/>
      </w:pPr>
      <w:r w:rsidRPr="00952DCB">
        <w:t xml:space="preserve">            except Exception as ex1:</w:t>
      </w:r>
    </w:p>
    <w:p w14:paraId="7853FF5A" w14:textId="77777777" w:rsidR="00D81FA7" w:rsidRPr="00952DCB" w:rsidRDefault="00D81FA7" w:rsidP="00952DCB">
      <w:pPr>
        <w:pStyle w:val="CodeSnippet"/>
      </w:pPr>
      <w:r w:rsidRPr="00952DCB">
        <w:t xml:space="preserve">                _sdtflogging.sdtfLogger.debug("Failed to start Firefox webdriver {}".format(ex1))</w:t>
      </w:r>
    </w:p>
    <w:p w14:paraId="49782465" w14:textId="77777777" w:rsidR="00D81FA7" w:rsidRPr="00952DCB" w:rsidRDefault="00D81FA7" w:rsidP="00952DCB">
      <w:pPr>
        <w:pStyle w:val="CodeSnippet"/>
      </w:pPr>
      <w:r w:rsidRPr="00952DCB">
        <w:t xml:space="preserve">        if self.webDriver is None:</w:t>
      </w:r>
    </w:p>
    <w:p w14:paraId="2119048B" w14:textId="77777777" w:rsidR="00D81FA7" w:rsidRPr="00952DCB" w:rsidRDefault="00D81FA7" w:rsidP="00952DCB">
      <w:pPr>
        <w:pStyle w:val="CodeSnippet"/>
      </w:pPr>
      <w:r w:rsidRPr="00952DCB">
        <w:t xml:space="preserve">            try:</w:t>
      </w:r>
    </w:p>
    <w:p w14:paraId="57D017C5" w14:textId="77777777" w:rsidR="00D81FA7" w:rsidRPr="00952DCB" w:rsidRDefault="00D81FA7" w:rsidP="00952DCB">
      <w:pPr>
        <w:pStyle w:val="CodeSnippet"/>
      </w:pPr>
      <w:r w:rsidRPr="00952DCB">
        <w:t xml:space="preserve">                _sdtflogging.sdtfLogger.debug("Trying to start Chrome webdriver")</w:t>
      </w:r>
    </w:p>
    <w:p w14:paraId="652CC126" w14:textId="77777777" w:rsidR="00D81FA7" w:rsidRPr="00952DCB" w:rsidRDefault="00D81FA7" w:rsidP="00952DCB">
      <w:pPr>
        <w:pStyle w:val="CodeSnippet"/>
      </w:pPr>
      <w:r w:rsidRPr="00952DCB">
        <w:t xml:space="preserve">                self.webDriver = _make_chrome_webdriver(max_retry=2, retry_delay=5)</w:t>
      </w:r>
    </w:p>
    <w:p w14:paraId="00FAADD1" w14:textId="77777777" w:rsidR="00D81FA7" w:rsidRPr="00952DCB" w:rsidRDefault="00D81FA7" w:rsidP="00952DCB">
      <w:pPr>
        <w:pStyle w:val="CodeSnippet"/>
      </w:pPr>
      <w:r w:rsidRPr="00952DCB">
        <w:t xml:space="preserve">            except Exception as ex2:</w:t>
      </w:r>
    </w:p>
    <w:p w14:paraId="2BEAEAB1" w14:textId="77777777" w:rsidR="00D81FA7" w:rsidRPr="00952DCB" w:rsidRDefault="00D81FA7" w:rsidP="00952DCB">
      <w:pPr>
        <w:pStyle w:val="CodeSnippet"/>
      </w:pPr>
      <w:r w:rsidRPr="00952DCB">
        <w:t xml:space="preserve">                _sdtflogging.sdtfLogger.debug("Failed to start Chrome webdriver {}".format(ex2))</w:t>
      </w:r>
    </w:p>
    <w:p w14:paraId="6E3A51E1" w14:textId="77777777" w:rsidR="00D81FA7" w:rsidRPr="00952DCB" w:rsidRDefault="00D81FA7" w:rsidP="00952DCB">
      <w:pPr>
        <w:pStyle w:val="CodeSnippet"/>
      </w:pPr>
      <w:r w:rsidRPr="00952DCB">
        <w:t xml:space="preserve">        if self.webDriver is None:</w:t>
      </w:r>
    </w:p>
    <w:p w14:paraId="4E641851" w14:textId="77777777" w:rsidR="00D81FA7" w:rsidRPr="00952DCB" w:rsidRDefault="00D81FA7" w:rsidP="00952DCB">
      <w:pPr>
        <w:pStyle w:val="CodeSnippet"/>
      </w:pPr>
      <w:r w:rsidRPr="00952DCB">
        <w:t xml:space="preserve">            _sdtflogging.sdtfLogger.debug("Prepare virtual display on linux")</w:t>
      </w:r>
    </w:p>
    <w:p w14:paraId="7105A920" w14:textId="77777777" w:rsidR="00D81FA7" w:rsidRPr="00952DCB" w:rsidRDefault="00D81FA7" w:rsidP="00952DCB">
      <w:pPr>
        <w:pStyle w:val="CodeSnippet"/>
      </w:pPr>
      <w:r w:rsidRPr="00952DCB">
        <w:t xml:space="preserve">            from pyvirtualdisplay import Display</w:t>
      </w:r>
    </w:p>
    <w:p w14:paraId="01361854" w14:textId="77777777" w:rsidR="00D81FA7" w:rsidRPr="00952DCB" w:rsidRDefault="00D81FA7" w:rsidP="00952DCB">
      <w:pPr>
        <w:pStyle w:val="CodeSnippet"/>
      </w:pPr>
      <w:r w:rsidRPr="00952DCB">
        <w:t xml:space="preserve">            display = Display(visible=0, size=(800, 600))</w:t>
      </w:r>
    </w:p>
    <w:p w14:paraId="135010FB" w14:textId="77777777" w:rsidR="00D81FA7" w:rsidRPr="00952DCB" w:rsidRDefault="00D81FA7" w:rsidP="00952DCB">
      <w:pPr>
        <w:pStyle w:val="CodeSnippet"/>
      </w:pPr>
      <w:r w:rsidRPr="00952DCB">
        <w:t xml:space="preserve">            display.start()</w:t>
      </w:r>
    </w:p>
    <w:p w14:paraId="01A82516" w14:textId="77777777" w:rsidR="00D81FA7" w:rsidRPr="00952DCB" w:rsidRDefault="00D81FA7" w:rsidP="00952DCB">
      <w:pPr>
        <w:pStyle w:val="CodeSnippet"/>
      </w:pPr>
      <w:r w:rsidRPr="00952DCB">
        <w:t xml:space="preserve">            try:</w:t>
      </w:r>
    </w:p>
    <w:p w14:paraId="2AA368F0" w14:textId="77777777" w:rsidR="00D81FA7" w:rsidRPr="00952DCB" w:rsidRDefault="00D81FA7" w:rsidP="00952DCB">
      <w:pPr>
        <w:pStyle w:val="CodeSnippet"/>
      </w:pPr>
      <w:r w:rsidRPr="00952DCB">
        <w:t xml:space="preserve">                _sdtflogging.sdtfLogger.debug("Trying to start Chrome webdriver on linux")</w:t>
      </w:r>
    </w:p>
    <w:p w14:paraId="59FD9A43" w14:textId="77777777" w:rsidR="00D81FA7" w:rsidRPr="00952DCB" w:rsidRDefault="00D81FA7" w:rsidP="00952DCB">
      <w:pPr>
        <w:pStyle w:val="CodeSnippet"/>
      </w:pPr>
      <w:r w:rsidRPr="00952DCB">
        <w:t xml:space="preserve">                chrome_options = webdriver.ChromeOptions()</w:t>
      </w:r>
    </w:p>
    <w:p w14:paraId="7113EC94" w14:textId="77777777" w:rsidR="00D81FA7" w:rsidRPr="00952DCB" w:rsidRDefault="00D81FA7" w:rsidP="00952DCB">
      <w:pPr>
        <w:pStyle w:val="CodeSnippet"/>
      </w:pPr>
      <w:r w:rsidRPr="00952DCB">
        <w:t xml:space="preserve">                self.webDriver = webdriver.Chrome(chrome_options=chrome_options)</w:t>
      </w:r>
    </w:p>
    <w:p w14:paraId="2467EDB7" w14:textId="77777777" w:rsidR="00D81FA7" w:rsidRPr="00952DCB" w:rsidRDefault="00D81FA7" w:rsidP="00952DCB">
      <w:pPr>
        <w:pStyle w:val="CodeSnippet"/>
      </w:pPr>
      <w:r w:rsidRPr="00952DCB">
        <w:t xml:space="preserve">            except Exception as ex3:</w:t>
      </w:r>
    </w:p>
    <w:p w14:paraId="42175A60" w14:textId="77777777" w:rsidR="00D81FA7" w:rsidRPr="00952DCB" w:rsidRDefault="00D81FA7" w:rsidP="00952DCB">
      <w:pPr>
        <w:pStyle w:val="CodeSnippet"/>
      </w:pPr>
      <w:r w:rsidRPr="00952DCB">
        <w:t xml:space="preserve">                _sdtflogging.sdtfLogger.error("Failed to start Chrome webdriver on linux {}".format(ex3))</w:t>
      </w:r>
    </w:p>
    <w:p w14:paraId="14F2E700" w14:textId="77777777" w:rsidR="00D81FA7" w:rsidRPr="00952DCB" w:rsidRDefault="00D81FA7" w:rsidP="00952DCB">
      <w:pPr>
        <w:pStyle w:val="CodeSnippet"/>
      </w:pPr>
      <w:r w:rsidRPr="00952DCB">
        <w:t xml:space="preserve">        if self.webDriver is None:</w:t>
      </w:r>
    </w:p>
    <w:p w14:paraId="4594A179" w14:textId="77777777" w:rsidR="00D81FA7" w:rsidRPr="00952DCB" w:rsidRDefault="00D81FA7" w:rsidP="00952DCB">
      <w:pPr>
        <w:pStyle w:val="CodeSnippet"/>
      </w:pPr>
      <w:r w:rsidRPr="00952DCB">
        <w:t xml:space="preserve">            try:</w:t>
      </w:r>
    </w:p>
    <w:p w14:paraId="72037AD1" w14:textId="77777777" w:rsidR="00D81FA7" w:rsidRPr="00952DCB" w:rsidRDefault="00D81FA7" w:rsidP="00952DCB">
      <w:pPr>
        <w:pStyle w:val="CodeSnippet"/>
      </w:pPr>
      <w:r w:rsidRPr="00952DCB">
        <w:t xml:space="preserve">                _sdtflogging.sdtfLogger.debug("Trying to start Firefox webdriver on linux")</w:t>
      </w:r>
    </w:p>
    <w:p w14:paraId="0A8B984B" w14:textId="77777777" w:rsidR="00D81FA7" w:rsidRPr="00952DCB" w:rsidRDefault="00D81FA7" w:rsidP="00952DCB">
      <w:pPr>
        <w:pStyle w:val="CodeSnippet"/>
      </w:pPr>
      <w:r w:rsidRPr="00952DCB">
        <w:t xml:space="preserve">                profile = webdriver.FirefoxProfile()</w:t>
      </w:r>
    </w:p>
    <w:p w14:paraId="285E2C2C" w14:textId="77777777" w:rsidR="00D81FA7" w:rsidRPr="00952DCB" w:rsidRDefault="00D81FA7" w:rsidP="00952DCB">
      <w:pPr>
        <w:pStyle w:val="CodeSnippet"/>
      </w:pPr>
      <w:r w:rsidRPr="00952DCB">
        <w:t xml:space="preserve">                profile.accept_untrusted_certs = True</w:t>
      </w:r>
    </w:p>
    <w:p w14:paraId="3FD14CEE" w14:textId="77777777" w:rsidR="00D81FA7" w:rsidRPr="00952DCB" w:rsidRDefault="00D81FA7" w:rsidP="00952DCB">
      <w:pPr>
        <w:pStyle w:val="CodeSnippet"/>
      </w:pPr>
      <w:r w:rsidRPr="00952DCB">
        <w:t xml:space="preserve">                self.webDriver = webdriver.Firefox(firefox_profile=profile)</w:t>
      </w:r>
    </w:p>
    <w:p w14:paraId="5B812219" w14:textId="77777777" w:rsidR="00D81FA7" w:rsidRPr="00952DCB" w:rsidRDefault="00D81FA7" w:rsidP="00952DCB">
      <w:pPr>
        <w:pStyle w:val="CodeSnippet"/>
      </w:pPr>
      <w:r w:rsidRPr="00952DCB">
        <w:t xml:space="preserve">            except Exception as ex4:</w:t>
      </w:r>
    </w:p>
    <w:p w14:paraId="0405F88B" w14:textId="77777777" w:rsidR="00D81FA7" w:rsidRPr="00952DCB" w:rsidRDefault="00D81FA7" w:rsidP="00952DCB">
      <w:pPr>
        <w:pStyle w:val="CodeSnippet"/>
      </w:pPr>
      <w:r w:rsidRPr="00952DCB">
        <w:t xml:space="preserve">                _sdtflogging.sdtfLogger.error("Failed to start Firefox webdriver on linux {}".format(ex4))</w:t>
      </w:r>
    </w:p>
    <w:p w14:paraId="786D3445" w14:textId="4A89E77F" w:rsidR="00D81FA7" w:rsidRPr="00952DCB" w:rsidRDefault="00D81FA7" w:rsidP="00952DCB">
      <w:pPr>
        <w:pStyle w:val="CodeSnippet"/>
      </w:pPr>
      <w:r w:rsidRPr="00952DCB">
        <w:t xml:space="preserve">        self.webDriver.implicitly_wait(_DEFAULT_WEBDRIVER_IMPLICIT_WAIT)</w:t>
      </w:r>
    </w:p>
    <w:p w14:paraId="2782CCE7" w14:textId="3740039B" w:rsidR="00D81FA7" w:rsidRDefault="00D81FA7" w:rsidP="00D81FA7">
      <w:r>
        <w:lastRenderedPageBreak/>
        <w:t>So that fixes the first issue of Fetching the WebDriver version.</w:t>
      </w:r>
    </w:p>
    <w:p w14:paraId="4B9C94AB" w14:textId="32E3569A" w:rsidR="00F653A4" w:rsidRDefault="00332029" w:rsidP="00D81FA7">
      <w:r>
        <w:t xml:space="preserve">To make it so the </w:t>
      </w:r>
      <w:r w:rsidR="0083285D">
        <w:t xml:space="preserve">actual testing </w:t>
      </w:r>
      <w:r w:rsidR="008F585C">
        <w:t>makes use of Selenium Grid</w:t>
      </w:r>
      <w:r w:rsidR="00645A54">
        <w:t>, the method that launches the webdriver needs to be adjusted in a similar fashion.</w:t>
      </w:r>
      <w:r w:rsidR="00F653A4">
        <w:t xml:space="preserve"> This calls for changes in the launch_webadmin function in sdtf/suites/ias/webadmin/utils.py.</w:t>
      </w:r>
    </w:p>
    <w:p w14:paraId="567E214B" w14:textId="1B467E2D" w:rsidR="00F653A4" w:rsidRDefault="00F653A4" w:rsidP="00D81FA7">
      <w:r>
        <w:t xml:space="preserve">In the original </w:t>
      </w:r>
      <w:r w:rsidR="00DE399A">
        <w:t>code, it uses selenium for browser automation on the test control host locally, utilizing Selenium.</w:t>
      </w:r>
    </w:p>
    <w:p w14:paraId="5D7D2789" w14:textId="1B76C0A3" w:rsidR="00DE399A" w:rsidRDefault="00DE399A" w:rsidP="00D81FA7">
      <w:r>
        <w:t>First, some extra imports need to be made at the top to allow us to use Selenium Grid related calls in this script, additions highlighted:</w:t>
      </w:r>
    </w:p>
    <w:p w14:paraId="37B0700A" w14:textId="77777777" w:rsidR="00DE399A" w:rsidRPr="00952DCB" w:rsidRDefault="00DE399A" w:rsidP="00952DCB">
      <w:pPr>
        <w:pStyle w:val="CodeSnippet"/>
      </w:pPr>
      <w:r w:rsidRPr="00952DCB">
        <w:t>from framework.ias.webadmin.webpage_components import (</w:t>
      </w:r>
    </w:p>
    <w:p w14:paraId="06C70834" w14:textId="77777777" w:rsidR="00DE399A" w:rsidRPr="00952DCB" w:rsidRDefault="00DE399A" w:rsidP="00952DCB">
      <w:pPr>
        <w:pStyle w:val="CodeSnippet"/>
      </w:pPr>
      <w:r w:rsidRPr="00952DCB">
        <w:t xml:space="preserve">    check_major_version,</w:t>
      </w:r>
    </w:p>
    <w:p w14:paraId="1C925AD4" w14:textId="77777777" w:rsidR="00DE399A" w:rsidRPr="00952DCB" w:rsidRDefault="00DE399A" w:rsidP="00952DCB">
      <w:pPr>
        <w:pStyle w:val="CodeSnippet"/>
      </w:pPr>
      <w:r w:rsidRPr="00952DCB">
        <w:t xml:space="preserve">    get_browser_by_name,</w:t>
      </w:r>
    </w:p>
    <w:p w14:paraId="35B349BD" w14:textId="77777777" w:rsidR="00DE399A" w:rsidRPr="00952DCB" w:rsidRDefault="00DE399A" w:rsidP="00952DCB">
      <w:pPr>
        <w:pStyle w:val="CodeSnippet"/>
      </w:pPr>
      <w:r w:rsidRPr="00952DCB">
        <w:t xml:space="preserve">    </w:t>
      </w:r>
      <w:r w:rsidRPr="00952DCB">
        <w:rPr>
          <w:highlight w:val="yellow"/>
        </w:rPr>
        <w:t>DefaultBrowserOptions,</w:t>
      </w:r>
    </w:p>
    <w:p w14:paraId="3A209F84" w14:textId="77777777" w:rsidR="00DE399A" w:rsidRPr="00952DCB" w:rsidRDefault="00DE399A" w:rsidP="00952DCB">
      <w:pPr>
        <w:pStyle w:val="CodeSnippet"/>
      </w:pPr>
      <w:r w:rsidRPr="00952DCB">
        <w:rPr>
          <w:highlight w:val="yellow"/>
        </w:rPr>
        <w:t xml:space="preserve">    SeleniumGrid</w:t>
      </w:r>
    </w:p>
    <w:p w14:paraId="5368D23C" w14:textId="10946C37" w:rsidR="00DE399A" w:rsidRPr="00952DCB" w:rsidRDefault="00DE399A" w:rsidP="00952DCB">
      <w:pPr>
        <w:pStyle w:val="CodeSnippet"/>
      </w:pPr>
      <w:r w:rsidRPr="00952DCB">
        <w:t>)</w:t>
      </w:r>
    </w:p>
    <w:p w14:paraId="0A19BD25" w14:textId="16D54718" w:rsidR="00D00DFA" w:rsidRDefault="00D00DFA" w:rsidP="00D81FA7">
      <w:r>
        <w:t xml:space="preserve">This </w:t>
      </w:r>
      <w:r w:rsidR="001A0B08">
        <w:t>is the updated code for the launch_webadmin, changes highlighted:</w:t>
      </w:r>
    </w:p>
    <w:p w14:paraId="5FD1D03A" w14:textId="77777777" w:rsidR="00D00DFA" w:rsidRPr="00952DCB" w:rsidRDefault="00D00DFA" w:rsidP="00952DCB">
      <w:pPr>
        <w:pStyle w:val="CodeSnippet"/>
      </w:pPr>
      <w:r w:rsidRPr="00952DCB">
        <w:t>def launch_webadmin(tc_or_tsuite):</w:t>
      </w:r>
    </w:p>
    <w:p w14:paraId="0F2E3D14" w14:textId="77777777" w:rsidR="00D00DFA" w:rsidRPr="00952DCB" w:rsidRDefault="00D00DFA" w:rsidP="00952DCB">
      <w:pPr>
        <w:pStyle w:val="CodeSnippet"/>
      </w:pPr>
      <w:r w:rsidRPr="00952DCB">
        <w:t xml:space="preserve">    """Launch the webdriver and open the Webadmin page from the suite context.</w:t>
      </w:r>
    </w:p>
    <w:p w14:paraId="7BE9F357" w14:textId="77777777" w:rsidR="00D00DFA" w:rsidRPr="00952DCB" w:rsidRDefault="00D00DFA" w:rsidP="00952DCB">
      <w:pPr>
        <w:pStyle w:val="CodeSnippet"/>
      </w:pPr>
      <w:r w:rsidRPr="00952DCB">
        <w:t xml:space="preserve">    Following values will be used from the C{tc_or_tsuite.suiteContext} variable:</w:t>
      </w:r>
    </w:p>
    <w:p w14:paraId="592950F5" w14:textId="77777777" w:rsidR="00D00DFA" w:rsidRPr="00952DCB" w:rsidRDefault="00D00DFA" w:rsidP="00952DCB">
      <w:pPr>
        <w:pStyle w:val="CodeSnippet"/>
      </w:pPr>
    </w:p>
    <w:p w14:paraId="2113A6B1" w14:textId="77777777" w:rsidR="00D00DFA" w:rsidRPr="00952DCB" w:rsidRDefault="00D00DFA" w:rsidP="00952DCB">
      <w:pPr>
        <w:pStyle w:val="CodeSnippet"/>
      </w:pPr>
      <w:r w:rsidRPr="00952DCB">
        <w:t xml:space="preserve">        - browser_name</w:t>
      </w:r>
    </w:p>
    <w:p w14:paraId="09EE860F" w14:textId="77777777" w:rsidR="00D00DFA" w:rsidRPr="00952DCB" w:rsidRDefault="00D00DFA" w:rsidP="00952DCB">
      <w:pPr>
        <w:pStyle w:val="CodeSnippet"/>
      </w:pPr>
      <w:r w:rsidRPr="00952DCB">
        <w:t xml:space="preserve">        - browser_version</w:t>
      </w:r>
    </w:p>
    <w:p w14:paraId="1E9991F1" w14:textId="77777777" w:rsidR="00D00DFA" w:rsidRPr="00952DCB" w:rsidRDefault="00D00DFA" w:rsidP="00952DCB">
      <w:pPr>
        <w:pStyle w:val="CodeSnippet"/>
      </w:pPr>
      <w:r w:rsidRPr="00952DCB">
        <w:t xml:space="preserve">        - time_helper</w:t>
      </w:r>
    </w:p>
    <w:p w14:paraId="04808FA3" w14:textId="77777777" w:rsidR="00D00DFA" w:rsidRPr="00952DCB" w:rsidRDefault="00D00DFA" w:rsidP="00952DCB">
      <w:pPr>
        <w:pStyle w:val="CodeSnippet"/>
      </w:pPr>
      <w:r w:rsidRPr="00952DCB">
        <w:t xml:space="preserve">        - ias_machine</w:t>
      </w:r>
    </w:p>
    <w:p w14:paraId="531325D3" w14:textId="77777777" w:rsidR="00D00DFA" w:rsidRPr="00952DCB" w:rsidRDefault="00D00DFA" w:rsidP="00952DCB">
      <w:pPr>
        <w:pStyle w:val="CodeSnippet"/>
      </w:pPr>
    </w:p>
    <w:p w14:paraId="209EDFAE" w14:textId="77777777" w:rsidR="00D00DFA" w:rsidRPr="00952DCB" w:rsidRDefault="00D00DFA" w:rsidP="00952DCB">
      <w:pPr>
        <w:pStyle w:val="CodeSnippet"/>
      </w:pPr>
      <w:r w:rsidRPr="00952DCB">
        <w:t xml:space="preserve">    @return: The browser and webadmin objects</w:t>
      </w:r>
    </w:p>
    <w:p w14:paraId="09F7C964" w14:textId="77777777" w:rsidR="00D00DFA" w:rsidRPr="00952DCB" w:rsidRDefault="00D00DFA" w:rsidP="00952DCB">
      <w:pPr>
        <w:pStyle w:val="CodeSnippet"/>
      </w:pPr>
      <w:r w:rsidRPr="00952DCB">
        <w:t xml:space="preserve">    """</w:t>
      </w:r>
    </w:p>
    <w:p w14:paraId="01F5B721" w14:textId="77777777" w:rsidR="00D00DFA" w:rsidRPr="00952DCB" w:rsidRDefault="00D00DFA" w:rsidP="00952DCB">
      <w:pPr>
        <w:pStyle w:val="CodeSnippet"/>
      </w:pPr>
      <w:r w:rsidRPr="00952DCB">
        <w:t xml:space="preserve">    browser_name = tc_or_tsuite.suiteContext['browser_name']</w:t>
      </w:r>
    </w:p>
    <w:p w14:paraId="4A7F3080"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0C746B3B"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694280E9"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3758599D" w14:textId="77777777" w:rsidR="00D00DFA" w:rsidRPr="00952DCB" w:rsidRDefault="00D00DFA" w:rsidP="00952DCB">
      <w:pPr>
        <w:pStyle w:val="CodeSnippet"/>
      </w:pPr>
      <w:r w:rsidRPr="00952DCB">
        <w:t xml:space="preserve">    browser.start()</w:t>
      </w:r>
    </w:p>
    <w:p w14:paraId="5372B63F" w14:textId="77777777" w:rsidR="00D00DFA" w:rsidRPr="00952DCB" w:rsidRDefault="00D00DFA" w:rsidP="00952DCB">
      <w:pPr>
        <w:pStyle w:val="CodeSnippet"/>
      </w:pPr>
      <w:r w:rsidRPr="00952DCB">
        <w:t xml:space="preserve">    check_major_version(browser, tc_or_tsuite.suiteContext['browser_version'])</w:t>
      </w:r>
    </w:p>
    <w:p w14:paraId="72C68366" w14:textId="77777777" w:rsidR="00D00DFA" w:rsidRPr="00952DCB" w:rsidRDefault="00D00DFA" w:rsidP="00952DCB">
      <w:pPr>
        <w:pStyle w:val="CodeSnippet"/>
      </w:pPr>
      <w:r w:rsidRPr="00952DCB">
        <w:t xml:space="preserve">    ias_tz = tc_or_tsuite.suiteContext['time_helper'].get_timezone('IAS')</w:t>
      </w:r>
    </w:p>
    <w:p w14:paraId="44ABCB34" w14:textId="77777777" w:rsidR="00D00DFA" w:rsidRPr="00952DCB" w:rsidRDefault="00D00DFA" w:rsidP="00952DCB">
      <w:pPr>
        <w:pStyle w:val="CodeSnippet"/>
      </w:pPr>
      <w:r w:rsidRPr="00952DCB">
        <w:t xml:space="preserve">    webadmin = Webadmin(</w:t>
      </w:r>
    </w:p>
    <w:p w14:paraId="0D9F5A24" w14:textId="77777777" w:rsidR="00D00DFA" w:rsidRPr="00952DCB" w:rsidRDefault="00D00DFA" w:rsidP="00952DCB">
      <w:pPr>
        <w:pStyle w:val="CodeSnippet"/>
      </w:pPr>
      <w:r w:rsidRPr="00952DCB">
        <w:t xml:space="preserve">        browser,</w:t>
      </w:r>
    </w:p>
    <w:p w14:paraId="3551DF29" w14:textId="77777777" w:rsidR="00D00DFA" w:rsidRPr="00952DCB" w:rsidRDefault="00D00DFA" w:rsidP="00952DCB">
      <w:pPr>
        <w:pStyle w:val="CodeSnippet"/>
      </w:pPr>
      <w:r w:rsidRPr="00952DCB">
        <w:t xml:space="preserve">        tc_or_tsuite.suiteContext['ias_machine'].externalIP,</w:t>
      </w:r>
    </w:p>
    <w:p w14:paraId="20EAF7B2" w14:textId="77777777" w:rsidR="00D00DFA" w:rsidRPr="00952DCB" w:rsidRDefault="00D00DFA" w:rsidP="00952DCB">
      <w:pPr>
        <w:pStyle w:val="CodeSnippet"/>
      </w:pPr>
      <w:r w:rsidRPr="00952DCB">
        <w:t xml:space="preserve">        path=tc_or_tsuite.suiteContext['ias_machine'].WEBADMIN_PATH,</w:t>
      </w:r>
    </w:p>
    <w:p w14:paraId="712D2C4C" w14:textId="77777777" w:rsidR="00D00DFA" w:rsidRPr="00952DCB" w:rsidRDefault="00D00DFA" w:rsidP="00952DCB">
      <w:pPr>
        <w:pStyle w:val="CodeSnippet"/>
      </w:pPr>
      <w:r w:rsidRPr="00952DCB">
        <w:t xml:space="preserve">        port=tc_or_tsuite.suiteContext['ias_machine'].get_webadmin_port(),</w:t>
      </w:r>
    </w:p>
    <w:p w14:paraId="6D094822" w14:textId="77777777" w:rsidR="00D00DFA" w:rsidRPr="00952DCB" w:rsidRDefault="00D00DFA" w:rsidP="00952DCB">
      <w:pPr>
        <w:pStyle w:val="CodeSnippet"/>
      </w:pPr>
      <w:r w:rsidRPr="00952DCB">
        <w:t xml:space="preserve">        ssl=tc_or_tsuite.cfg.ias_webadmin_ssl,</w:t>
      </w:r>
    </w:p>
    <w:p w14:paraId="1821292E" w14:textId="77777777" w:rsidR="00D00DFA" w:rsidRPr="00952DCB" w:rsidRDefault="00D00DFA" w:rsidP="00952DCB">
      <w:pPr>
        <w:pStyle w:val="CodeSnippet"/>
      </w:pPr>
      <w:r w:rsidRPr="00952DCB">
        <w:t xml:space="preserve">        timezone=ias_tz,</w:t>
      </w:r>
    </w:p>
    <w:p w14:paraId="4B3581AF" w14:textId="77777777" w:rsidR="00D00DFA" w:rsidRPr="00952DCB" w:rsidRDefault="00D00DFA" w:rsidP="00952DCB">
      <w:pPr>
        <w:pStyle w:val="CodeSnippet"/>
      </w:pPr>
      <w:r w:rsidRPr="00952DCB">
        <w:t xml:space="preserve">        version=tc_or_tsuite.suiteContext['ias_machine'].get_version())</w:t>
      </w:r>
    </w:p>
    <w:p w14:paraId="63612203" w14:textId="5E89A8A4" w:rsidR="00264999" w:rsidRPr="00952DCB" w:rsidRDefault="00D00DFA" w:rsidP="00952DCB">
      <w:pPr>
        <w:pStyle w:val="CodeSnippet"/>
      </w:pPr>
      <w:r w:rsidRPr="00952DCB">
        <w:lastRenderedPageBreak/>
        <w:t xml:space="preserve">    return browser, </w:t>
      </w:r>
      <w:r w:rsidR="005E7B9A" w:rsidRPr="00952DCB">
        <w:t>WebAdmin</w:t>
      </w:r>
    </w:p>
    <w:p w14:paraId="552A835E" w14:textId="7CDCB1B5" w:rsidR="005E7B9A" w:rsidRDefault="005E7B9A" w:rsidP="005E7B9A">
      <w:r>
        <w:t>Let’s go over the changes:</w:t>
      </w:r>
    </w:p>
    <w:p w14:paraId="399A6637" w14:textId="5C3DCD88" w:rsidR="00AF4234" w:rsidRPr="00787625" w:rsidRDefault="00AF4234" w:rsidP="00AF4234">
      <w:pPr>
        <w:pStyle w:val="CodeSnippet"/>
        <w:rPr>
          <w:lang w:val="nl-BE"/>
        </w:rPr>
      </w:pPr>
      <w:r w:rsidRPr="00787625">
        <w:rPr>
          <w:lang w:val="nl-BE"/>
        </w:rPr>
        <w:t>sel_grid = SeleniumGrid('10.132.224.165')</w:t>
      </w:r>
    </w:p>
    <w:p w14:paraId="4A02BE49" w14:textId="05A48AD4" w:rsidR="00AF4234" w:rsidRPr="00AF4234" w:rsidRDefault="00AF4234" w:rsidP="00AF4234">
      <w:r>
        <w:t>This creates a new object of the class SeleniumGrid, using the given IP, and by default, port 4444. Here I hardcoded the IP address of the machine on which the Selenium Hub container runs on. As explained previously, the traffic sent to the Docker host on port 4444 is forwarded to the same port number on the Selenium Hub container.</w:t>
      </w:r>
    </w:p>
    <w:p w14:paraId="630DADE2" w14:textId="56E1C6A6" w:rsidR="001A0B08" w:rsidRDefault="005E7B9A" w:rsidP="005E7B9A">
      <w:pPr>
        <w:pStyle w:val="CodeSnippet"/>
      </w:pPr>
      <w:r w:rsidRPr="005E7B9A">
        <w:t>DefaultBrowserOptions.get_remote_defaults(browser_name)</w:t>
      </w:r>
    </w:p>
    <w:p w14:paraId="2E8EA3F3" w14:textId="1BCCCCAC"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“browser_options”. This is necessary for the following command:</w:t>
      </w:r>
    </w:p>
    <w:p w14:paraId="1AD49643" w14:textId="4BF5F2D5" w:rsidR="005E7B9A" w:rsidRPr="005E7B9A" w:rsidRDefault="005E7B9A" w:rsidP="005E7B9A">
      <w:pPr>
        <w:pStyle w:val="CodeSnippet"/>
      </w:pPr>
      <w:r w:rsidRPr="005E7B9A">
        <w:t>browser = sel_grid.create_browser(browser_options)</w:t>
      </w:r>
    </w:p>
    <w:p w14:paraId="3571BEE1" w14:textId="325CB70E" w:rsidR="005E7B9A" w:rsidRDefault="00AF4234" w:rsidP="005E7B9A">
      <w:r>
        <w:t xml:space="preserve">This returns the </w:t>
      </w:r>
      <w:r w:rsidR="00095FD2">
        <w:t>Browser object with the sum of the desired capabilities and the address of the Selenium Hub, with methods to start and stop the webdriver.</w:t>
      </w:r>
    </w:p>
    <w:p w14:paraId="55F1F44E" w14:textId="3636ED75" w:rsidR="00AF4234" w:rsidRDefault="00AF4234" w:rsidP="005E7B9A">
      <w:r>
        <w:t>And then finally</w:t>
      </w:r>
    </w:p>
    <w:p w14:paraId="3097B6A5" w14:textId="3A51E82A" w:rsidR="00AF4234" w:rsidRPr="00952DCB" w:rsidRDefault="00AF4234" w:rsidP="00AF4234">
      <w:pPr>
        <w:pStyle w:val="CodeSnippet"/>
      </w:pPr>
      <w:r w:rsidRPr="00952DCB">
        <w:t>browser.start()</w:t>
      </w:r>
    </w:p>
    <w:p w14:paraId="42CADA57" w14:textId="1E70D4E1" w:rsidR="00AF4234" w:rsidRDefault="00095FD2" w:rsidP="005E7B9A">
      <w:r>
        <w:t xml:space="preserve">Calls the create_webdriver method in the Browser object and this opens a </w:t>
      </w:r>
      <w:r w:rsidR="00E630A8">
        <w:t>browser on the Selenium Grid in an appropriate node, chosen by the Selenium Hub</w:t>
      </w:r>
      <w:r>
        <w:t>.</w:t>
      </w:r>
    </w:p>
    <w:p w14:paraId="69A38DC8" w14:textId="1DA8F895" w:rsidR="00095FD2" w:rsidRDefault="00C05B3A" w:rsidP="005E7B9A">
      <w:r>
        <w:t>This object is passed around for sending commands to that browser. Also note that as long as the webdriver created here isn’t stopped, either explicitly or due to a timeout, the node will stay occupied and won’t accept new connections.</w:t>
      </w:r>
    </w:p>
    <w:p w14:paraId="50DABC51" w14:textId="42B13BF1" w:rsidR="00C05B3A" w:rsidRDefault="00C05B3A" w:rsidP="005E7B9A"/>
    <w:p w14:paraId="24556F02" w14:textId="4DB8C7FA" w:rsidR="00C05B3A" w:rsidRDefault="00C05B3A" w:rsidP="005E7B9A">
      <w:r>
        <w:t>Another small change that needed to be made was the addition of a class to sdtf/suites/ias/WebAdmin/suite.py to cover the new version of Firefox that is used on the Selenium Node.</w:t>
      </w:r>
    </w:p>
    <w:p w14:paraId="4E2157AF" w14:textId="77777777" w:rsidR="00C05B3A" w:rsidRDefault="00C05B3A" w:rsidP="00C05B3A">
      <w:pPr>
        <w:pStyle w:val="CodeSnippet"/>
      </w:pPr>
      <w:r>
        <w:t>class FF58WebadminTestSuite(_WebadminTestSuite):</w:t>
      </w:r>
    </w:p>
    <w:p w14:paraId="702DA2B9" w14:textId="77777777" w:rsidR="00C05B3A" w:rsidRDefault="00C05B3A" w:rsidP="00C05B3A">
      <w:pPr>
        <w:pStyle w:val="CodeSnippet"/>
      </w:pPr>
      <w:r>
        <w:t xml:space="preserve">    tl_mapping = ["WQA Webadmin", "Firefox ESR 58"]</w:t>
      </w:r>
    </w:p>
    <w:p w14:paraId="21C87E5B" w14:textId="77777777" w:rsidR="00C05B3A" w:rsidRDefault="00C05B3A" w:rsidP="00C05B3A">
      <w:pPr>
        <w:pStyle w:val="CodeSnippet"/>
      </w:pPr>
      <w:r>
        <w:t xml:space="preserve">    browser_name = Browser.FIREFOX</w:t>
      </w:r>
    </w:p>
    <w:p w14:paraId="44DC9537" w14:textId="2F2A7D50" w:rsidR="00C05B3A" w:rsidRDefault="00C05B3A" w:rsidP="00C05B3A">
      <w:pPr>
        <w:pStyle w:val="CodeSnippet"/>
      </w:pPr>
      <w:r>
        <w:t xml:space="preserve">    browser_version = '58'</w:t>
      </w:r>
    </w:p>
    <w:p w14:paraId="0C162EAC" w14:textId="49E39257" w:rsidR="00C05B3A" w:rsidRPr="005E7B9A" w:rsidRDefault="00B34926" w:rsidP="00C05B3A">
      <w:r>
        <w:t>These structural changes combined make it possible to run the whole WebAdmin test suite in a container with SDTF installed, against the containerized Selenium Grid.</w:t>
      </w:r>
    </w:p>
    <w:p w14:paraId="4F37E1C3" w14:textId="76CAF6DE" w:rsidR="00C967C8" w:rsidRDefault="00C967C8" w:rsidP="00C967C8">
      <w:pPr>
        <w:pStyle w:val="Heading3"/>
      </w:pPr>
      <w:bookmarkStart w:id="101" w:name="_Toc515242574"/>
      <w:r>
        <w:t>Adapt for parallelization</w:t>
      </w:r>
      <w:bookmarkEnd w:id="101"/>
    </w:p>
    <w:p w14:paraId="49B1BADF" w14:textId="0296CED9" w:rsidR="00C967C8" w:rsidRDefault="00C967C8" w:rsidP="00C967C8"/>
    <w:p w14:paraId="6E8A1B6B" w14:textId="1391AC2B" w:rsidR="000F6CB6" w:rsidRDefault="000F6CB6" w:rsidP="00C967C8">
      <w:r>
        <w:lastRenderedPageBreak/>
        <w:t>To adapt the SDTF for parallelization, there need to be a lot of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5686A1D8" w14:textId="71CC60B5" w:rsidR="00155662" w:rsidRDefault="00155662" w:rsidP="00C967C8">
      <w:r>
        <w:t xml:space="preserve">Additionally my focus was to get one suite running in Firefox next to a suite on Chrome. Internet Explorer was also part of the plan initially but that fell through. </w:t>
      </w:r>
    </w:p>
    <w:p w14:paraId="3D52EB52" w14:textId="1A7E57FF" w:rsidR="000F6CB6" w:rsidRDefault="00A11905" w:rsidP="00C967C8">
      <w:r>
        <w:t xml:space="preserve">The major issue that prevents </w:t>
      </w:r>
      <w:r w:rsidR="00BD202F">
        <w:t xml:space="preserve">two user create suites to run together against the same platform is that the data used for each </w:t>
      </w:r>
      <w:r w:rsidR="00D40904">
        <w:t>test case in the old situation. So if two suites are run at the same time, one of them is going to get error’s that they normally shouldn’t get, because the user they are trying to create has already been made by the other suite running against it.</w:t>
      </w:r>
    </w:p>
    <w:p w14:paraId="7C029AFD" w14:textId="050E3D55" w:rsidR="00D40904" w:rsidRDefault="00D40904" w:rsidP="00C967C8">
      <w:r>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the first instance of the suite would be disturbed and report failures where there are none.</w:t>
      </w:r>
    </w:p>
    <w:p w14:paraId="0E539802" w14:textId="30B3FC0F" w:rsidR="003F03B2" w:rsidRPr="00F65655" w:rsidRDefault="003F03B2" w:rsidP="00C967C8">
      <w:pPr>
        <w:rPr>
          <w:i/>
          <w:color w:val="595959" w:themeColor="text1" w:themeTint="A6"/>
        </w:rPr>
      </w:pPr>
      <w:r w:rsidRPr="00F65655">
        <w:rPr>
          <w:i/>
          <w:color w:val="595959" w:themeColor="text1" w:themeTint="A6"/>
        </w:rPr>
        <w:t>Another issue that arises is the tracefile validation. But that deserves its own subtitle.</w:t>
      </w:r>
    </w:p>
    <w:p w14:paraId="03D99748" w14:textId="54A81755" w:rsidR="003F03B2" w:rsidRPr="00F65655" w:rsidRDefault="00F65655" w:rsidP="00F65655">
      <w:pPr>
        <w:pStyle w:val="Heading4"/>
      </w:pPr>
      <w:r>
        <w:t>Differentiating the data</w:t>
      </w:r>
    </w:p>
    <w:p w14:paraId="20554C61" w14:textId="4963B3EB" w:rsidR="003F03B2" w:rsidRDefault="00027364" w:rsidP="00C967C8">
      <w:r>
        <w:t>(Plain diff in appendix)</w:t>
      </w:r>
    </w:p>
    <w:p w14:paraId="661283E9" w14:textId="69E21195" w:rsidR="00B150BB" w:rsidRDefault="00155662" w:rsidP="00C967C8">
      <w:r>
        <w:t xml:space="preserve">To allow a test suite running against Firefox to run next to a test against Chrome, it is necessary to provide different input data per browser. The most practical solution for this case is to simply add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547E259E" w14:textId="5A18823E" w:rsidR="00B150BB" w:rsidRDefault="00BD0E98" w:rsidP="00C967C8">
      <w:r>
        <w:t>This is what the default test case looks like for creating users (before changes):</w:t>
      </w:r>
    </w:p>
    <w:p w14:paraId="641E4C28" w14:textId="77777777" w:rsidR="00BD0E98" w:rsidRDefault="00BD0E98" w:rsidP="00BD0E98">
      <w:pPr>
        <w:pStyle w:val="CodeSnippet"/>
      </w:pPr>
      <w:r>
        <w:t>class CreateUserDefaultTestCase(_UserCreationTestCase):</w:t>
      </w:r>
    </w:p>
    <w:p w14:paraId="795C8FAE" w14:textId="77777777" w:rsidR="00BD0E98" w:rsidRDefault="00BD0E98" w:rsidP="00BD0E98">
      <w:pPr>
        <w:pStyle w:val="CodeSnippet"/>
      </w:pPr>
      <w:r>
        <w:t xml:space="preserve">    def test_create_user_default(self):</w:t>
      </w:r>
    </w:p>
    <w:p w14:paraId="6F00F301" w14:textId="77777777" w:rsidR="00BD0E98" w:rsidRDefault="00BD0E98" w:rsidP="00BD0E98">
      <w:pPr>
        <w:pStyle w:val="CodeSnippet"/>
      </w:pPr>
      <w:r>
        <w:t xml:space="preserve">        """Create User, default"""</w:t>
      </w:r>
    </w:p>
    <w:p w14:paraId="127763AE" w14:textId="77777777" w:rsidR="00BD0E98" w:rsidRDefault="00BD0E98" w:rsidP="00BD0E98">
      <w:pPr>
        <w:pStyle w:val="CodeSnippet"/>
      </w:pPr>
      <w:r>
        <w:t xml:space="preserve">        user_attr = {'userid': 'wa_user01311'}</w:t>
      </w:r>
    </w:p>
    <w:p w14:paraId="79497C55" w14:textId="676F8733" w:rsidR="00BD0E98" w:rsidRDefault="00BD0E98" w:rsidP="00BD0E98">
      <w:pPr>
        <w:pStyle w:val="CodeSnippet"/>
      </w:pPr>
      <w:r>
        <w:t xml:space="preserve">        self.base_case_pass(*self.get_expected_values(user_attr))</w:t>
      </w:r>
    </w:p>
    <w:p w14:paraId="6FEEF2C5" w14:textId="11442289" w:rsidR="00BD0E98" w:rsidRDefault="00335381" w:rsidP="00BD0E98">
      <w:r>
        <w:t xml:space="preserve">So to differentiate between </w:t>
      </w:r>
      <w:r w:rsidR="00986A1C">
        <w:t xml:space="preserve">the data I wrote the following method that accepts a user id and appends a postfix based on what browser you are testing on. </w:t>
      </w:r>
      <w:r w:rsidR="00156031">
        <w:t>“</w:t>
      </w:r>
      <w:r w:rsidR="00986A1C">
        <w:t>ff</w:t>
      </w:r>
      <w:r w:rsidR="00156031">
        <w:t>”</w:t>
      </w:r>
      <w:r w:rsidR="00986A1C">
        <w:t xml:space="preserve"> for Firefox and </w:t>
      </w:r>
      <w:r w:rsidR="00156031">
        <w:t>“</w:t>
      </w:r>
      <w:r w:rsidR="00986A1C">
        <w:t>gc</w:t>
      </w:r>
      <w:r w:rsidR="00156031">
        <w:t>”</w:t>
      </w:r>
      <w:r w:rsidR="00986A1C">
        <w:t xml:space="preserve"> for Google Chrome</w:t>
      </w:r>
      <w:r w:rsidR="00156031">
        <w:t>.</w:t>
      </w:r>
    </w:p>
    <w:p w14:paraId="6C6B678C" w14:textId="41ECFF5F" w:rsidR="00B150BB" w:rsidRPr="00B150BB" w:rsidRDefault="00B150BB" w:rsidP="00B150BB">
      <w:pPr>
        <w:pStyle w:val="CodeSnippet"/>
      </w:pPr>
      <w:r w:rsidRPr="00B150BB">
        <w:t>def _affix_postfix(self, userid):</w:t>
      </w:r>
    </w:p>
    <w:p w14:paraId="6F70482A" w14:textId="378D254E" w:rsidR="00B150BB" w:rsidRPr="00B150BB" w:rsidRDefault="00B150BB" w:rsidP="00B150BB">
      <w:pPr>
        <w:pStyle w:val="CodeSnippet"/>
      </w:pPr>
      <w:r w:rsidRPr="00B150BB">
        <w:t xml:space="preserve">    browser_postfix = ''</w:t>
      </w:r>
    </w:p>
    <w:p w14:paraId="418D5916" w14:textId="36BF49E7" w:rsidR="00B150BB" w:rsidRPr="00B150BB" w:rsidRDefault="00B150BB" w:rsidP="00B150BB">
      <w:pPr>
        <w:pStyle w:val="CodeSnippet"/>
      </w:pPr>
      <w:r w:rsidRPr="00B150BB">
        <w:t xml:space="preserve">    if self.suiteContext['browser_name'] == Browser.FIREFOX:</w:t>
      </w:r>
    </w:p>
    <w:p w14:paraId="669F7522" w14:textId="00C9CA0B" w:rsidR="00B150BB" w:rsidRPr="00B150BB" w:rsidRDefault="00B150BB" w:rsidP="00B150BB">
      <w:pPr>
        <w:pStyle w:val="CodeSnippet"/>
      </w:pPr>
      <w:r w:rsidRPr="00B150BB">
        <w:t xml:space="preserve">        browser_postfix = 'ff'</w:t>
      </w:r>
    </w:p>
    <w:p w14:paraId="0E5D98E2" w14:textId="4195650A" w:rsidR="00B150BB" w:rsidRPr="00B150BB" w:rsidRDefault="00B150BB" w:rsidP="00B150BB">
      <w:pPr>
        <w:pStyle w:val="CodeSnippet"/>
      </w:pPr>
      <w:r w:rsidRPr="00B150BB">
        <w:t xml:space="preserve">    elif self.suiteContext['browser_name'] == Browser.CHROME:</w:t>
      </w:r>
    </w:p>
    <w:p w14:paraId="37BECF6C" w14:textId="379AC3FA" w:rsidR="00B150BB" w:rsidRPr="00B150BB" w:rsidRDefault="00B150BB" w:rsidP="00B150BB">
      <w:pPr>
        <w:pStyle w:val="CodeSnippet"/>
      </w:pPr>
      <w:r w:rsidRPr="00B150BB">
        <w:t xml:space="preserve">        browser_postfix = 'gc'</w:t>
      </w:r>
    </w:p>
    <w:p w14:paraId="2E283A5A" w14:textId="58195249" w:rsidR="00B150BB" w:rsidRPr="00B150BB" w:rsidRDefault="00B150BB" w:rsidP="00B150BB">
      <w:pPr>
        <w:pStyle w:val="CodeSnippet"/>
      </w:pPr>
      <w:r w:rsidRPr="00B150BB">
        <w:t xml:space="preserve">    userid += browser_postfix</w:t>
      </w:r>
    </w:p>
    <w:p w14:paraId="3B44DDD4" w14:textId="4DD4D322" w:rsidR="00B150BB" w:rsidRDefault="00B150BB" w:rsidP="00B150BB">
      <w:pPr>
        <w:pStyle w:val="CodeSnippet"/>
      </w:pPr>
      <w:r w:rsidRPr="00B150BB">
        <w:t xml:space="preserve">    return userid</w:t>
      </w:r>
    </w:p>
    <w:p w14:paraId="13612392" w14:textId="2B47F626" w:rsidR="0074295C" w:rsidRDefault="0074295C" w:rsidP="00EC3178">
      <w:r>
        <w:t>To then apply this method to the default case:</w:t>
      </w:r>
    </w:p>
    <w:p w14:paraId="3F1AE444" w14:textId="77777777" w:rsidR="0074295C" w:rsidRPr="0074295C" w:rsidRDefault="0074295C" w:rsidP="0074295C">
      <w:pPr>
        <w:pStyle w:val="CodeSnippet"/>
      </w:pPr>
      <w:r w:rsidRPr="0074295C">
        <w:t>class CreateUserDefaultTestCase(_UserCreationTestCase):</w:t>
      </w:r>
    </w:p>
    <w:p w14:paraId="05B3D7CD" w14:textId="77777777" w:rsidR="0074295C" w:rsidRPr="0074295C" w:rsidRDefault="0074295C" w:rsidP="0074295C">
      <w:pPr>
        <w:pStyle w:val="CodeSnippet"/>
      </w:pPr>
      <w:r w:rsidRPr="0074295C">
        <w:lastRenderedPageBreak/>
        <w:t xml:space="preserve">    def test_create_user_default(self):</w:t>
      </w:r>
    </w:p>
    <w:p w14:paraId="785B88BA" w14:textId="3E70CF7B" w:rsidR="0074295C" w:rsidRPr="0074295C" w:rsidRDefault="0074295C" w:rsidP="0074295C">
      <w:pPr>
        <w:pStyle w:val="CodeSnippet"/>
      </w:pPr>
      <w:r>
        <w:t xml:space="preserve">        """Create User, default</w:t>
      </w:r>
      <w:r w:rsidRPr="0074295C">
        <w:t>"""</w:t>
      </w:r>
    </w:p>
    <w:p w14:paraId="6A99382F"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2FAAE031" w14:textId="741EC987" w:rsidR="00EC3178" w:rsidRDefault="0074295C" w:rsidP="0074295C">
      <w:pPr>
        <w:pStyle w:val="CodeSnippet"/>
      </w:pPr>
      <w:r w:rsidRPr="0074295C">
        <w:t xml:space="preserve">        self.base_case_pass(*self.get_expected_values(user_attr))</w:t>
      </w:r>
    </w:p>
    <w:p w14:paraId="5C262831" w14:textId="0499F0AD" w:rsidR="0074295C" w:rsidRDefault="0074295C" w:rsidP="0074295C">
      <w:r>
        <w:t>The other test cases that have only one input can all be adapted this way.</w:t>
      </w:r>
    </w:p>
    <w:p w14:paraId="7B2A05FA" w14:textId="3D36784E" w:rsidR="0074295C" w:rsidRDefault="0074295C" w:rsidP="0074295C"/>
    <w:p w14:paraId="70C81683" w14:textId="707A7531" w:rsidR="0074295C" w:rsidRDefault="0074295C" w:rsidP="0074295C">
      <w:r>
        <w:t>Some cases have multiple users stored in a dictionary and have to be handled in a slightly different way. (addition highlighted)</w:t>
      </w:r>
    </w:p>
    <w:p w14:paraId="11145680" w14:textId="3C6E5BE4" w:rsidR="0074295C" w:rsidRDefault="0074295C" w:rsidP="0074295C">
      <w:pPr>
        <w:pStyle w:val="CodeSnippet"/>
      </w:pPr>
      <w:r>
        <w:t>class CreateUserLocalAuthSet(_UserCreationTestCase):</w:t>
      </w:r>
    </w:p>
    <w:p w14:paraId="54472778" w14:textId="77777777" w:rsidR="0074295C" w:rsidRDefault="0074295C" w:rsidP="0074295C">
      <w:pPr>
        <w:pStyle w:val="CodeSnippet"/>
      </w:pPr>
      <w:r>
        <w:t xml:space="preserve">    def test_create_user_loc_auth_set(self):</w:t>
      </w:r>
    </w:p>
    <w:p w14:paraId="48C1FE8F" w14:textId="77777777" w:rsidR="0074295C" w:rsidRDefault="0074295C" w:rsidP="0074295C">
      <w:pPr>
        <w:pStyle w:val="CodeSnippet"/>
      </w:pPr>
      <w:r>
        <w:t xml:space="preserve">        """Create User, LocAuth set"""</w:t>
      </w:r>
    </w:p>
    <w:p w14:paraId="554F973A" w14:textId="77777777" w:rsidR="0074295C" w:rsidRDefault="0074295C" w:rsidP="0074295C">
      <w:pPr>
        <w:pStyle w:val="CodeSnippet"/>
      </w:pPr>
      <w:r>
        <w:t xml:space="preserve">        users = [{'userid': 'wa_user01320',</w:t>
      </w:r>
    </w:p>
    <w:p w14:paraId="69697FC2" w14:textId="77777777" w:rsidR="0074295C" w:rsidRDefault="0074295C" w:rsidP="0074295C">
      <w:pPr>
        <w:pStyle w:val="CodeSnippet"/>
      </w:pPr>
      <w:r>
        <w:t xml:space="preserve">                  'local_auth': Ias.LOCAL_AUTH_DIGIPASS_ONLY},</w:t>
      </w:r>
    </w:p>
    <w:p w14:paraId="0F5720B4" w14:textId="77777777" w:rsidR="0074295C" w:rsidRDefault="0074295C" w:rsidP="0074295C">
      <w:pPr>
        <w:pStyle w:val="CodeSnippet"/>
      </w:pPr>
      <w:r>
        <w:t xml:space="preserve">                 {'userid': 'wa_user01321',</w:t>
      </w:r>
    </w:p>
    <w:p w14:paraId="1C8E4A19" w14:textId="77777777" w:rsidR="0074295C" w:rsidRDefault="0074295C" w:rsidP="0074295C">
      <w:pPr>
        <w:pStyle w:val="CodeSnippet"/>
      </w:pPr>
      <w:r>
        <w:t xml:space="preserve">                  'local_auth': Ias.LOCAL_AUTH_DIGIPASS_OR_PASSWORD}]</w:t>
      </w:r>
    </w:p>
    <w:p w14:paraId="19BD571C" w14:textId="77777777" w:rsidR="0074295C" w:rsidRPr="0074295C" w:rsidRDefault="0074295C" w:rsidP="0074295C">
      <w:pPr>
        <w:pStyle w:val="CodeSnippet"/>
        <w:rPr>
          <w:highlight w:val="yellow"/>
        </w:rPr>
      </w:pPr>
      <w:r>
        <w:t xml:space="preserve">        </w:t>
      </w:r>
      <w:r w:rsidRPr="0074295C">
        <w:rPr>
          <w:highlight w:val="yellow"/>
        </w:rPr>
        <w:t>for user in users:</w:t>
      </w:r>
    </w:p>
    <w:p w14:paraId="0FC37F3A" w14:textId="77777777" w:rsidR="0074295C" w:rsidRDefault="0074295C" w:rsidP="0074295C">
      <w:pPr>
        <w:pStyle w:val="CodeSnippet"/>
      </w:pPr>
      <w:r w:rsidRPr="0074295C">
        <w:rPr>
          <w:highlight w:val="yellow"/>
        </w:rPr>
        <w:t xml:space="preserve">            user['userid'] = self._affix_postfix(user['userid'])</w:t>
      </w:r>
    </w:p>
    <w:p w14:paraId="59F4946F" w14:textId="77777777" w:rsidR="0074295C" w:rsidRDefault="0074295C" w:rsidP="0074295C">
      <w:pPr>
        <w:pStyle w:val="CodeSnippet"/>
      </w:pPr>
      <w:r>
        <w:t xml:space="preserve">        for input_user in users:</w:t>
      </w:r>
    </w:p>
    <w:p w14:paraId="57FB3BAA" w14:textId="66C1B262" w:rsidR="0074295C" w:rsidRDefault="0074295C" w:rsidP="0074295C">
      <w:pPr>
        <w:pStyle w:val="CodeSnippet"/>
      </w:pPr>
      <w:r>
        <w:t xml:space="preserve">            self.base_case_pass(*self.get_expected_values(input_user))</w:t>
      </w:r>
    </w:p>
    <w:p w14:paraId="2FE55948" w14:textId="0D302303" w:rsidR="0074295C" w:rsidRDefault="007552F5" w:rsidP="0074295C">
      <w:r>
        <w:t>Then there are also a couple of test cases that use a method to get a dicti</w:t>
      </w:r>
      <w:r w:rsidR="00BA3959">
        <w:t>onary of users from a csv file. This I fixed by just printing out the csv file and putting it in a dictionary, then appending the postfix.</w:t>
      </w:r>
    </w:p>
    <w:p w14:paraId="3B705FCE" w14:textId="77777777" w:rsidR="00BA3959" w:rsidRDefault="00BA3959" w:rsidP="00BA3959">
      <w:pPr>
        <w:pStyle w:val="CodeSnippet"/>
      </w:pPr>
      <w:r>
        <w:t>class CreateUserSpecialCharPasswordTestCase(_UserCreationTestCase):</w:t>
      </w:r>
    </w:p>
    <w:p w14:paraId="61182B57" w14:textId="77777777" w:rsidR="00BA3959" w:rsidRDefault="00BA3959" w:rsidP="00BA3959">
      <w:pPr>
        <w:pStyle w:val="CodeSnippet"/>
      </w:pPr>
      <w:r>
        <w:t xml:space="preserve">    def test_create_user_special_chars_in_password(self):</w:t>
      </w:r>
    </w:p>
    <w:p w14:paraId="774389B6" w14:textId="77777777" w:rsidR="00BA3959" w:rsidRDefault="00BA3959" w:rsidP="00BA3959">
      <w:pPr>
        <w:pStyle w:val="CodeSnippet"/>
      </w:pPr>
      <w:r>
        <w:t xml:space="preserve">        """Create User, special characters in the password"""</w:t>
      </w:r>
    </w:p>
    <w:p w14:paraId="7506F48A" w14:textId="77777777" w:rsidR="00BA3959" w:rsidRDefault="00BA3959" w:rsidP="00BA3959">
      <w:pPr>
        <w:pStyle w:val="CodeSnippet"/>
      </w:pPr>
      <w:r>
        <w:t xml:space="preserve">        users = [</w:t>
      </w:r>
    </w:p>
    <w:p w14:paraId="26E041DA" w14:textId="77777777" w:rsidR="00BA3959" w:rsidRDefault="00BA3959" w:rsidP="00BA3959">
      <w:pPr>
        <w:pStyle w:val="CodeSnippet"/>
      </w:pPr>
      <w:r>
        <w:t xml:space="preserve">            {</w:t>
      </w:r>
    </w:p>
    <w:p w14:paraId="044B1B72" w14:textId="77777777" w:rsidR="00BA3959" w:rsidRDefault="00BA3959" w:rsidP="00BA3959">
      <w:pPr>
        <w:pStyle w:val="CodeSnippet"/>
      </w:pPr>
      <w:r>
        <w:t xml:space="preserve">                'confirm_new_password': u'$money',</w:t>
      </w:r>
    </w:p>
    <w:p w14:paraId="50689052" w14:textId="77777777" w:rsidR="00BA3959" w:rsidRDefault="00BA3959" w:rsidP="00BA3959">
      <w:pPr>
        <w:pStyle w:val="CodeSnippet"/>
      </w:pPr>
      <w:r>
        <w:t xml:space="preserve">                'password': u'$money',</w:t>
      </w:r>
    </w:p>
    <w:p w14:paraId="56758490" w14:textId="77777777" w:rsidR="00BA3959" w:rsidRDefault="00BA3959" w:rsidP="00BA3959">
      <w:pPr>
        <w:pStyle w:val="CodeSnippet"/>
      </w:pPr>
      <w:r>
        <w:t xml:space="preserve">                'userid': u'wa_user01313'</w:t>
      </w:r>
    </w:p>
    <w:p w14:paraId="756B5BEE" w14:textId="77777777" w:rsidR="00BA3959" w:rsidRDefault="00BA3959" w:rsidP="00BA3959">
      <w:pPr>
        <w:pStyle w:val="CodeSnippet"/>
      </w:pPr>
      <w:r>
        <w:t xml:space="preserve">            },</w:t>
      </w:r>
    </w:p>
    <w:p w14:paraId="32B2AE93" w14:textId="77777777" w:rsidR="00BA3959" w:rsidRDefault="00BA3959" w:rsidP="00BA3959">
      <w:pPr>
        <w:pStyle w:val="CodeSnippet"/>
      </w:pPr>
      <w:r>
        <w:t xml:space="preserve">            {</w:t>
      </w:r>
    </w:p>
    <w:p w14:paraId="0BE013A6" w14:textId="77777777" w:rsidR="00BA3959" w:rsidRDefault="00BA3959" w:rsidP="00BA3959">
      <w:pPr>
        <w:pStyle w:val="CodeSnippet"/>
      </w:pPr>
      <w:r>
        <w:t xml:space="preserve">                'confirm_new_password': u'P@ssword%',</w:t>
      </w:r>
    </w:p>
    <w:p w14:paraId="2E5E7D68" w14:textId="77777777" w:rsidR="00BA3959" w:rsidRDefault="00BA3959" w:rsidP="00BA3959">
      <w:pPr>
        <w:pStyle w:val="CodeSnippet"/>
      </w:pPr>
      <w:r>
        <w:t xml:space="preserve">                'password': u'P@ssword%',</w:t>
      </w:r>
    </w:p>
    <w:p w14:paraId="79FDB7CC" w14:textId="77777777" w:rsidR="00BA3959" w:rsidRDefault="00BA3959" w:rsidP="00BA3959">
      <w:pPr>
        <w:pStyle w:val="CodeSnippet"/>
      </w:pPr>
      <w:r>
        <w:t xml:space="preserve">                'userid': u'wa_user01314'</w:t>
      </w:r>
    </w:p>
    <w:p w14:paraId="15811615" w14:textId="77777777" w:rsidR="00BA3959" w:rsidRDefault="00BA3959" w:rsidP="00BA3959">
      <w:pPr>
        <w:pStyle w:val="CodeSnippet"/>
      </w:pPr>
      <w:r>
        <w:t xml:space="preserve">            },</w:t>
      </w:r>
    </w:p>
    <w:p w14:paraId="1438D89B" w14:textId="77777777" w:rsidR="00BA3959" w:rsidRDefault="00BA3959" w:rsidP="00BA3959">
      <w:pPr>
        <w:pStyle w:val="CodeSnippet"/>
      </w:pPr>
      <w:r>
        <w:t xml:space="preserve">            {</w:t>
      </w:r>
    </w:p>
    <w:p w14:paraId="63DA75E4" w14:textId="77777777" w:rsidR="00BA3959" w:rsidRDefault="00BA3959" w:rsidP="00BA3959">
      <w:pPr>
        <w:pStyle w:val="CodeSnippet"/>
      </w:pPr>
      <w:r>
        <w:t xml:space="preserve">                'confirm_new_password': u'\xe0\xe1\xe2\xe4\xf1\xf4\xf6\xfb\xfc\xb5\xe7',</w:t>
      </w:r>
    </w:p>
    <w:p w14:paraId="4EE9A5E3" w14:textId="77777777" w:rsidR="00BA3959" w:rsidRDefault="00BA3959" w:rsidP="00BA3959">
      <w:pPr>
        <w:pStyle w:val="CodeSnippet"/>
      </w:pPr>
      <w:r>
        <w:t xml:space="preserve">                'password': u'\xe0\xe1\xe2\xe4\xf1\xf4\xf6\xfb\xfc\xb5\xe7',</w:t>
      </w:r>
    </w:p>
    <w:p w14:paraId="748DCB2E" w14:textId="77777777" w:rsidR="00BA3959" w:rsidRDefault="00BA3959" w:rsidP="00BA3959">
      <w:pPr>
        <w:pStyle w:val="CodeSnippet"/>
      </w:pPr>
      <w:r>
        <w:t xml:space="preserve">                'userid': u'wa_user01315'</w:t>
      </w:r>
    </w:p>
    <w:p w14:paraId="7EB89C1E" w14:textId="77777777" w:rsidR="00BA3959" w:rsidRDefault="00BA3959" w:rsidP="00BA3959">
      <w:pPr>
        <w:pStyle w:val="CodeSnippet"/>
      </w:pPr>
      <w:r>
        <w:t xml:space="preserve">            },</w:t>
      </w:r>
    </w:p>
    <w:p w14:paraId="0B4A2735" w14:textId="77777777" w:rsidR="00BA3959" w:rsidRDefault="00BA3959" w:rsidP="00BA3959">
      <w:pPr>
        <w:pStyle w:val="CodeSnippet"/>
      </w:pPr>
      <w:r>
        <w:t xml:space="preserve">            {</w:t>
      </w:r>
    </w:p>
    <w:p w14:paraId="36CEDCEB" w14:textId="77777777" w:rsidR="00BA3959" w:rsidRDefault="00BA3959" w:rsidP="00BA3959">
      <w:pPr>
        <w:pStyle w:val="CodeSnippet"/>
      </w:pPr>
      <w:r>
        <w:t xml:space="preserve">                'confirm_new_password': u'ThirtyCharacterPassword9876543',</w:t>
      </w:r>
    </w:p>
    <w:p w14:paraId="38FDF3D8" w14:textId="77777777" w:rsidR="00BA3959" w:rsidRDefault="00BA3959" w:rsidP="00BA3959">
      <w:pPr>
        <w:pStyle w:val="CodeSnippet"/>
      </w:pPr>
      <w:r>
        <w:lastRenderedPageBreak/>
        <w:t xml:space="preserve">                'password': u'ThirtyCharacterPassword9876543',</w:t>
      </w:r>
    </w:p>
    <w:p w14:paraId="01808275" w14:textId="77777777" w:rsidR="00BA3959" w:rsidRPr="00787625" w:rsidRDefault="00BA3959" w:rsidP="00BA3959">
      <w:pPr>
        <w:pStyle w:val="CodeSnippet"/>
      </w:pPr>
      <w:r>
        <w:t xml:space="preserve">                </w:t>
      </w:r>
      <w:r w:rsidRPr="00787625">
        <w:t>'userid': u'wa_user01316'</w:t>
      </w:r>
    </w:p>
    <w:p w14:paraId="3A1985F1" w14:textId="77777777" w:rsidR="00BA3959" w:rsidRPr="00787625" w:rsidRDefault="00BA3959" w:rsidP="00BA3959">
      <w:pPr>
        <w:pStyle w:val="CodeSnippet"/>
      </w:pPr>
      <w:r w:rsidRPr="00787625">
        <w:t xml:space="preserve">            },</w:t>
      </w:r>
    </w:p>
    <w:p w14:paraId="00343450" w14:textId="77777777" w:rsidR="00BA3959" w:rsidRPr="00BA3959" w:rsidRDefault="00BA3959" w:rsidP="00BA3959">
      <w:pPr>
        <w:pStyle w:val="CodeSnippet"/>
        <w:rPr>
          <w:lang w:val="nl-BE"/>
        </w:rPr>
      </w:pPr>
      <w:r w:rsidRPr="00787625">
        <w:t xml:space="preserve">            </w:t>
      </w:r>
      <w:r w:rsidRPr="00BA3959">
        <w:rPr>
          <w:lang w:val="nl-BE"/>
        </w:rPr>
        <w:t>{</w:t>
      </w:r>
    </w:p>
    <w:p w14:paraId="6DC7A41F" w14:textId="77777777" w:rsidR="00BA3959" w:rsidRPr="00BA3959" w:rsidRDefault="00BA3959" w:rsidP="00BA3959">
      <w:pPr>
        <w:pStyle w:val="CodeSnippet"/>
        <w:rPr>
          <w:lang w:val="nl-BE"/>
        </w:rPr>
      </w:pPr>
      <w:r w:rsidRPr="00BA3959">
        <w:rPr>
          <w:lang w:val="nl-BE"/>
        </w:rPr>
        <w:t xml:space="preserve">                'confirm_new_password': u'\u0422\u0435\u0441\u04421234',</w:t>
      </w:r>
    </w:p>
    <w:p w14:paraId="1EF028E9" w14:textId="77777777" w:rsidR="00BA3959" w:rsidRPr="00BA3959" w:rsidRDefault="00BA3959" w:rsidP="00BA3959">
      <w:pPr>
        <w:pStyle w:val="CodeSnippet"/>
        <w:rPr>
          <w:lang w:val="nl-BE"/>
        </w:rPr>
      </w:pPr>
      <w:r w:rsidRPr="00BA3959">
        <w:rPr>
          <w:lang w:val="nl-BE"/>
        </w:rPr>
        <w:t xml:space="preserve">                'password': u'\u0422\u0435\u0441\u04421234',</w:t>
      </w:r>
    </w:p>
    <w:p w14:paraId="7E5E26DE" w14:textId="77777777" w:rsidR="00BA3959" w:rsidRDefault="00BA3959" w:rsidP="00BA3959">
      <w:pPr>
        <w:pStyle w:val="CodeSnippet"/>
      </w:pPr>
      <w:r w:rsidRPr="00787625">
        <w:rPr>
          <w:lang w:val="nl-BE"/>
        </w:rPr>
        <w:t xml:space="preserve">                </w:t>
      </w:r>
      <w:r>
        <w:t>'userid': u'wa_user01312'</w:t>
      </w:r>
    </w:p>
    <w:p w14:paraId="7D0603A3" w14:textId="77777777" w:rsidR="00BA3959" w:rsidRDefault="00BA3959" w:rsidP="00BA3959">
      <w:pPr>
        <w:pStyle w:val="CodeSnippet"/>
      </w:pPr>
      <w:r>
        <w:t xml:space="preserve">            }</w:t>
      </w:r>
    </w:p>
    <w:p w14:paraId="6AC6811E" w14:textId="77777777" w:rsidR="00BA3959" w:rsidRDefault="00BA3959" w:rsidP="00BA3959">
      <w:pPr>
        <w:pStyle w:val="CodeSnippet"/>
      </w:pPr>
      <w:r>
        <w:t xml:space="preserve">        ]</w:t>
      </w:r>
    </w:p>
    <w:p w14:paraId="3D2AF2BA" w14:textId="77777777" w:rsidR="00BA3959" w:rsidRPr="00BA3959" w:rsidRDefault="00BA3959" w:rsidP="00BA3959">
      <w:pPr>
        <w:pStyle w:val="CodeSnippet"/>
      </w:pPr>
      <w:r>
        <w:t xml:space="preserve">        for user in users:</w:t>
      </w:r>
    </w:p>
    <w:p w14:paraId="33AE91BA" w14:textId="77777777" w:rsidR="00BA3959" w:rsidRDefault="00BA3959" w:rsidP="00BA3959">
      <w:pPr>
        <w:pStyle w:val="CodeSnippet"/>
      </w:pPr>
      <w:r>
        <w:t xml:space="preserve">            user['userid'] = self._affix_postfix(user['userid'])</w:t>
      </w:r>
    </w:p>
    <w:p w14:paraId="4B196356" w14:textId="77777777" w:rsidR="00BA3959" w:rsidRDefault="00BA3959" w:rsidP="00BA3959">
      <w:pPr>
        <w:pStyle w:val="CodeSnippet"/>
      </w:pPr>
      <w:r>
        <w:t xml:space="preserve">        for input_user in users:</w:t>
      </w:r>
    </w:p>
    <w:p w14:paraId="0ABBD7A6" w14:textId="114CAA37" w:rsidR="00BA3959" w:rsidRDefault="00BA3959" w:rsidP="00BA3959">
      <w:pPr>
        <w:pStyle w:val="CodeSnippet"/>
      </w:pPr>
      <w:r>
        <w:t xml:space="preserve">            self.base_case_pass(*self.get_expected_values(input_user))</w:t>
      </w:r>
    </w:p>
    <w:p w14:paraId="452AC823" w14:textId="4FC94B32" w:rsidR="00BA3959" w:rsidRDefault="00BA3959" w:rsidP="00BA3959"/>
    <w:p w14:paraId="78568B29" w14:textId="77777777" w:rsidR="00BA3959" w:rsidRDefault="00BA3959" w:rsidP="00BA3959"/>
    <w:p w14:paraId="3A3C759C" w14:textId="733AFF7F" w:rsidR="00320450" w:rsidRDefault="00320450" w:rsidP="00963E4A">
      <w:pPr>
        <w:pStyle w:val="Heading4"/>
      </w:pPr>
      <w:r>
        <w:t>Tracefile</w:t>
      </w:r>
    </w:p>
    <w:p w14:paraId="3F002887" w14:textId="63A62F9C" w:rsidR="00320450" w:rsidRDefault="00320450" w:rsidP="003F03B2"/>
    <w:p w14:paraId="797D687B" w14:textId="7F6E4F7B" w:rsidR="003F03B2" w:rsidRDefault="00787625" w:rsidP="003F03B2">
      <w:r>
        <w:t>Another quite big issue that arose is the handling of the tracefile. This is a log file generated by WebAdmin, which is handled and parsed by the test cases in the SDTF as an extra validation step.</w:t>
      </w:r>
    </w:p>
    <w:p w14:paraId="45EC2B07" w14:textId="275C61E5" w:rsidR="00C15B32" w:rsidRDefault="00C15B32" w:rsidP="003F03B2">
      <w:r>
        <w:t>A first change that was needed was to change the parsing. In the original situation the tracefile parser went through the tracefile and filtered based on which user executed the command, and which command is executed.</w:t>
      </w:r>
      <w:r w:rsidR="00444A66">
        <w:t xml:space="preserve"> When two suites are to run concurrently, this would mean that it would encounter duplicate data, and not unique data. This would cause issues with the validation due to faulty error reporting.</w:t>
      </w:r>
    </w:p>
    <w:p w14:paraId="1E245168" w14:textId="61E23DB6" w:rsidR="00444A66" w:rsidRDefault="00444A66" w:rsidP="003F03B2">
      <w:r>
        <w:t>This was eventually fixed by making the tracefile parser filter on the user ID of the user that was created in the test case. However when this was fixed and confirmed working for one test case at a time, we recognized another problem.</w:t>
      </w:r>
    </w:p>
    <w:p w14:paraId="6BB76038" w14:textId="6E1697D8" w:rsidR="00787625" w:rsidRDefault="00787625" w:rsidP="003F03B2">
      <w:pPr>
        <w:rPr>
          <w:lang w:val="en-GB"/>
        </w:rPr>
      </w:pPr>
      <w:r>
        <w:rPr>
          <w:lang w:val="en-GB"/>
        </w:rPr>
        <w:t>The challenge that parallelization brings here is w</w:t>
      </w:r>
      <w:r w:rsidRPr="00787625">
        <w:rPr>
          <w:lang w:val="en-GB"/>
        </w:rPr>
        <w:t>hen a test case starts to run, it reconfigures IAS to log all operations in a tracefile specific to that test case.</w:t>
      </w:r>
      <w:r>
        <w:rPr>
          <w:lang w:val="en-GB"/>
        </w:rPr>
        <w:t xml:space="preserve"> But,</w:t>
      </w:r>
      <w:r w:rsidRPr="00787625">
        <w:rPr>
          <w:lang w:val="en-GB"/>
        </w:rPr>
        <w:t xml:space="preserve"> IAS can only log to one tr</w:t>
      </w:r>
      <w:r>
        <w:rPr>
          <w:lang w:val="en-GB"/>
        </w:rPr>
        <w:t>ace</w:t>
      </w:r>
      <w:r w:rsidRPr="00787625">
        <w:rPr>
          <w:lang w:val="en-GB"/>
        </w:rPr>
        <w:t>file at a time, so when several test cases are executed concurrently, IAS lo</w:t>
      </w:r>
      <w:r>
        <w:rPr>
          <w:lang w:val="en-GB"/>
        </w:rPr>
        <w:t>gs all trace output to the trace</w:t>
      </w:r>
      <w:r w:rsidRPr="00787625">
        <w:rPr>
          <w:lang w:val="en-GB"/>
        </w:rPr>
        <w:t>file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73CC19D3" w14:textId="0439D192" w:rsidR="00220AC0" w:rsidRDefault="00444A66" w:rsidP="00AD3DC1">
      <w:pPr>
        <w:tabs>
          <w:tab w:val="right" w:pos="9072"/>
        </w:tabs>
        <w:rPr>
          <w:lang w:val="en-GB"/>
        </w:rPr>
      </w:pPr>
      <w:r>
        <w:rPr>
          <w:lang w:val="en-GB"/>
        </w:rPr>
        <w:t xml:space="preserve">A few potential solution for this </w:t>
      </w:r>
      <w:r w:rsidR="003B1EF7">
        <w:rPr>
          <w:lang w:val="en-GB"/>
        </w:rPr>
        <w:t>problem were proposed.</w:t>
      </w:r>
    </w:p>
    <w:p w14:paraId="590C6F83" w14:textId="3B1B8D13" w:rsidR="003B1EF7" w:rsidRDefault="003B1EF7" w:rsidP="003B1EF7">
      <w:pPr>
        <w:pStyle w:val="ListParagraph"/>
        <w:numPr>
          <w:ilvl w:val="0"/>
          <w:numId w:val="8"/>
        </w:numPr>
        <w:rPr>
          <w:lang w:val="en-GB"/>
        </w:rPr>
      </w:pPr>
      <w:r w:rsidRPr="003B1EF7">
        <w:rPr>
          <w:lang w:val="en-GB"/>
        </w:rPr>
        <w:t xml:space="preserve">Not renaming the tracefile for each test case. </w:t>
      </w:r>
    </w:p>
    <w:p w14:paraId="2AFFED9E" w14:textId="1C43C715" w:rsidR="003B1EF7" w:rsidRDefault="003B1EF7" w:rsidP="003B1EF7">
      <w:pPr>
        <w:pStyle w:val="ListParagraph"/>
        <w:numPr>
          <w:ilvl w:val="1"/>
          <w:numId w:val="8"/>
        </w:numPr>
        <w:rPr>
          <w:lang w:val="en-GB"/>
        </w:rPr>
      </w:pPr>
      <w:r>
        <w:rPr>
          <w:lang w:val="en-GB"/>
        </w:rPr>
        <w:t>Benefits:</w:t>
      </w:r>
    </w:p>
    <w:p w14:paraId="6F393F00" w14:textId="3C8B6638" w:rsidR="003B1EF7" w:rsidRDefault="003B1EF7" w:rsidP="003B1EF7">
      <w:pPr>
        <w:pStyle w:val="ListParagraph"/>
        <w:numPr>
          <w:ilvl w:val="2"/>
          <w:numId w:val="8"/>
        </w:numPr>
        <w:rPr>
          <w:lang w:val="en-GB"/>
        </w:rPr>
      </w:pPr>
      <w:r>
        <w:rPr>
          <w:lang w:val="en-GB"/>
        </w:rPr>
        <w:t>Quick fix, not that much code needs to be adjusted</w:t>
      </w:r>
    </w:p>
    <w:p w14:paraId="4ADD55D9" w14:textId="44051067" w:rsidR="003B1EF7" w:rsidRDefault="003B1EF7" w:rsidP="003B1EF7">
      <w:pPr>
        <w:pStyle w:val="ListParagraph"/>
        <w:numPr>
          <w:ilvl w:val="1"/>
          <w:numId w:val="8"/>
        </w:numPr>
        <w:rPr>
          <w:lang w:val="en-GB"/>
        </w:rPr>
      </w:pPr>
      <w:r>
        <w:rPr>
          <w:lang w:val="en-GB"/>
        </w:rPr>
        <w:t>Drawback:</w:t>
      </w:r>
    </w:p>
    <w:p w14:paraId="1153173D" w14:textId="350710BB" w:rsidR="003B1EF7" w:rsidRDefault="003B1EF7" w:rsidP="003B1EF7">
      <w:pPr>
        <w:pStyle w:val="ListParagraph"/>
        <w:numPr>
          <w:ilvl w:val="2"/>
          <w:numId w:val="8"/>
        </w:numPr>
        <w:rPr>
          <w:lang w:val="en-GB"/>
        </w:rPr>
      </w:pPr>
      <w:r>
        <w:rPr>
          <w:lang w:val="en-GB"/>
        </w:rPr>
        <w:t>Expected huge run</w:t>
      </w:r>
      <w:r w:rsidR="00F63A9E">
        <w:rPr>
          <w:lang w:val="en-GB"/>
        </w:rPr>
        <w:t xml:space="preserve"> </w:t>
      </w:r>
      <w:r>
        <w:rPr>
          <w:lang w:val="en-GB"/>
        </w:rPr>
        <w:t>time increase as a much bigger tracefile needs to be passed around</w:t>
      </w:r>
    </w:p>
    <w:p w14:paraId="639D65B9" w14:textId="5B076CA6" w:rsidR="003B1EF7" w:rsidRDefault="00F63A9E" w:rsidP="003B1EF7">
      <w:pPr>
        <w:pStyle w:val="ListParagraph"/>
        <w:numPr>
          <w:ilvl w:val="0"/>
          <w:numId w:val="8"/>
        </w:numPr>
        <w:rPr>
          <w:lang w:val="en-GB"/>
        </w:rPr>
      </w:pPr>
      <w:r>
        <w:rPr>
          <w:lang w:val="en-GB"/>
        </w:rPr>
        <w:t>Also one tracefile, but use timestamps to divide it up</w:t>
      </w:r>
    </w:p>
    <w:p w14:paraId="00FF3833" w14:textId="64E0D2F5" w:rsidR="003B1EF7" w:rsidRDefault="003B1EF7" w:rsidP="003B1EF7">
      <w:pPr>
        <w:pStyle w:val="ListParagraph"/>
        <w:numPr>
          <w:ilvl w:val="1"/>
          <w:numId w:val="8"/>
        </w:numPr>
        <w:rPr>
          <w:lang w:val="en-GB"/>
        </w:rPr>
      </w:pPr>
      <w:r>
        <w:rPr>
          <w:lang w:val="en-GB"/>
        </w:rPr>
        <w:t>Benefits:</w:t>
      </w:r>
    </w:p>
    <w:p w14:paraId="2009E0FD" w14:textId="7FBCFC10" w:rsidR="003B1EF7" w:rsidRDefault="00F63A9E" w:rsidP="003B1EF7">
      <w:pPr>
        <w:pStyle w:val="ListParagraph"/>
        <w:numPr>
          <w:ilvl w:val="2"/>
          <w:numId w:val="8"/>
        </w:numPr>
        <w:rPr>
          <w:lang w:val="en-GB"/>
        </w:rPr>
      </w:pPr>
      <w:r>
        <w:rPr>
          <w:lang w:val="en-GB"/>
        </w:rPr>
        <w:lastRenderedPageBreak/>
        <w:t>Would be a solution to the previous suggestion, as it would be less disastrous for the run time</w:t>
      </w:r>
    </w:p>
    <w:p w14:paraId="0A3C3C62" w14:textId="28B9CFF5" w:rsidR="003B1EF7" w:rsidRDefault="003B1EF7" w:rsidP="003B1EF7">
      <w:pPr>
        <w:pStyle w:val="ListParagraph"/>
        <w:numPr>
          <w:ilvl w:val="1"/>
          <w:numId w:val="8"/>
        </w:numPr>
        <w:rPr>
          <w:lang w:val="en-GB"/>
        </w:rPr>
      </w:pPr>
      <w:r>
        <w:rPr>
          <w:lang w:val="en-GB"/>
        </w:rPr>
        <w:t>Drawbacks:</w:t>
      </w:r>
    </w:p>
    <w:p w14:paraId="7B6BA532" w14:textId="6E6A617E" w:rsidR="003B1EF7" w:rsidRDefault="00F63A9E" w:rsidP="003B1EF7">
      <w:pPr>
        <w:pStyle w:val="ListParagraph"/>
        <w:numPr>
          <w:ilvl w:val="2"/>
          <w:numId w:val="8"/>
        </w:numPr>
        <w:rPr>
          <w:lang w:val="en-GB"/>
        </w:rPr>
      </w:pPr>
      <w:r>
        <w:rPr>
          <w:lang w:val="en-GB"/>
        </w:rPr>
        <w:t>Seems hard to practically realize within a reasonable timeframe</w:t>
      </w:r>
    </w:p>
    <w:p w14:paraId="022B1949" w14:textId="7BB35FA6" w:rsidR="00F63A9E" w:rsidRDefault="00F63A9E" w:rsidP="003B1EF7">
      <w:pPr>
        <w:pStyle w:val="ListParagraph"/>
        <w:numPr>
          <w:ilvl w:val="2"/>
          <w:numId w:val="8"/>
        </w:numPr>
        <w:rPr>
          <w:lang w:val="en-GB"/>
        </w:rPr>
      </w:pPr>
      <w:r>
        <w:rPr>
          <w:lang w:val="en-GB"/>
        </w:rPr>
        <w:t>Probably prone to errors</w:t>
      </w:r>
    </w:p>
    <w:p w14:paraId="0AA06DDA" w14:textId="5A89F22D" w:rsidR="003B1EF7" w:rsidRDefault="003B1EF7" w:rsidP="003B1EF7">
      <w:pPr>
        <w:pStyle w:val="ListParagraph"/>
        <w:numPr>
          <w:ilvl w:val="0"/>
          <w:numId w:val="8"/>
        </w:numPr>
        <w:rPr>
          <w:lang w:val="en-GB"/>
        </w:rPr>
      </w:pPr>
      <w:r>
        <w:rPr>
          <w:lang w:val="en-GB"/>
        </w:rPr>
        <w:t>Multithreading (for more details see next subsection)</w:t>
      </w:r>
    </w:p>
    <w:p w14:paraId="2430D117" w14:textId="6C30F2E9" w:rsidR="003B1EF7" w:rsidRDefault="003B1EF7" w:rsidP="003B1EF7">
      <w:pPr>
        <w:pStyle w:val="ListParagraph"/>
        <w:numPr>
          <w:ilvl w:val="1"/>
          <w:numId w:val="8"/>
        </w:numPr>
        <w:rPr>
          <w:lang w:val="en-GB"/>
        </w:rPr>
      </w:pPr>
      <w:r>
        <w:rPr>
          <w:lang w:val="en-GB"/>
        </w:rPr>
        <w:t>Benefits</w:t>
      </w:r>
    </w:p>
    <w:p w14:paraId="5882F12F" w14:textId="1E12390E" w:rsidR="003B1EF7" w:rsidRDefault="003B1EF7" w:rsidP="003B1EF7">
      <w:pPr>
        <w:pStyle w:val="ListParagraph"/>
        <w:numPr>
          <w:ilvl w:val="2"/>
          <w:numId w:val="8"/>
        </w:numPr>
        <w:rPr>
          <w:lang w:val="en-GB"/>
        </w:rPr>
      </w:pPr>
      <w:r>
        <w:rPr>
          <w:lang w:val="en-GB"/>
        </w:rPr>
        <w:t>Probably little to no increase in runtime</w:t>
      </w:r>
    </w:p>
    <w:p w14:paraId="2E73AB68" w14:textId="172C9CA0" w:rsidR="003B1EF7" w:rsidRDefault="003B1EF7" w:rsidP="003B1EF7">
      <w:pPr>
        <w:pStyle w:val="ListParagraph"/>
        <w:numPr>
          <w:ilvl w:val="1"/>
          <w:numId w:val="8"/>
        </w:numPr>
        <w:rPr>
          <w:lang w:val="en-GB"/>
        </w:rPr>
      </w:pPr>
      <w:r>
        <w:rPr>
          <w:lang w:val="en-GB"/>
        </w:rPr>
        <w:t>Drawback</w:t>
      </w:r>
    </w:p>
    <w:p w14:paraId="25816478" w14:textId="1401371E" w:rsidR="003B1EF7" w:rsidRDefault="003B1EF7" w:rsidP="003B1EF7">
      <w:pPr>
        <w:pStyle w:val="ListParagraph"/>
        <w:numPr>
          <w:ilvl w:val="2"/>
          <w:numId w:val="8"/>
        </w:numPr>
        <w:rPr>
          <w:lang w:val="en-GB"/>
        </w:rPr>
      </w:pPr>
      <w:r>
        <w:rPr>
          <w:lang w:val="en-GB"/>
        </w:rPr>
        <w:t>Would take a long time to research and apply to the current code</w:t>
      </w:r>
    </w:p>
    <w:p w14:paraId="0DAC30C0" w14:textId="782B9F96" w:rsidR="003B1EF7" w:rsidRDefault="003B1EF7" w:rsidP="003B1EF7">
      <w:pPr>
        <w:pStyle w:val="ListParagraph"/>
        <w:numPr>
          <w:ilvl w:val="2"/>
          <w:numId w:val="8"/>
        </w:numPr>
        <w:rPr>
          <w:lang w:val="en-GB"/>
        </w:rPr>
      </w:pPr>
      <w:r>
        <w:rPr>
          <w:lang w:val="en-GB"/>
        </w:rPr>
        <w:t>A single process must be configured to start the desired test simultaneously, as the problem will persist if a second suite starts up while a first is already running.</w:t>
      </w:r>
      <w:r w:rsidR="00F63A9E">
        <w:rPr>
          <w:lang w:val="en-GB"/>
        </w:rPr>
        <w:t xml:space="preserve"> So it would be less flexible</w:t>
      </w:r>
    </w:p>
    <w:p w14:paraId="33BC09DE" w14:textId="74ADFEE6" w:rsidR="007F3BDF" w:rsidRPr="003B1EF7" w:rsidRDefault="007F3BDF" w:rsidP="003B1EF7">
      <w:pPr>
        <w:rPr>
          <w:lang w:val="en-GB"/>
        </w:rPr>
      </w:pPr>
      <w:r>
        <w:rPr>
          <w:lang w:val="en-GB"/>
        </w:rPr>
        <w:t>In the end it was concluded that permanent and robust solution is out of scope of this project due to time constraints.</w:t>
      </w:r>
      <w:r w:rsidR="00564320">
        <w:rPr>
          <w:lang w:val="en-GB"/>
        </w:rPr>
        <w:t xml:space="preserve"> </w:t>
      </w:r>
      <w:r>
        <w:rPr>
          <w:lang w:val="en-GB"/>
        </w:rPr>
        <w:t>An intermediate solution is to just get rid of the tracefile validation for the time being. There are still other validation points built in, so it’s still possible to do tests.</w:t>
      </w:r>
    </w:p>
    <w:p w14:paraId="65DF4CE3" w14:textId="77777777" w:rsidR="00444A66" w:rsidRPr="00787625" w:rsidRDefault="00444A66" w:rsidP="003F03B2">
      <w:pPr>
        <w:rPr>
          <w:lang w:val="en-GB"/>
        </w:rPr>
      </w:pPr>
    </w:p>
    <w:p w14:paraId="0D56F788" w14:textId="77777777" w:rsidR="00787625" w:rsidRPr="00320450" w:rsidRDefault="00787625" w:rsidP="003F03B2"/>
    <w:p w14:paraId="32934A06" w14:textId="56774FC7" w:rsidR="00963E4A" w:rsidRDefault="00963E4A" w:rsidP="00963E4A">
      <w:pPr>
        <w:pStyle w:val="Heading4"/>
      </w:pPr>
      <w:r>
        <w:t>Multithreading?</w:t>
      </w:r>
    </w:p>
    <w:p w14:paraId="13CFA7DE" w14:textId="0B3396BB" w:rsidR="00963E4A" w:rsidRDefault="00963E4A" w:rsidP="00963E4A"/>
    <w:p w14:paraId="552A426C" w14:textId="77777777" w:rsidR="003F03B2" w:rsidRDefault="003F03B2" w:rsidP="00963E4A"/>
    <w:p w14:paraId="226C3E95" w14:textId="16C6B924" w:rsidR="00320450" w:rsidRPr="00320450" w:rsidRDefault="00320450" w:rsidP="00F65655">
      <w:pPr>
        <w:pStyle w:val="Heading4"/>
      </w:pPr>
      <w:r>
        <w:t>Other suites</w:t>
      </w:r>
    </w:p>
    <w:p w14:paraId="2C2337B8" w14:textId="0DCB86E0" w:rsidR="00E3263C" w:rsidRDefault="00E3263C" w:rsidP="00F65655"/>
    <w:p w14:paraId="5401F9BE" w14:textId="64F41057" w:rsidR="00951A55" w:rsidRDefault="00951A55" w:rsidP="00F65655">
      <w:r>
        <w:t xml:space="preserve">Most of the other test suites can be adapted to work for parallelization in the same manner as </w:t>
      </w:r>
      <w:r w:rsidR="00E42238">
        <w:t>the test cases for user creation.</w:t>
      </w:r>
      <w:r w:rsidR="00A22C65">
        <w:t xml:space="preserve"> In most </w:t>
      </w:r>
      <w:r w:rsidR="00815433">
        <w:t>cases,</w:t>
      </w:r>
      <w:r w:rsidR="00A22C65">
        <w:t xml:space="preserve"> it will suffice to </w:t>
      </w:r>
      <w:r w:rsidR="00815433">
        <w:t>differentiate the input data used in in each test. Using user ID’s that are unique to each browser ensures that tests do not interfere with each other.</w:t>
      </w:r>
    </w:p>
    <w:p w14:paraId="754F1E1A" w14:textId="28C8D2E8" w:rsidR="00951A55" w:rsidRDefault="00815433" w:rsidP="00F65655">
      <w:r>
        <w:t>However, there are a few cases where it would be more difficult, maybe even impossible, to make sure concurrent tests do not interfere or interrupt one another. Following are a few test cases that will probably pose a challenge to implement, should this be investigated further with the goal of parallelizing the whole WebAdmin test suite.</w:t>
      </w:r>
    </w:p>
    <w:p w14:paraId="2F98E6C8" w14:textId="77777777" w:rsidR="00815433" w:rsidRPr="00320450" w:rsidRDefault="00815433" w:rsidP="00F65655"/>
    <w:p w14:paraId="5EFE3302" w14:textId="1ABBF916" w:rsidR="00320450" w:rsidRDefault="00320450" w:rsidP="00F65655">
      <w:pPr>
        <w:pStyle w:val="Heading5"/>
      </w:pPr>
      <w:r w:rsidRPr="0003364F">
        <w:t>Logon and Privileges</w:t>
      </w:r>
    </w:p>
    <w:p w14:paraId="384F76B7" w14:textId="55901CB8" w:rsidR="00320450" w:rsidRDefault="00320450" w:rsidP="00F65655"/>
    <w:p w14:paraId="14AAB1DD" w14:textId="6DAE245E" w:rsidR="00E3263C" w:rsidRDefault="00E3263C" w:rsidP="00F65655">
      <w:r>
        <w:t>Here there is a case (</w:t>
      </w:r>
      <w:r w:rsidRPr="00E3263C">
        <w:t>LogonWithAdminAccountWhenIASIsDown</w:t>
      </w:r>
      <w:r>
        <w:t>) where the SDTF stops the IAS service/deamon</w:t>
      </w:r>
      <w:r w:rsidR="003218FE">
        <w:t>,</w:t>
      </w:r>
      <w:r>
        <w:t xml:space="preserve"> and thus the WebAdmin, to test what happens when you try to log in when de service is down. This probably disrupts all other cases running concurrently.</w:t>
      </w:r>
      <w:r w:rsidR="00093D2E">
        <w:t xml:space="preserve"> </w:t>
      </w:r>
    </w:p>
    <w:p w14:paraId="4CB62C73" w14:textId="7608AF64" w:rsidR="00093D2E" w:rsidRDefault="00093D2E" w:rsidP="00F65655">
      <w:r>
        <w:t>I think parallelizing this is not realistic. It might be possible with multithreading, if you assure that all running cases are at the same point, so they can test this case at the same time. Any other option will result in interrupting other test cases.</w:t>
      </w:r>
    </w:p>
    <w:p w14:paraId="4408C0DE" w14:textId="09DD0E55" w:rsidR="00E3263C" w:rsidRDefault="00E3263C" w:rsidP="00F65655">
      <w:r>
        <w:lastRenderedPageBreak/>
        <w:t>In the case of Logon with OTP (one time password), a service generates a time based password (this simulates the behavior of a DIGIPASS) that expires on use, bound to a user. When a second test case would try this with the same user within a certain time frame (32 seconds), it will generate the same password, but that password will already have been “used”, causing the login to fail. A fix for this would be to use a different admin account and a different DIGIPASS.</w:t>
      </w:r>
    </w:p>
    <w:p w14:paraId="6F29083B" w14:textId="77777777" w:rsidR="00E3263C" w:rsidRPr="00320450" w:rsidRDefault="00E3263C" w:rsidP="00F65655"/>
    <w:p w14:paraId="440CADF3" w14:textId="77777777" w:rsidR="004E6AFC" w:rsidRPr="00320450" w:rsidRDefault="004E6AFC" w:rsidP="00F65655"/>
    <w:p w14:paraId="16936A02" w14:textId="3A6BC8BD" w:rsidR="00320450" w:rsidRDefault="00320450" w:rsidP="00F65655">
      <w:pPr>
        <w:pStyle w:val="Heading5"/>
      </w:pPr>
      <w:r w:rsidRPr="0003364F">
        <w:t>List Users</w:t>
      </w:r>
    </w:p>
    <w:p w14:paraId="5400C9EF" w14:textId="215A2B50" w:rsidR="00320450" w:rsidRDefault="00320450" w:rsidP="00F65655"/>
    <w:p w14:paraId="1B3C5B9B" w14:textId="5E211F21" w:rsidR="004E6AFC" w:rsidRDefault="004E6AFC" w:rsidP="00F65655">
      <w:r>
        <w:t>At the start of this suite, the SDTF fetches the expected values from the WebAdmin via SOAP. Now the issue that can happen here is that after the expected values are fetched, that another concurrent test created or modified a user, such as the user create cases. This would cause a discrepancy between the expected values and the actual values.</w:t>
      </w:r>
    </w:p>
    <w:p w14:paraId="77C8B8B0" w14:textId="0FD5A6AE" w:rsidR="002823AF" w:rsidRDefault="002823AF" w:rsidP="00F65655">
      <w:r>
        <w:t>The following sub suites will all probably have a problem analogous to this, because they are all listing and searching users in a similar fashion, as well as doing similar preparations:</w:t>
      </w:r>
    </w:p>
    <w:p w14:paraId="126813B7" w14:textId="2E747C9E" w:rsidR="002823AF" w:rsidRPr="00320450" w:rsidRDefault="002823AF" w:rsidP="002823AF">
      <w:pPr>
        <w:pStyle w:val="ListParagraph"/>
        <w:numPr>
          <w:ilvl w:val="0"/>
          <w:numId w:val="10"/>
        </w:numPr>
      </w:pPr>
      <w:r w:rsidRPr="002823AF">
        <w:t>Search User, Find Menu</w:t>
      </w:r>
    </w:p>
    <w:p w14:paraId="53E62ABD" w14:textId="77777777" w:rsidR="002823AF" w:rsidRDefault="002823AF" w:rsidP="002823AF">
      <w:pPr>
        <w:pStyle w:val="ListParagraph"/>
        <w:numPr>
          <w:ilvl w:val="0"/>
          <w:numId w:val="10"/>
        </w:numPr>
      </w:pPr>
      <w:r w:rsidRPr="0003364F">
        <w:t>Search User Find/Manage Menu</w:t>
      </w:r>
    </w:p>
    <w:p w14:paraId="7C3A05DD" w14:textId="77777777" w:rsidR="002823AF" w:rsidRDefault="002823AF" w:rsidP="002823AF">
      <w:pPr>
        <w:pStyle w:val="ListParagraph"/>
        <w:numPr>
          <w:ilvl w:val="0"/>
          <w:numId w:val="10"/>
        </w:numPr>
      </w:pPr>
      <w:r w:rsidRPr="0003364F">
        <w:t>Search DIGIPASS, Find Menu</w:t>
      </w:r>
    </w:p>
    <w:p w14:paraId="60DF9C67" w14:textId="77777777" w:rsidR="002823AF" w:rsidRDefault="002823AF" w:rsidP="002823AF">
      <w:pPr>
        <w:pStyle w:val="ListParagraph"/>
        <w:numPr>
          <w:ilvl w:val="0"/>
          <w:numId w:val="10"/>
        </w:numPr>
      </w:pPr>
      <w:r w:rsidRPr="0003364F">
        <w:t>Search DIGIPASS, Find/Manage Menu</w:t>
      </w:r>
    </w:p>
    <w:p w14:paraId="784827B7" w14:textId="77777777" w:rsidR="00932D86" w:rsidRPr="00320450" w:rsidRDefault="00932D86" w:rsidP="00F65655"/>
    <w:p w14:paraId="02997419" w14:textId="303A5284" w:rsidR="00320450" w:rsidRDefault="00320450" w:rsidP="00F65655">
      <w:pPr>
        <w:pStyle w:val="Heading5"/>
      </w:pPr>
      <w:r w:rsidRPr="0003364F">
        <w:t>Manage DIGIPASS Application</w:t>
      </w:r>
    </w:p>
    <w:p w14:paraId="56D0874D" w14:textId="77777777" w:rsidR="002823AF" w:rsidRDefault="002823AF" w:rsidP="002823AF"/>
    <w:p w14:paraId="487C4F3F" w14:textId="18FA5661" w:rsidR="002823AF" w:rsidRPr="002823AF" w:rsidRDefault="002823AF" w:rsidP="002823AF">
      <w:r>
        <w:t>These will encounter an issue when two of these tests run concurrently.</w:t>
      </w:r>
    </w:p>
    <w:p w14:paraId="3B7844F9" w14:textId="360FF87E" w:rsidR="00062067" w:rsidRPr="00062067" w:rsidRDefault="00062067" w:rsidP="002823AF">
      <w:pPr>
        <w:pStyle w:val="ListParagraph"/>
        <w:numPr>
          <w:ilvl w:val="0"/>
          <w:numId w:val="9"/>
        </w:numPr>
      </w:pPr>
      <w:r w:rsidRPr="00062067">
        <w:t>DigipassApplManageTestVDPRO</w:t>
      </w:r>
    </w:p>
    <w:p w14:paraId="599A5490" w14:textId="77777777" w:rsidR="00062067" w:rsidRPr="00062067" w:rsidRDefault="00062067" w:rsidP="002823AF">
      <w:pPr>
        <w:pStyle w:val="ListParagraph"/>
        <w:numPr>
          <w:ilvl w:val="0"/>
          <w:numId w:val="9"/>
        </w:numPr>
      </w:pPr>
      <w:r w:rsidRPr="00062067">
        <w:t>DigipassApplManageTestBVDPRO</w:t>
      </w:r>
    </w:p>
    <w:p w14:paraId="2D50552A" w14:textId="41D49587" w:rsidR="00320450" w:rsidRPr="00320450" w:rsidRDefault="00062067" w:rsidP="002823AF">
      <w:pPr>
        <w:pStyle w:val="ListParagraph"/>
        <w:numPr>
          <w:ilvl w:val="0"/>
          <w:numId w:val="9"/>
        </w:numPr>
      </w:pPr>
      <w:r w:rsidRPr="00062067">
        <w:t>DigipassApplManageSendVDPOTP</w:t>
      </w:r>
    </w:p>
    <w:p w14:paraId="607AD76C" w14:textId="0191440F" w:rsidR="00320450" w:rsidRDefault="00062067" w:rsidP="00963E4A">
      <w:r>
        <w:t>These will encounter an issue when two of these tests run concurrently.</w:t>
      </w:r>
    </w:p>
    <w:p w14:paraId="3CECA62D" w14:textId="4A5FA467" w:rsidR="00062067" w:rsidRDefault="00062067" w:rsidP="00963E4A">
      <w:r>
        <w:t xml:space="preserve">This test will test if mails and </w:t>
      </w:r>
      <w:r w:rsidR="00E57B56">
        <w:t>SMS</w:t>
      </w:r>
      <w:r>
        <w:t xml:space="preserve"> messages containing an OTP are correctly delivered. This test suite sets up a server listening for SMS over http and email over SMTP on a certain port. The problem that arises is when a second suite tries to create another server while there is already one running. This could be alleviated by assigning them both different port numbers. However, the message delivery component sending the mail or SMS will probably send them to all registered servers. This could cause issues and will need testing.</w:t>
      </w:r>
    </w:p>
    <w:p w14:paraId="5232E8A5" w14:textId="2315F761" w:rsidR="006D5028" w:rsidRDefault="006D5028">
      <w:pPr>
        <w:jc w:val="left"/>
      </w:pPr>
      <w:r>
        <w:br w:type="page"/>
      </w:r>
    </w:p>
    <w:p w14:paraId="6AE077D4" w14:textId="03A34C50" w:rsidR="00D62E68" w:rsidRPr="0003364F" w:rsidRDefault="00A83E75" w:rsidP="00A83E75">
      <w:pPr>
        <w:pStyle w:val="Heading1"/>
      </w:pPr>
      <w:bookmarkStart w:id="102" w:name="_Toc515242575"/>
      <w:r w:rsidRPr="0003364F">
        <w:lastRenderedPageBreak/>
        <w:t>Challenges</w:t>
      </w:r>
      <w:bookmarkEnd w:id="102"/>
    </w:p>
    <w:p w14:paraId="5BB8CDAE" w14:textId="457FAD51" w:rsidR="00A83E75" w:rsidRDefault="00A83E75" w:rsidP="00A83E75">
      <w:pPr>
        <w:pStyle w:val="Subtitle"/>
      </w:pPr>
      <w:r w:rsidRPr="0003364F">
        <w:t>Discussing technological limitations and other problems</w:t>
      </w:r>
    </w:p>
    <w:p w14:paraId="4E28D597" w14:textId="77777777" w:rsidR="00F521A3" w:rsidRPr="00F521A3" w:rsidRDefault="00F521A3" w:rsidP="00F521A3"/>
    <w:p w14:paraId="5070F018" w14:textId="165CD7B6" w:rsidR="00AA1696" w:rsidRDefault="00AA1696" w:rsidP="00A83E75">
      <w:pPr>
        <w:pStyle w:val="Heading2"/>
      </w:pPr>
      <w:bookmarkStart w:id="103" w:name="_Toc515242576"/>
      <w:r w:rsidRPr="0003364F">
        <w:t>IE in a container?</w:t>
      </w:r>
      <w:bookmarkEnd w:id="103"/>
    </w:p>
    <w:p w14:paraId="02CC0ED4" w14:textId="77777777" w:rsidR="00F521A3" w:rsidRPr="00F521A3" w:rsidRDefault="00F521A3" w:rsidP="00F521A3"/>
    <w:p w14:paraId="17B79F00"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be run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03364F" w:rsidRDefault="00E16905" w:rsidP="00E16905">
      <w:pPr>
        <w:rPr>
          <w:rFonts w:cs="Times New Roman"/>
        </w:rPr>
      </w:pPr>
      <w:r w:rsidRPr="0003364F">
        <w:rPr>
          <w:rFonts w:cs="Times New Roman"/>
        </w:rPr>
        <w:t xml:space="preserve">The SeleniumHQ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25A5AC69" w14:textId="77777777" w:rsidR="00E16905" w:rsidRPr="0003364F" w:rsidRDefault="00E16905" w:rsidP="00140672">
      <w:r w:rsidRPr="0003364F">
        <w:t>There is, however, a NodeBase dockerfile provided to serve as a basis from where to build your own dockerfile to create a non-standard image. The NodeBase is equipped with only the install of selenium, and does not include a browser.</w:t>
      </w:r>
    </w:p>
    <w:p w14:paraId="5FD409E4" w14:textId="77777777" w:rsidR="00E16905" w:rsidRPr="0003364F" w:rsidRDefault="00E16905" w:rsidP="00E16905">
      <w:pPr>
        <w:rPr>
          <w:rFonts w:cs="Times New Roman"/>
        </w:rPr>
      </w:pPr>
      <w:commentRangeStart w:id="104"/>
      <w:r w:rsidRPr="0003364F">
        <w:rPr>
          <w:rFonts w:cs="Times New Roman"/>
        </w:rPr>
        <w:t>However, the issue here is that the NodeBase image is based on the Base image in the repository that in turn</w:t>
      </w:r>
      <w:r w:rsidR="00140672" w:rsidRPr="0003364F">
        <w:rPr>
          <w:rFonts w:cs="Times New Roman"/>
        </w:rPr>
        <w:t xml:space="preserve"> is</w:t>
      </w:r>
      <w:r w:rsidRPr="0003364F">
        <w:rPr>
          <w:rFonts w:cs="Times New Roman"/>
        </w:rPr>
        <w:t xml:space="preserve"> based on Ubuntu 16.04</w:t>
      </w:r>
      <w:commentRangeEnd w:id="104"/>
      <w:r w:rsidRPr="0003364F">
        <w:rPr>
          <w:rStyle w:val="CommentReference"/>
        </w:rPr>
        <w:commentReference w:id="104"/>
      </w:r>
      <w:r w:rsidRPr="0003364F">
        <w:rPr>
          <w:rFonts w:cs="Times New Roman"/>
        </w:rPr>
        <w:t xml:space="preserve">. In addition, Internet explorer was </w:t>
      </w:r>
      <w:r w:rsidR="00140672" w:rsidRPr="0003364F">
        <w:rPr>
          <w:rFonts w:cs="Times New Roman"/>
        </w:rPr>
        <w:t xml:space="preserve">never </w:t>
      </w:r>
      <w:r w:rsidRPr="0003364F">
        <w:rPr>
          <w:rFonts w:cs="Times New Roman"/>
        </w:rPr>
        <w:t xml:space="preserve">ported to Ubuntu, or any other Linux distribution for that matter, so installing it on the NodeBase image is practically impossible. </w:t>
      </w:r>
    </w:p>
    <w:p w14:paraId="648C502F" w14:textId="77777777" w:rsidR="00E16905" w:rsidRPr="0003364F" w:rsidRDefault="00E16905" w:rsidP="00E16905">
      <w:pPr>
        <w:rPr>
          <w:rFonts w:cs="Times New Roman"/>
        </w:rPr>
      </w:pPr>
      <w:r w:rsidRPr="0003364F">
        <w:rPr>
          <w:rFonts w:cs="Times New Roman"/>
        </w:rPr>
        <w:t>There is always the possibility of installing wine (a compatibility layer capable of running windows applications on other operating systems such as Linux and macOS), but that would be a bad idea as running in on a compatibility layer in a container seems like more trouble than it’s worth. Especially considering that Internet Explorer is</w:t>
      </w:r>
      <w:r w:rsidR="00140672" w:rsidRPr="0003364F">
        <w:rPr>
          <w:rFonts w:cs="Times New Roman"/>
        </w:rPr>
        <w:t xml:space="preserve"> already</w:t>
      </w:r>
      <w:r w:rsidRPr="0003364F">
        <w:rPr>
          <w:rFonts w:cs="Times New Roman"/>
        </w:rPr>
        <w:t xml:space="preserve"> </w:t>
      </w:r>
      <w:commentRangeStart w:id="105"/>
      <w:r w:rsidRPr="0003364F">
        <w:rPr>
          <w:rFonts w:cs="Times New Roman"/>
        </w:rPr>
        <w:t xml:space="preserve">known for running slowly and being generally unstable </w:t>
      </w:r>
      <w:commentRangeEnd w:id="105"/>
      <w:r w:rsidRPr="0003364F">
        <w:rPr>
          <w:rStyle w:val="CommentReference"/>
        </w:rPr>
        <w:commentReference w:id="105"/>
      </w:r>
      <w:r w:rsidRPr="0003364F">
        <w:rPr>
          <w:rFonts w:cs="Times New Roman"/>
        </w:rPr>
        <w:t>on wine.</w:t>
      </w:r>
    </w:p>
    <w:p w14:paraId="75ED0B8A" w14:textId="19C8DD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be based on the same OS as the </w:t>
      </w:r>
      <w:r w:rsidR="00D62E68" w:rsidRPr="0003364F">
        <w:rPr>
          <w:rFonts w:cs="Times New Roman"/>
        </w:rPr>
        <w:t>host</w:t>
      </w:r>
      <w:r w:rsidRPr="0003364F">
        <w:rPr>
          <w:rFonts w:cs="Times New Roman"/>
        </w:rPr>
        <w:t xml:space="preserve"> you are running it on.</w:t>
      </w:r>
    </w:p>
    <w:p w14:paraId="21E09FA0"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41588595" w14:textId="1D0A2EDD" w:rsidR="00E16905" w:rsidRPr="0003364F" w:rsidRDefault="00C91E0F" w:rsidP="00E16905">
      <w:pPr>
        <w:rPr>
          <w:color w:val="C00000"/>
        </w:rPr>
      </w:pPr>
      <w:r w:rsidRPr="0003364F">
        <w:rPr>
          <w:color w:val="C00000"/>
        </w:rPr>
        <w:t>(do I need to put the steps to configure a machine to be a selenium node here?)</w:t>
      </w:r>
    </w:p>
    <w:p w14:paraId="7C097167" w14:textId="3000448F" w:rsidR="004F28A8" w:rsidRDefault="004F28A8" w:rsidP="004F28A8">
      <w:pPr>
        <w:pStyle w:val="Heading2"/>
      </w:pPr>
      <w:bookmarkStart w:id="106" w:name="_Toc515242577"/>
      <w:r w:rsidRPr="0003364F">
        <w:t>Issues with the IE node</w:t>
      </w:r>
      <w:bookmarkEnd w:id="106"/>
    </w:p>
    <w:p w14:paraId="1552F439" w14:textId="77777777" w:rsidR="00F521A3" w:rsidRPr="00F521A3" w:rsidRDefault="00F521A3" w:rsidP="00F521A3"/>
    <w:p w14:paraId="1150792D" w14:textId="77777777" w:rsidR="004F28A8" w:rsidRPr="0003364F" w:rsidRDefault="004F28A8" w:rsidP="004F28A8">
      <w:r w:rsidRPr="0003364F">
        <w:t>Discus</w:t>
      </w:r>
      <w:r w:rsidR="00FF3D42" w:rsidRPr="0003364F">
        <w:t>s the IE Webriver and why it makes it difficult/impossible to run the suite</w:t>
      </w:r>
    </w:p>
    <w:p w14:paraId="57457775" w14:textId="77777777" w:rsidR="00FF3D42" w:rsidRPr="0003364F" w:rsidRDefault="00653AC4" w:rsidP="00FF3D42">
      <w:hyperlink r:id="rId27" w:history="1">
        <w:r w:rsidR="00FF3D42" w:rsidRPr="0003364F">
          <w:rPr>
            <w:rStyle w:val="Hyperlink"/>
          </w:rPr>
          <w:t>https://stackoverflow.com/questions/19662045/selenium-hover-elements-with-ie</w:t>
        </w:r>
      </w:hyperlink>
    </w:p>
    <w:p w14:paraId="1F04A19E" w14:textId="77777777" w:rsidR="00FF3D42" w:rsidRPr="0003364F" w:rsidRDefault="00653AC4" w:rsidP="00FF3D42">
      <w:hyperlink r:id="rId28" w:history="1">
        <w:r w:rsidR="00FF3D42" w:rsidRPr="0003364F">
          <w:rPr>
            <w:rStyle w:val="Hyperlink"/>
          </w:rPr>
          <w:t>http://jimevansmusic.blogspot.be/2013/01/revisiting-native-events-in-ie-driver.html</w:t>
        </w:r>
      </w:hyperlink>
    </w:p>
    <w:p w14:paraId="0FB8E346" w14:textId="77777777" w:rsidR="00FF3D42" w:rsidRPr="0003364F" w:rsidRDefault="00653AC4" w:rsidP="00FF3D42">
      <w:hyperlink r:id="rId29" w:history="1">
        <w:r w:rsidR="00FF3D42" w:rsidRPr="0003364F">
          <w:rPr>
            <w:rStyle w:val="Hyperlink"/>
          </w:rPr>
          <w:t>https://github.com/SeleniumHQ/selenium/wiki/InternetExplorerDriver</w:t>
        </w:r>
      </w:hyperlink>
    </w:p>
    <w:p w14:paraId="4862E5D9" w14:textId="5F694DC1" w:rsidR="005A2250" w:rsidRPr="0003364F" w:rsidRDefault="00653AC4" w:rsidP="005A2250">
      <w:pPr>
        <w:rPr>
          <w:rStyle w:val="Hyperlink"/>
          <w:color w:val="auto"/>
          <w:u w:val="none"/>
        </w:rPr>
      </w:pPr>
      <w:hyperlink r:id="rId30" w:history="1">
        <w:r w:rsidR="00FF3D42" w:rsidRPr="0003364F">
          <w:rPr>
            <w:rStyle w:val="Hyperlink"/>
          </w:rPr>
          <w:t>https://github.com/seleniumhq/selenium-google-code-issue-archive/issues</w:t>
        </w:r>
      </w:hyperlink>
    </w:p>
    <w:p w14:paraId="028C0BF4" w14:textId="77777777" w:rsidR="005A2250" w:rsidRPr="0003364F" w:rsidRDefault="005A2250" w:rsidP="005A2250"/>
    <w:p w14:paraId="17B6E9E1"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3DCB307B" w14:textId="77777777" w:rsidR="000D4AE1" w:rsidRDefault="000D4AE1" w:rsidP="001410ED">
      <w:pPr>
        <w:pStyle w:val="Title"/>
      </w:pPr>
    </w:p>
    <w:p w14:paraId="137F4B85" w14:textId="77777777" w:rsidR="000D4AE1" w:rsidRDefault="000D4AE1" w:rsidP="001410ED">
      <w:pPr>
        <w:pStyle w:val="Title"/>
      </w:pPr>
    </w:p>
    <w:p w14:paraId="2376F546" w14:textId="79C19BB4" w:rsidR="00CC2AAA" w:rsidRPr="001410ED" w:rsidRDefault="00CC2AAA" w:rsidP="001410ED">
      <w:pPr>
        <w:pStyle w:val="Title"/>
      </w:pPr>
      <w:bookmarkStart w:id="107" w:name="_Toc515242578"/>
      <w:r>
        <w:t>Part IV</w:t>
      </w:r>
      <w:r w:rsidR="001410ED">
        <w:t xml:space="preserve"> - Conclusion</w:t>
      </w:r>
      <w:bookmarkEnd w:id="107"/>
    </w:p>
    <w:p w14:paraId="7357746A" w14:textId="5BBAAC75" w:rsidR="00CC2AAA" w:rsidRDefault="00CC2AAA">
      <w:pPr>
        <w:jc w:val="left"/>
        <w:rPr>
          <w:rFonts w:ascii="Arial" w:eastAsiaTheme="majorEastAsia" w:hAnsi="Arial" w:cstheme="majorBidi"/>
          <w:color w:val="2E74B5" w:themeColor="accent1" w:themeShade="BF"/>
          <w:sz w:val="32"/>
          <w:szCs w:val="32"/>
        </w:rPr>
      </w:pPr>
      <w:r>
        <w:br w:type="page"/>
      </w:r>
    </w:p>
    <w:p w14:paraId="5F371F93" w14:textId="01173BA2" w:rsidR="00AA1696" w:rsidRPr="0003364F" w:rsidRDefault="00AA1696" w:rsidP="00AA1696">
      <w:pPr>
        <w:pStyle w:val="Heading1"/>
      </w:pPr>
      <w:bookmarkStart w:id="108" w:name="_Toc515242579"/>
      <w:r w:rsidRPr="0003364F">
        <w:lastRenderedPageBreak/>
        <w:t>Performance difference</w:t>
      </w:r>
      <w:bookmarkEnd w:id="108"/>
    </w:p>
    <w:p w14:paraId="60C32524" w14:textId="278DBBA0" w:rsidR="00AA1696" w:rsidRDefault="00AA1696" w:rsidP="00AA1696"/>
    <w:p w14:paraId="0363B063" w14:textId="179CD503" w:rsidR="00046E79" w:rsidRPr="00046E79" w:rsidRDefault="00046E79" w:rsidP="00046E79">
      <w:pPr>
        <w:rPr>
          <w:color w:val="FF0000"/>
        </w:rPr>
      </w:pPr>
      <w:r w:rsidRPr="00046E79">
        <w:rPr>
          <w:color w:val="FF0000"/>
        </w:rPr>
        <w:t>(1</w:t>
      </w:r>
      <w:r>
        <w:rPr>
          <w:color w:val="FF0000"/>
        </w:rPr>
        <w:t xml:space="preserve">) </w:t>
      </w:r>
      <w:r w:rsidRPr="00046E79">
        <w:rPr>
          <w:color w:val="FF0000"/>
        </w:rPr>
        <w:t>Recap current status</w:t>
      </w:r>
    </w:p>
    <w:p w14:paraId="5B1546F1" w14:textId="4FFD4DD7" w:rsidR="00046E79" w:rsidRDefault="00046E79" w:rsidP="00AA1696">
      <w:r>
        <w:t>C</w:t>
      </w:r>
    </w:p>
    <w:p w14:paraId="43A00B9E" w14:textId="4ED0C722" w:rsidR="00046E79" w:rsidRDefault="00046E79" w:rsidP="00AA1696">
      <w:pPr>
        <w:rPr>
          <w:color w:val="FF0000"/>
        </w:rPr>
      </w:pPr>
      <w:r>
        <w:rPr>
          <w:color w:val="FF0000"/>
        </w:rPr>
        <w:t xml:space="preserve">(2) </w:t>
      </w:r>
      <w:r w:rsidR="004002EC">
        <w:rPr>
          <w:color w:val="FF0000"/>
        </w:rPr>
        <w:t>Measure</w:t>
      </w:r>
      <w:r>
        <w:rPr>
          <w:color w:val="FF0000"/>
        </w:rPr>
        <w:t xml:space="preserve"> new situation</w:t>
      </w:r>
    </w:p>
    <w:p w14:paraId="750C1AD4" w14:textId="075CBF61" w:rsidR="00046E79" w:rsidRDefault="00C349F2" w:rsidP="00046E79">
      <w:r>
        <w:t>When running the user create test sub-suite against WebAdmin on the new deployment architecture, these is the resource usage as measured from the Docker host using dockerstat on the container running the SDTF.</w:t>
      </w:r>
    </w:p>
    <w:tbl>
      <w:tblPr>
        <w:tblStyle w:val="PlainTable5"/>
        <w:tblW w:w="0" w:type="auto"/>
        <w:tblLook w:val="04A0" w:firstRow="1" w:lastRow="0" w:firstColumn="1" w:lastColumn="0" w:noHBand="0" w:noVBand="1"/>
      </w:tblPr>
      <w:tblGrid>
        <w:gridCol w:w="1257"/>
        <w:gridCol w:w="1825"/>
        <w:gridCol w:w="1868"/>
        <w:gridCol w:w="1991"/>
        <w:gridCol w:w="2101"/>
      </w:tblGrid>
      <w:tr w:rsidR="00C349F2" w14:paraId="3C0EFF91" w14:textId="34D573A0" w:rsidTr="00C349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27509BAC" w14:textId="20FC2567" w:rsidR="00C349F2" w:rsidRDefault="00C349F2" w:rsidP="00C349F2">
            <w:r>
              <w:t>Browser</w:t>
            </w:r>
          </w:p>
        </w:tc>
        <w:tc>
          <w:tcPr>
            <w:tcW w:w="1825" w:type="dxa"/>
          </w:tcPr>
          <w:p w14:paraId="5A70E4AF" w14:textId="35B6348C" w:rsidR="00C349F2" w:rsidRDefault="00C349F2" w:rsidP="00046E79">
            <w:pPr>
              <w:cnfStyle w:val="100000000000" w:firstRow="1" w:lastRow="0" w:firstColumn="0" w:lastColumn="0" w:oddVBand="0" w:evenVBand="0" w:oddHBand="0" w:evenHBand="0" w:firstRowFirstColumn="0" w:firstRowLastColumn="0" w:lastRowFirstColumn="0" w:lastRowLastColumn="0"/>
            </w:pPr>
            <w:r>
              <w:t>Avg. Cpu (%)</w:t>
            </w:r>
          </w:p>
        </w:tc>
        <w:tc>
          <w:tcPr>
            <w:tcW w:w="1868" w:type="dxa"/>
          </w:tcPr>
          <w:p w14:paraId="3801E730" w14:textId="0DE595AA" w:rsidR="00C349F2" w:rsidRDefault="00C349F2" w:rsidP="00C349F2">
            <w:pPr>
              <w:cnfStyle w:val="100000000000" w:firstRow="1" w:lastRow="0" w:firstColumn="0" w:lastColumn="0" w:oddVBand="0" w:evenVBand="0" w:oddHBand="0" w:evenHBand="0" w:firstRowFirstColumn="0" w:firstRowLastColumn="0" w:lastRowFirstColumn="0" w:lastRowLastColumn="0"/>
            </w:pPr>
            <w:r>
              <w:t>Peak Cpu (%)</w:t>
            </w:r>
          </w:p>
        </w:tc>
        <w:tc>
          <w:tcPr>
            <w:tcW w:w="1991" w:type="dxa"/>
          </w:tcPr>
          <w:p w14:paraId="2AA2B1FD" w14:textId="43567ABE" w:rsidR="00C349F2" w:rsidRDefault="00C349F2" w:rsidP="00C349F2">
            <w:pPr>
              <w:cnfStyle w:val="100000000000" w:firstRow="1" w:lastRow="0" w:firstColumn="0" w:lastColumn="0" w:oddVBand="0" w:evenVBand="0" w:oddHBand="0" w:evenHBand="0" w:firstRowFirstColumn="0" w:firstRowLastColumn="0" w:lastRowFirstColumn="0" w:lastRowLastColumn="0"/>
            </w:pPr>
            <w:r>
              <w:t>Avg RAM (GB)</w:t>
            </w:r>
          </w:p>
        </w:tc>
        <w:tc>
          <w:tcPr>
            <w:tcW w:w="2101" w:type="dxa"/>
          </w:tcPr>
          <w:p w14:paraId="7BC19830" w14:textId="77AEC9EE" w:rsidR="00C349F2" w:rsidRDefault="00C349F2" w:rsidP="00C349F2">
            <w:pPr>
              <w:cnfStyle w:val="100000000000" w:firstRow="1" w:lastRow="0" w:firstColumn="0" w:lastColumn="0" w:oddVBand="0" w:evenVBand="0" w:oddHBand="0" w:evenHBand="0" w:firstRowFirstColumn="0" w:firstRowLastColumn="0" w:lastRowFirstColumn="0" w:lastRowLastColumn="0"/>
            </w:pPr>
            <w:r>
              <w:t>Peak RAM (GB)</w:t>
            </w:r>
          </w:p>
        </w:tc>
      </w:tr>
      <w:tr w:rsidR="00C349F2" w14:paraId="77EA416A" w14:textId="4CF86C30" w:rsidTr="00C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66F436E" w14:textId="43A9EDB2" w:rsidR="00C349F2" w:rsidRDefault="00C349F2" w:rsidP="00046E79">
            <w:r>
              <w:t>Firefox</w:t>
            </w:r>
          </w:p>
        </w:tc>
        <w:tc>
          <w:tcPr>
            <w:tcW w:w="1825" w:type="dxa"/>
          </w:tcPr>
          <w:p w14:paraId="157AA011"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1868" w:type="dxa"/>
          </w:tcPr>
          <w:p w14:paraId="1C5B5C22"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1991" w:type="dxa"/>
          </w:tcPr>
          <w:p w14:paraId="28BD4108"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2101" w:type="dxa"/>
          </w:tcPr>
          <w:p w14:paraId="715B45ED"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r>
      <w:tr w:rsidR="00C349F2" w14:paraId="347D91A9" w14:textId="559682CB" w:rsidTr="00C349F2">
        <w:tc>
          <w:tcPr>
            <w:cnfStyle w:val="001000000000" w:firstRow="0" w:lastRow="0" w:firstColumn="1" w:lastColumn="0" w:oddVBand="0" w:evenVBand="0" w:oddHBand="0" w:evenHBand="0" w:firstRowFirstColumn="0" w:firstRowLastColumn="0" w:lastRowFirstColumn="0" w:lastRowLastColumn="0"/>
            <w:tcW w:w="1257" w:type="dxa"/>
          </w:tcPr>
          <w:p w14:paraId="70DC8122" w14:textId="7DD7833A" w:rsidR="00C349F2" w:rsidRDefault="00C349F2" w:rsidP="00046E79">
            <w:r>
              <w:t>Chrome</w:t>
            </w:r>
          </w:p>
        </w:tc>
        <w:tc>
          <w:tcPr>
            <w:tcW w:w="1825" w:type="dxa"/>
          </w:tcPr>
          <w:p w14:paraId="5652D87B" w14:textId="77777777" w:rsidR="00C349F2" w:rsidRDefault="00C349F2" w:rsidP="00046E79">
            <w:pPr>
              <w:cnfStyle w:val="000000000000" w:firstRow="0" w:lastRow="0" w:firstColumn="0" w:lastColumn="0" w:oddVBand="0" w:evenVBand="0" w:oddHBand="0" w:evenHBand="0" w:firstRowFirstColumn="0" w:firstRowLastColumn="0" w:lastRowFirstColumn="0" w:lastRowLastColumn="0"/>
            </w:pPr>
          </w:p>
        </w:tc>
        <w:tc>
          <w:tcPr>
            <w:tcW w:w="1868" w:type="dxa"/>
          </w:tcPr>
          <w:p w14:paraId="4347CC83" w14:textId="77777777" w:rsidR="00C349F2" w:rsidRDefault="00C349F2" w:rsidP="00046E79">
            <w:pPr>
              <w:cnfStyle w:val="000000000000" w:firstRow="0" w:lastRow="0" w:firstColumn="0" w:lastColumn="0" w:oddVBand="0" w:evenVBand="0" w:oddHBand="0" w:evenHBand="0" w:firstRowFirstColumn="0" w:firstRowLastColumn="0" w:lastRowFirstColumn="0" w:lastRowLastColumn="0"/>
            </w:pPr>
          </w:p>
        </w:tc>
        <w:tc>
          <w:tcPr>
            <w:tcW w:w="1991" w:type="dxa"/>
          </w:tcPr>
          <w:p w14:paraId="355C8734" w14:textId="77777777" w:rsidR="00C349F2" w:rsidRDefault="00C349F2" w:rsidP="00046E79">
            <w:pPr>
              <w:cnfStyle w:val="000000000000" w:firstRow="0" w:lastRow="0" w:firstColumn="0" w:lastColumn="0" w:oddVBand="0" w:evenVBand="0" w:oddHBand="0" w:evenHBand="0" w:firstRowFirstColumn="0" w:firstRowLastColumn="0" w:lastRowFirstColumn="0" w:lastRowLastColumn="0"/>
            </w:pPr>
          </w:p>
        </w:tc>
        <w:tc>
          <w:tcPr>
            <w:tcW w:w="2101" w:type="dxa"/>
          </w:tcPr>
          <w:p w14:paraId="0A247C97" w14:textId="77777777" w:rsidR="00C349F2" w:rsidRDefault="00C349F2" w:rsidP="00046E79">
            <w:pPr>
              <w:cnfStyle w:val="000000000000" w:firstRow="0" w:lastRow="0" w:firstColumn="0" w:lastColumn="0" w:oddVBand="0" w:evenVBand="0" w:oddHBand="0" w:evenHBand="0" w:firstRowFirstColumn="0" w:firstRowLastColumn="0" w:lastRowFirstColumn="0" w:lastRowLastColumn="0"/>
            </w:pPr>
          </w:p>
        </w:tc>
      </w:tr>
      <w:tr w:rsidR="00C349F2" w14:paraId="2162A969" w14:textId="34CC7457" w:rsidTr="00C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6DB71D6" w14:textId="782B6333" w:rsidR="00C349F2" w:rsidRDefault="00C349F2" w:rsidP="00C349F2">
            <w:r>
              <w:t>Both</w:t>
            </w:r>
          </w:p>
        </w:tc>
        <w:tc>
          <w:tcPr>
            <w:tcW w:w="1825" w:type="dxa"/>
          </w:tcPr>
          <w:p w14:paraId="3BAAF835"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1868" w:type="dxa"/>
          </w:tcPr>
          <w:p w14:paraId="2900DE73"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1991" w:type="dxa"/>
          </w:tcPr>
          <w:p w14:paraId="6F3D7705"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2101" w:type="dxa"/>
          </w:tcPr>
          <w:p w14:paraId="2297EC06"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r>
    </w:tbl>
    <w:p w14:paraId="2826B6AF" w14:textId="03958B28" w:rsidR="00C349F2" w:rsidRDefault="00C349F2" w:rsidP="00046E79"/>
    <w:p w14:paraId="1B08320F" w14:textId="3EEA57EA" w:rsidR="004002EC" w:rsidRDefault="004002EC" w:rsidP="00046E79">
      <w:r>
        <w:t>Compare Runtime:</w:t>
      </w:r>
    </w:p>
    <w:tbl>
      <w:tblPr>
        <w:tblStyle w:val="PlainTable5"/>
        <w:tblW w:w="0" w:type="auto"/>
        <w:tblLook w:val="04A0" w:firstRow="1" w:lastRow="0" w:firstColumn="1" w:lastColumn="0" w:noHBand="0" w:noVBand="1"/>
      </w:tblPr>
      <w:tblGrid>
        <w:gridCol w:w="2818"/>
        <w:gridCol w:w="3122"/>
        <w:gridCol w:w="3122"/>
      </w:tblGrid>
      <w:tr w:rsidR="004002EC" w14:paraId="18BB5423" w14:textId="77777777" w:rsidTr="00400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57951C76" w14:textId="77777777" w:rsidR="004002EC" w:rsidRDefault="004002EC" w:rsidP="00046E79"/>
        </w:tc>
        <w:tc>
          <w:tcPr>
            <w:tcW w:w="3122" w:type="dxa"/>
          </w:tcPr>
          <w:p w14:paraId="78E9958E" w14:textId="46521FA7" w:rsidR="004002EC" w:rsidRDefault="004002EC" w:rsidP="00046E79">
            <w:pPr>
              <w:cnfStyle w:val="100000000000" w:firstRow="1" w:lastRow="0" w:firstColumn="0" w:lastColumn="0" w:oddVBand="0" w:evenVBand="0" w:oddHBand="0" w:evenHBand="0" w:firstRowFirstColumn="0" w:firstRowLastColumn="0" w:lastRowFirstColumn="0" w:lastRowLastColumn="0"/>
            </w:pPr>
            <w:r>
              <w:t>Old runtime</w:t>
            </w:r>
          </w:p>
        </w:tc>
        <w:tc>
          <w:tcPr>
            <w:tcW w:w="3122" w:type="dxa"/>
          </w:tcPr>
          <w:p w14:paraId="341B5C93" w14:textId="5CAFE7F8" w:rsidR="004002EC" w:rsidRDefault="004002EC" w:rsidP="00046E79">
            <w:pPr>
              <w:cnfStyle w:val="100000000000" w:firstRow="1" w:lastRow="0" w:firstColumn="0" w:lastColumn="0" w:oddVBand="0" w:evenVBand="0" w:oddHBand="0" w:evenHBand="0" w:firstRowFirstColumn="0" w:firstRowLastColumn="0" w:lastRowFirstColumn="0" w:lastRowLastColumn="0"/>
            </w:pPr>
            <w:r>
              <w:t>New runtime</w:t>
            </w:r>
          </w:p>
        </w:tc>
      </w:tr>
      <w:tr w:rsidR="004002EC" w14:paraId="67B50077"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478639" w14:textId="4AA7063B" w:rsidR="004002EC" w:rsidRDefault="004002EC" w:rsidP="00046E79">
            <w:r>
              <w:t>Firefox</w:t>
            </w:r>
          </w:p>
        </w:tc>
        <w:tc>
          <w:tcPr>
            <w:tcW w:w="3122" w:type="dxa"/>
          </w:tcPr>
          <w:p w14:paraId="6597894C" w14:textId="0E71D00F" w:rsidR="004002EC" w:rsidRDefault="004002EC" w:rsidP="00046E79">
            <w:pPr>
              <w:cnfStyle w:val="000000100000" w:firstRow="0" w:lastRow="0" w:firstColumn="0" w:lastColumn="0" w:oddVBand="0" w:evenVBand="0" w:oddHBand="1" w:evenHBand="0" w:firstRowFirstColumn="0" w:firstRowLastColumn="0" w:lastRowFirstColumn="0" w:lastRowLastColumn="0"/>
            </w:pPr>
          </w:p>
        </w:tc>
        <w:tc>
          <w:tcPr>
            <w:tcW w:w="3122" w:type="dxa"/>
          </w:tcPr>
          <w:p w14:paraId="017B0680" w14:textId="77777777" w:rsidR="004002EC" w:rsidRDefault="004002EC" w:rsidP="00046E79">
            <w:pPr>
              <w:cnfStyle w:val="000000100000" w:firstRow="0" w:lastRow="0" w:firstColumn="0" w:lastColumn="0" w:oddVBand="0" w:evenVBand="0" w:oddHBand="1" w:evenHBand="0" w:firstRowFirstColumn="0" w:firstRowLastColumn="0" w:lastRowFirstColumn="0" w:lastRowLastColumn="0"/>
            </w:pPr>
          </w:p>
        </w:tc>
      </w:tr>
      <w:tr w:rsidR="004002EC" w14:paraId="0B42CDBA" w14:textId="77777777" w:rsidTr="004002EC">
        <w:tc>
          <w:tcPr>
            <w:cnfStyle w:val="001000000000" w:firstRow="0" w:lastRow="0" w:firstColumn="1" w:lastColumn="0" w:oddVBand="0" w:evenVBand="0" w:oddHBand="0" w:evenHBand="0" w:firstRowFirstColumn="0" w:firstRowLastColumn="0" w:lastRowFirstColumn="0" w:lastRowLastColumn="0"/>
            <w:tcW w:w="2818" w:type="dxa"/>
          </w:tcPr>
          <w:p w14:paraId="14908526" w14:textId="61F8219C" w:rsidR="004002EC" w:rsidRDefault="004002EC" w:rsidP="00046E79">
            <w:r>
              <w:t>Chrome</w:t>
            </w:r>
          </w:p>
        </w:tc>
        <w:tc>
          <w:tcPr>
            <w:tcW w:w="3122" w:type="dxa"/>
          </w:tcPr>
          <w:p w14:paraId="25DFB644" w14:textId="35F50A15" w:rsidR="004002EC" w:rsidRDefault="004002EC" w:rsidP="00046E79">
            <w:pPr>
              <w:cnfStyle w:val="000000000000" w:firstRow="0" w:lastRow="0" w:firstColumn="0" w:lastColumn="0" w:oddVBand="0" w:evenVBand="0" w:oddHBand="0" w:evenHBand="0" w:firstRowFirstColumn="0" w:firstRowLastColumn="0" w:lastRowFirstColumn="0" w:lastRowLastColumn="0"/>
            </w:pPr>
          </w:p>
        </w:tc>
        <w:tc>
          <w:tcPr>
            <w:tcW w:w="3122" w:type="dxa"/>
          </w:tcPr>
          <w:p w14:paraId="12601643" w14:textId="77777777" w:rsidR="004002EC" w:rsidRDefault="004002EC" w:rsidP="00046E79">
            <w:pPr>
              <w:cnfStyle w:val="000000000000" w:firstRow="0" w:lastRow="0" w:firstColumn="0" w:lastColumn="0" w:oddVBand="0" w:evenVBand="0" w:oddHBand="0" w:evenHBand="0" w:firstRowFirstColumn="0" w:firstRowLastColumn="0" w:lastRowFirstColumn="0" w:lastRowLastColumn="0"/>
            </w:pPr>
          </w:p>
        </w:tc>
      </w:tr>
      <w:tr w:rsidR="004002EC" w14:paraId="5EB80F24"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28916C" w14:textId="4FD9585E" w:rsidR="004002EC" w:rsidRDefault="004002EC" w:rsidP="00046E79">
            <w:r>
              <w:t>Both</w:t>
            </w:r>
          </w:p>
        </w:tc>
        <w:tc>
          <w:tcPr>
            <w:tcW w:w="3122" w:type="dxa"/>
          </w:tcPr>
          <w:p w14:paraId="1CDB13B1" w14:textId="0750BB28" w:rsidR="004002EC" w:rsidRDefault="004002EC" w:rsidP="00046E79">
            <w:pPr>
              <w:cnfStyle w:val="000000100000" w:firstRow="0" w:lastRow="0" w:firstColumn="0" w:lastColumn="0" w:oddVBand="0" w:evenVBand="0" w:oddHBand="1" w:evenHBand="0" w:firstRowFirstColumn="0" w:firstRowLastColumn="0" w:lastRowFirstColumn="0" w:lastRowLastColumn="0"/>
            </w:pPr>
          </w:p>
        </w:tc>
        <w:tc>
          <w:tcPr>
            <w:tcW w:w="3122" w:type="dxa"/>
          </w:tcPr>
          <w:p w14:paraId="1B8F2CD8" w14:textId="77777777" w:rsidR="004002EC" w:rsidRDefault="004002EC" w:rsidP="00046E79">
            <w:pPr>
              <w:cnfStyle w:val="000000100000" w:firstRow="0" w:lastRow="0" w:firstColumn="0" w:lastColumn="0" w:oddVBand="0" w:evenVBand="0" w:oddHBand="1" w:evenHBand="0" w:firstRowFirstColumn="0" w:firstRowLastColumn="0" w:lastRowFirstColumn="0" w:lastRowLastColumn="0"/>
            </w:pPr>
          </w:p>
        </w:tc>
      </w:tr>
    </w:tbl>
    <w:p w14:paraId="3F3B7E81" w14:textId="77777777" w:rsidR="004002EC" w:rsidRDefault="004002EC" w:rsidP="00046E79"/>
    <w:p w14:paraId="18A33CE4" w14:textId="6B533BDF" w:rsidR="00046E79" w:rsidRPr="00046E79" w:rsidRDefault="00046E79" w:rsidP="00046E79">
      <w:pPr>
        <w:rPr>
          <w:color w:val="FF0000"/>
        </w:rPr>
      </w:pPr>
      <w:r>
        <w:rPr>
          <w:color w:val="FF0000"/>
        </w:rPr>
        <w:t>Make assumption based on (1) and (2)</w:t>
      </w:r>
    </w:p>
    <w:p w14:paraId="05728E41" w14:textId="77777777" w:rsidR="00046E79" w:rsidRPr="00046E79" w:rsidRDefault="00046E79" w:rsidP="00046E79"/>
    <w:p w14:paraId="3974AEA5"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4C5CBE3E" w14:textId="77777777" w:rsidR="004861BD" w:rsidRPr="0003364F" w:rsidRDefault="004861BD" w:rsidP="004861BD">
      <w:pPr>
        <w:pStyle w:val="Heading1"/>
      </w:pPr>
      <w:bookmarkStart w:id="109" w:name="_Toc515242580"/>
      <w:r w:rsidRPr="0003364F">
        <w:lastRenderedPageBreak/>
        <w:t>Conclusion</w:t>
      </w:r>
      <w:bookmarkEnd w:id="109"/>
    </w:p>
    <w:p w14:paraId="1CFB233F" w14:textId="77777777" w:rsidR="006C4307" w:rsidRPr="0003364F" w:rsidRDefault="006C4307" w:rsidP="006C4307">
      <w:r w:rsidRPr="0003364F">
        <w:t>Should at least answer the following questions:</w:t>
      </w:r>
    </w:p>
    <w:p w14:paraId="6983EFBE" w14:textId="77777777" w:rsidR="006C4307" w:rsidRPr="0003364F" w:rsidRDefault="006C4307" w:rsidP="006C4307">
      <w:pPr>
        <w:pStyle w:val="ListParagraph"/>
        <w:numPr>
          <w:ilvl w:val="0"/>
          <w:numId w:val="1"/>
        </w:numPr>
      </w:pPr>
      <w:r w:rsidRPr="0003364F">
        <w:t>Which parts of the proposed deployment architecture were actually implemented?</w:t>
      </w:r>
    </w:p>
    <w:p w14:paraId="05912D49" w14:textId="77777777" w:rsidR="006C4307" w:rsidRPr="0003364F" w:rsidRDefault="006C4307" w:rsidP="006C4307">
      <w:pPr>
        <w:pStyle w:val="ListParagraph"/>
        <w:numPr>
          <w:ilvl w:val="0"/>
          <w:numId w:val="1"/>
        </w:numPr>
      </w:pPr>
      <w:r w:rsidRPr="0003364F">
        <w:t>Recap which other parts were scrapped (maybe shortly touch on the why), and which parts were changed due to technological limitations or other constraints?</w:t>
      </w:r>
    </w:p>
    <w:p w14:paraId="2D82F428" w14:textId="77777777" w:rsidR="006C4307" w:rsidRPr="0003364F" w:rsidRDefault="006C4307" w:rsidP="006C4307">
      <w:pPr>
        <w:pStyle w:val="ListParagraph"/>
        <w:numPr>
          <w:ilvl w:val="0"/>
          <w:numId w:val="1"/>
        </w:numPr>
      </w:pPr>
      <w:r w:rsidRPr="0003364F">
        <w:t>What didn’t work at all?</w:t>
      </w:r>
    </w:p>
    <w:p w14:paraId="13DD6392" w14:textId="77777777" w:rsidR="006C4307" w:rsidRPr="0003364F" w:rsidRDefault="006C4307" w:rsidP="006C4307">
      <w:pPr>
        <w:pStyle w:val="ListParagraph"/>
        <w:numPr>
          <w:ilvl w:val="0"/>
          <w:numId w:val="1"/>
        </w:numPr>
      </w:pPr>
      <w:r w:rsidRPr="0003364F">
        <w:t>Is there a gain in efficiency?</w:t>
      </w:r>
    </w:p>
    <w:p w14:paraId="2F41A4FE" w14:textId="77777777" w:rsidR="006C4307" w:rsidRPr="0003364F" w:rsidRDefault="006C4307" w:rsidP="006C4307">
      <w:pPr>
        <w:pStyle w:val="ListParagraph"/>
        <w:numPr>
          <w:ilvl w:val="1"/>
          <w:numId w:val="1"/>
        </w:numPr>
      </w:pPr>
      <w:r w:rsidRPr="0003364F">
        <w:t>Why, or why not?</w:t>
      </w:r>
    </w:p>
    <w:p w14:paraId="04636CA8" w14:textId="77777777" w:rsidR="006C4307" w:rsidRPr="0003364F" w:rsidRDefault="006C4307" w:rsidP="006C4307">
      <w:pPr>
        <w:pStyle w:val="ListParagraph"/>
        <w:numPr>
          <w:ilvl w:val="0"/>
          <w:numId w:val="1"/>
        </w:numPr>
      </w:pPr>
      <w:r w:rsidRPr="0003364F">
        <w:t>Is the gain worth the trouble?</w:t>
      </w:r>
    </w:p>
    <w:p w14:paraId="754C2E56" w14:textId="77777777" w:rsidR="006C4307" w:rsidRPr="0003364F" w:rsidRDefault="00A26351" w:rsidP="00A26351">
      <w:r w:rsidRPr="0003364F">
        <w:t>Include s</w:t>
      </w:r>
      <w:r w:rsidR="006C4307" w:rsidRPr="0003364F">
        <w:t>uggestions for future research</w:t>
      </w:r>
    </w:p>
    <w:p w14:paraId="069A9A1F" w14:textId="77777777" w:rsidR="006C4307" w:rsidRPr="0003364F" w:rsidRDefault="006C4307" w:rsidP="006C4307"/>
    <w:p w14:paraId="74175AEB" w14:textId="3F2CE2CF" w:rsidR="006C4307" w:rsidRPr="0003364F" w:rsidRDefault="006C4307" w:rsidP="006C4307">
      <w:r w:rsidRPr="0003364F">
        <w:t>NO NEW INFORMATION HERE!!!</w:t>
      </w:r>
    </w:p>
    <w:p w14:paraId="3805E8B4" w14:textId="457DE1A9" w:rsidR="00DE235F" w:rsidRPr="0003364F" w:rsidRDefault="00DE235F" w:rsidP="006C4307"/>
    <w:p w14:paraId="0946D88E" w14:textId="2F484A3D" w:rsidR="00DE235F" w:rsidRPr="0003364F" w:rsidRDefault="00DE235F">
      <w:pPr>
        <w:jc w:val="left"/>
      </w:pPr>
      <w:r w:rsidRPr="0003364F">
        <w:br w:type="page"/>
      </w:r>
    </w:p>
    <w:p w14:paraId="22314759" w14:textId="77777777" w:rsidR="000D4AE1" w:rsidRDefault="000D4AE1" w:rsidP="00CC2AAA">
      <w:pPr>
        <w:pStyle w:val="Title"/>
      </w:pPr>
    </w:p>
    <w:p w14:paraId="6AED5D43" w14:textId="77777777" w:rsidR="000D4AE1" w:rsidRDefault="000D4AE1" w:rsidP="00CC2AAA">
      <w:pPr>
        <w:pStyle w:val="Title"/>
      </w:pPr>
    </w:p>
    <w:p w14:paraId="0354C388" w14:textId="50F9F9E6" w:rsidR="005354C8" w:rsidRDefault="00CC2AAA" w:rsidP="00CC2AAA">
      <w:pPr>
        <w:pStyle w:val="Title"/>
      </w:pPr>
      <w:bookmarkStart w:id="110" w:name="_Toc515242581"/>
      <w:r>
        <w:t xml:space="preserve">Part V </w:t>
      </w:r>
      <w:r w:rsidR="005354C8">
        <w:t>–</w:t>
      </w:r>
      <w:r>
        <w:t xml:space="preserve"> </w:t>
      </w:r>
      <w:r w:rsidR="007D4BB1">
        <w:t xml:space="preserve">Sources &amp; </w:t>
      </w:r>
      <w:r w:rsidR="00DE235F" w:rsidRPr="0003364F">
        <w:t>Appendix</w:t>
      </w:r>
      <w:bookmarkEnd w:id="110"/>
    </w:p>
    <w:p w14:paraId="5757D4B6" w14:textId="77777777" w:rsidR="005354C8" w:rsidRDefault="005354C8">
      <w:pPr>
        <w:jc w:val="left"/>
        <w:rPr>
          <w:rFonts w:eastAsiaTheme="majorEastAsia" w:cstheme="majorBidi"/>
          <w:caps/>
          <w:spacing w:val="-10"/>
          <w:kern w:val="28"/>
          <w:sz w:val="72"/>
          <w:szCs w:val="56"/>
        </w:rPr>
      </w:pPr>
      <w:r>
        <w:br w:type="page"/>
      </w:r>
    </w:p>
    <w:p w14:paraId="729B601C" w14:textId="776C6400" w:rsidR="007D4BB1" w:rsidRDefault="007D4BB1" w:rsidP="007D4BB1">
      <w:pPr>
        <w:pStyle w:val="Heading1"/>
      </w:pPr>
      <w:bookmarkStart w:id="111" w:name="_Toc515242582"/>
      <w:r>
        <w:lastRenderedPageBreak/>
        <w:t>Sources</w:t>
      </w:r>
      <w:bookmarkEnd w:id="111"/>
    </w:p>
    <w:p w14:paraId="1FDE9133" w14:textId="4D0276FB" w:rsidR="007D4BB1" w:rsidRDefault="007D4BB1">
      <w:pPr>
        <w:jc w:val="left"/>
        <w:rPr>
          <w:rFonts w:ascii="Arial" w:eastAsiaTheme="majorEastAsia" w:hAnsi="Arial" w:cstheme="majorBidi"/>
          <w:color w:val="2E74B5" w:themeColor="accent1" w:themeShade="BF"/>
          <w:sz w:val="32"/>
          <w:szCs w:val="32"/>
        </w:rPr>
      </w:pPr>
      <w:r>
        <w:br w:type="page"/>
      </w:r>
    </w:p>
    <w:p w14:paraId="610D0EF0" w14:textId="325271A5" w:rsidR="007D4BB1" w:rsidRDefault="007D4BB1" w:rsidP="007D4BB1">
      <w:pPr>
        <w:pStyle w:val="Heading1"/>
      </w:pPr>
      <w:bookmarkStart w:id="112" w:name="_Toc515242583"/>
      <w:r>
        <w:lastRenderedPageBreak/>
        <w:t>Appendix</w:t>
      </w:r>
      <w:bookmarkEnd w:id="112"/>
    </w:p>
    <w:p w14:paraId="2279D9ED" w14:textId="77777777" w:rsidR="007D4BB1" w:rsidRPr="007D4BB1" w:rsidRDefault="007D4BB1" w:rsidP="007D4BB1"/>
    <w:p w14:paraId="3AE9E7D2" w14:textId="7F906203" w:rsidR="00DE235F" w:rsidRPr="0003364F" w:rsidRDefault="00DE235F" w:rsidP="00DE235F">
      <w:pPr>
        <w:pStyle w:val="Heading2"/>
      </w:pPr>
      <w:bookmarkStart w:id="113" w:name="_Toc515242584"/>
      <w:r w:rsidRPr="0003364F">
        <w:t>IAS on vCloud</w:t>
      </w:r>
      <w:bookmarkEnd w:id="113"/>
    </w:p>
    <w:p w14:paraId="3A6F3616" w14:textId="77777777" w:rsidR="00DE235F" w:rsidRPr="0003364F" w:rsidRDefault="00DE235F" w:rsidP="00DE235F">
      <w:r w:rsidRPr="0003364F">
        <w:t xml:space="preserve">This step describes how to set up an Identikey Administration </w:t>
      </w:r>
    </w:p>
    <w:p w14:paraId="577AB8D1" w14:textId="77777777" w:rsidR="00DE235F" w:rsidRPr="0003364F" w:rsidRDefault="00653AC4" w:rsidP="00DE235F">
      <w:hyperlink r:id="rId31" w:history="1">
        <w:r w:rsidR="00DE235F" w:rsidRPr="0003364F">
          <w:rPr>
            <w:rStyle w:val="Hyperlink"/>
          </w:rPr>
          <w:t>http://jenkins-qa.vasco.com/</w:t>
        </w:r>
      </w:hyperlink>
      <w:r w:rsidR="00DE235F" w:rsidRPr="0003364F">
        <w:t xml:space="preserve"> and log in with AD username and pw</w:t>
      </w:r>
    </w:p>
    <w:p w14:paraId="1A110710" w14:textId="77777777" w:rsidR="00DE235F" w:rsidRPr="0003364F" w:rsidRDefault="00DE235F" w:rsidP="00DE235F">
      <w:r w:rsidRPr="0003364F">
        <w:t>click on deploy and install</w:t>
      </w:r>
    </w:p>
    <w:p w14:paraId="1A48C230" w14:textId="77777777" w:rsidR="00DE235F" w:rsidRPr="0003364F" w:rsidRDefault="00DE235F" w:rsidP="00DE235F">
      <w:r w:rsidRPr="0003364F">
        <w:rPr>
          <w:noProof/>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64895"/>
                    </a:xfrm>
                    <a:prstGeom prst="rect">
                      <a:avLst/>
                    </a:prstGeom>
                  </pic:spPr>
                </pic:pic>
              </a:graphicData>
            </a:graphic>
          </wp:inline>
        </w:drawing>
      </w:r>
    </w:p>
    <w:p w14:paraId="744E68F3" w14:textId="77777777" w:rsidR="00DE235F" w:rsidRPr="0003364F" w:rsidRDefault="00DE235F" w:rsidP="00DE235F">
      <w:r w:rsidRPr="0003364F">
        <w:rPr>
          <w:noProof/>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02690"/>
                    </a:xfrm>
                    <a:prstGeom prst="rect">
                      <a:avLst/>
                    </a:prstGeom>
                  </pic:spPr>
                </pic:pic>
              </a:graphicData>
            </a:graphic>
          </wp:inline>
        </w:drawing>
      </w:r>
    </w:p>
    <w:p w14:paraId="7F1D3759" w14:textId="77777777" w:rsidR="00DE235F" w:rsidRPr="0003364F" w:rsidRDefault="00DE235F" w:rsidP="00DE235F">
      <w:r w:rsidRPr="0003364F">
        <w:rPr>
          <w:noProof/>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6236" cy="1961766"/>
                    </a:xfrm>
                    <a:prstGeom prst="rect">
                      <a:avLst/>
                    </a:prstGeom>
                  </pic:spPr>
                </pic:pic>
              </a:graphicData>
            </a:graphic>
          </wp:inline>
        </w:drawing>
      </w:r>
    </w:p>
    <w:p w14:paraId="1EE141F4" w14:textId="77777777" w:rsidR="00DE235F" w:rsidRPr="0003364F" w:rsidRDefault="00DE235F" w:rsidP="00DE235F">
      <w:r w:rsidRPr="0003364F">
        <w:t>Test project is customizable (I just left it default)</w:t>
      </w:r>
    </w:p>
    <w:p w14:paraId="42ABE16B" w14:textId="77777777" w:rsidR="00DE235F" w:rsidRPr="0003364F" w:rsidRDefault="00DE235F" w:rsidP="00DE235F">
      <w:r w:rsidRPr="0003364F">
        <w:t>Test plan needs to be SDTF_DEMO (leave default)</w:t>
      </w:r>
    </w:p>
    <w:p w14:paraId="56F38D0D" w14:textId="77777777" w:rsidR="00DE235F" w:rsidRPr="0003364F" w:rsidRDefault="00DE235F" w:rsidP="00DE235F">
      <w:r w:rsidRPr="0003364F">
        <w:t>AD_USER is your username</w:t>
      </w:r>
    </w:p>
    <w:p w14:paraId="58771AFD" w14:textId="77777777" w:rsidR="00DE235F" w:rsidRPr="0003364F" w:rsidRDefault="00DE235F" w:rsidP="00DE235F">
      <w:r w:rsidRPr="0003364F">
        <w:t>AD_PW is your password</w:t>
      </w:r>
    </w:p>
    <w:p w14:paraId="6C5351FF" w14:textId="77777777" w:rsidR="00DE235F" w:rsidRPr="0003364F" w:rsidRDefault="00DE235F" w:rsidP="00DE235F">
      <w:r w:rsidRPr="0003364F">
        <w:t>TRACES_USER is lm-user</w:t>
      </w:r>
    </w:p>
    <w:p w14:paraId="537D87AA" w14:textId="77777777" w:rsidR="00DE235F" w:rsidRPr="0003364F" w:rsidRDefault="00DE235F" w:rsidP="00DE235F">
      <w:r w:rsidRPr="0003364F">
        <w:t>TRACES_PW is Shared1234 (does this need to be redacted in my final hand in?&gt;</w:t>
      </w:r>
    </w:p>
    <w:p w14:paraId="11CA717B" w14:textId="77777777" w:rsidR="00DE235F" w:rsidRPr="0003364F" w:rsidRDefault="00DE235F" w:rsidP="00DE235F">
      <w:r w:rsidRPr="0003364F">
        <w:t>IAS_SERIES is 3.14.0</w:t>
      </w:r>
    </w:p>
    <w:p w14:paraId="1E7044AB" w14:textId="77777777" w:rsidR="00DE235F" w:rsidRPr="0003364F" w:rsidRDefault="00DE235F" w:rsidP="00DE235F">
      <w:r w:rsidRPr="0003364F">
        <w:t>PLATFORM is UbuntuS-16.04-x64_PGSQL_SSM</w:t>
      </w:r>
    </w:p>
    <w:p w14:paraId="54070473" w14:textId="77777777" w:rsidR="00DE235F" w:rsidRPr="0003364F" w:rsidRDefault="00DE235F" w:rsidP="00DE235F">
      <w:r w:rsidRPr="0003364F">
        <w:t>DIVERSIFIER is optional and left empty</w:t>
      </w:r>
    </w:p>
    <w:p w14:paraId="2C428FB0" w14:textId="77777777" w:rsidR="00DE235F" w:rsidRPr="0003364F" w:rsidRDefault="00DE235F" w:rsidP="00DE235F">
      <w:r w:rsidRPr="0003364F">
        <w:rPr>
          <w:noProof/>
        </w:rPr>
        <w:lastRenderedPageBreak/>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03364F" w:rsidRDefault="00DE235F" w:rsidP="00DE235F">
      <w:r w:rsidRPr="0003364F">
        <w:t>Click build when done</w:t>
      </w:r>
    </w:p>
    <w:p w14:paraId="5CD5C112" w14:textId="77777777" w:rsidR="00DE235F" w:rsidRPr="0003364F" w:rsidRDefault="00DE235F" w:rsidP="00DE235F">
      <w:r w:rsidRPr="0003364F">
        <w:t>Wait for it to build, and then you’re done.</w:t>
      </w:r>
    </w:p>
    <w:p w14:paraId="0F5CBC1D" w14:textId="77777777" w:rsidR="00DE235F" w:rsidRPr="0003364F" w:rsidRDefault="00DE235F" w:rsidP="00DE235F">
      <w:r w:rsidRPr="0003364F">
        <w:t>Don’t forget to give the sdtf the right platform as a startup parameter</w:t>
      </w:r>
    </w:p>
    <w:p w14:paraId="73A95F93" w14:textId="77777777" w:rsidR="00DE235F" w:rsidRPr="0003364F" w:rsidRDefault="00DE235F" w:rsidP="00DE235F">
      <w:pPr>
        <w:pStyle w:val="CodeSnippet"/>
        <w:pBdr>
          <w:left w:val="single" w:sz="8" w:space="4" w:color="auto"/>
        </w:pBdr>
        <w:ind w:left="288"/>
        <w:rPr>
          <w:sz w:val="20"/>
        </w:rPr>
      </w:pPr>
      <w:r w:rsidRPr="0003364F">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3C48FB3" w14:textId="77777777" w:rsidR="00DE235F" w:rsidRPr="0003364F" w:rsidRDefault="00DE235F" w:rsidP="00DE235F"/>
    <w:p w14:paraId="3580351C" w14:textId="6B07DF03" w:rsidR="00057DA0" w:rsidRPr="0003364F" w:rsidRDefault="00057DA0">
      <w:pPr>
        <w:jc w:val="left"/>
      </w:pPr>
      <w:r w:rsidRPr="0003364F">
        <w:br w:type="page"/>
      </w:r>
    </w:p>
    <w:p w14:paraId="28036FDA" w14:textId="0397F02D" w:rsidR="00DE235F" w:rsidRPr="0003364F" w:rsidRDefault="00057DA0" w:rsidP="00057DA0">
      <w:pPr>
        <w:pStyle w:val="Heading2"/>
      </w:pPr>
      <w:bookmarkStart w:id="114" w:name="_Toc515242585"/>
      <w:r w:rsidRPr="0003364F">
        <w:lastRenderedPageBreak/>
        <w:t>Dockerfiles</w:t>
      </w:r>
      <w:bookmarkEnd w:id="114"/>
    </w:p>
    <w:p w14:paraId="76E5A172" w14:textId="1E5E9655" w:rsidR="00057DA0" w:rsidRPr="0003364F" w:rsidRDefault="00057DA0" w:rsidP="00057DA0">
      <w:pPr>
        <w:pStyle w:val="Heading3"/>
      </w:pPr>
      <w:bookmarkStart w:id="115" w:name="_Toc515242586"/>
      <w:r w:rsidRPr="0003364F">
        <w:t>For use with the SSH tunnel</w:t>
      </w:r>
      <w:bookmarkEnd w:id="115"/>
    </w:p>
    <w:p w14:paraId="5A3057D3" w14:textId="77777777" w:rsidR="00057DA0" w:rsidRPr="0003364F" w:rsidRDefault="00057DA0" w:rsidP="00057DA0">
      <w:pPr>
        <w:pStyle w:val="CodeSnippet"/>
      </w:pPr>
      <w:r w:rsidRPr="0003364F">
        <w:t>FROM python:2.7</w:t>
      </w:r>
    </w:p>
    <w:p w14:paraId="0BA61418" w14:textId="77777777" w:rsidR="00057DA0" w:rsidRPr="0003364F" w:rsidRDefault="00057DA0" w:rsidP="00057DA0">
      <w:pPr>
        <w:pStyle w:val="CodeSnippet"/>
      </w:pPr>
      <w:r w:rsidRPr="0003364F">
        <w:t>ADD python_test.py /</w:t>
      </w:r>
    </w:p>
    <w:p w14:paraId="7D5D9968" w14:textId="77777777" w:rsidR="00057DA0" w:rsidRPr="0003364F" w:rsidRDefault="00057DA0" w:rsidP="00057DA0">
      <w:pPr>
        <w:pStyle w:val="CodeSnippet"/>
      </w:pPr>
      <w:r w:rsidRPr="0003364F">
        <w:t># Selectively add parts of SDTF needed for IAS testing</w:t>
      </w:r>
    </w:p>
    <w:p w14:paraId="0AD32FEF" w14:textId="77777777" w:rsidR="00057DA0" w:rsidRPr="0003364F" w:rsidRDefault="00057DA0" w:rsidP="00057DA0">
      <w:pPr>
        <w:pStyle w:val="CodeSnippet"/>
      </w:pPr>
      <w:r w:rsidRPr="0003364F">
        <w:t>ADD sdtf /root/sdtf</w:t>
      </w:r>
    </w:p>
    <w:p w14:paraId="62E28EC2" w14:textId="77777777" w:rsidR="00057DA0" w:rsidRPr="0003364F" w:rsidRDefault="00057DA0" w:rsidP="00057DA0">
      <w:pPr>
        <w:pStyle w:val="CodeSnippet"/>
      </w:pPr>
      <w:r w:rsidRPr="0003364F">
        <w:t># RUN mkdir -p /root/sdtf/suites/ias/</w:t>
      </w:r>
    </w:p>
    <w:p w14:paraId="288B8564" w14:textId="77777777" w:rsidR="00057DA0" w:rsidRPr="0003364F" w:rsidRDefault="00057DA0" w:rsidP="00057DA0">
      <w:pPr>
        <w:pStyle w:val="CodeSnippet"/>
      </w:pPr>
      <w:r w:rsidRPr="0003364F">
        <w:t># ADD sdtf/suites/ias /root/sdtf/suites/ias/</w:t>
      </w:r>
    </w:p>
    <w:p w14:paraId="0B8909CC" w14:textId="77777777" w:rsidR="00057DA0" w:rsidRPr="0003364F" w:rsidRDefault="00057DA0" w:rsidP="00057DA0">
      <w:pPr>
        <w:pStyle w:val="CodeSnippet"/>
      </w:pPr>
      <w:r w:rsidRPr="0003364F">
        <w:t># The sdtf directory may be a FUSE sshfs mount from a developer's Windows</w:t>
      </w:r>
    </w:p>
    <w:p w14:paraId="2349A0FE" w14:textId="0189BCFD" w:rsidR="00057DA0" w:rsidRPr="0003364F" w:rsidRDefault="00057DA0" w:rsidP="00057DA0">
      <w:pPr>
        <w:pStyle w:val="CodeSnippet"/>
      </w:pPr>
      <w:r w:rsidRPr="0003364F">
        <w:t># PC and as such, already contain files produced by instal_sdtf{,_linux}.py</w:t>
      </w:r>
    </w:p>
    <w:p w14:paraId="5AB1E77F" w14:textId="77777777" w:rsidR="00057DA0" w:rsidRPr="0003364F" w:rsidRDefault="00057DA0" w:rsidP="00057DA0">
      <w:pPr>
        <w:pStyle w:val="CodeSnippet"/>
      </w:pPr>
      <w:r w:rsidRPr="0003364F">
        <w:t># To avoid conflicts with the future invocation of install_sdtf_linux.py,</w:t>
      </w:r>
    </w:p>
    <w:p w14:paraId="760AC7F4" w14:textId="77777777" w:rsidR="00057DA0" w:rsidRPr="0003364F" w:rsidRDefault="00057DA0" w:rsidP="00057DA0">
      <w:pPr>
        <w:pStyle w:val="CodeSnippet"/>
      </w:pPr>
      <w:r w:rsidRPr="0003364F">
        <w:t># remove them:</w:t>
      </w:r>
    </w:p>
    <w:p w14:paraId="16A5CD29" w14:textId="77777777" w:rsidR="00057DA0" w:rsidRPr="0003364F" w:rsidRDefault="00057DA0" w:rsidP="00057DA0">
      <w:pPr>
        <w:pStyle w:val="CodeSnippet"/>
      </w:pPr>
      <w:r w:rsidRPr="0003364F">
        <w:t># RUN ls -l /root/sdtf &gt; /root/sdtf-contents</w:t>
      </w:r>
    </w:p>
    <w:p w14:paraId="71BC5890" w14:textId="77777777" w:rsidR="00057DA0" w:rsidRPr="0003364F" w:rsidRDefault="00057DA0" w:rsidP="00057DA0">
      <w:pPr>
        <w:pStyle w:val="CodeSnippet"/>
      </w:pPr>
      <w:r w:rsidRPr="0003364F">
        <w:t># RUN rm -rf /root/sdtf/runtime /root/sdtf/sdtf*activat*</w:t>
      </w:r>
    </w:p>
    <w:p w14:paraId="619E6EC4" w14:textId="77777777" w:rsidR="00057DA0" w:rsidRPr="0003364F" w:rsidRDefault="00057DA0" w:rsidP="00057DA0">
      <w:pPr>
        <w:pStyle w:val="CodeSnippet"/>
      </w:pPr>
      <w:r w:rsidRPr="0003364F">
        <w:t># The following command removes the carriage return line endings that cause problems when copying the file from a windows machine</w:t>
      </w:r>
    </w:p>
    <w:p w14:paraId="160C491F" w14:textId="6CAF3A4E" w:rsidR="00057DA0" w:rsidRPr="0003364F" w:rsidRDefault="00057DA0" w:rsidP="00057DA0">
      <w:pPr>
        <w:pStyle w:val="CodeSnippet"/>
      </w:pPr>
      <w:r w:rsidRPr="0003364F">
        <w:t># This was made necessary because we currently copy the sdtf folder via an ssh tunnel.</w:t>
      </w:r>
    </w:p>
    <w:p w14:paraId="195CC277" w14:textId="4CB03244" w:rsidR="00057DA0" w:rsidRPr="0003364F" w:rsidRDefault="00057DA0" w:rsidP="00057DA0">
      <w:pPr>
        <w:pStyle w:val="CodeSnippet"/>
        <w:rPr>
          <w:color w:val="FF0000"/>
        </w:rPr>
      </w:pPr>
      <w:r w:rsidRPr="0003364F">
        <w:rPr>
          <w:color w:val="FF0000"/>
        </w:rPr>
        <w:t>The above comments were made obsolete by the .dockerignore file</w:t>
      </w:r>
    </w:p>
    <w:p w14:paraId="1E853179" w14:textId="587573B0"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705DDDA9" w14:textId="77777777" w:rsidR="00057DA0" w:rsidRPr="0003364F" w:rsidRDefault="00057DA0" w:rsidP="00057DA0">
      <w:pPr>
        <w:pStyle w:val="CodeSnippet"/>
      </w:pPr>
      <w:r w:rsidRPr="0003364F">
        <w:t>RUN tr -d "\r" &lt; /root/sdtf/install_sdtf_linux.sh &gt; /root/sdtf/install_sdtf_linux.sh.new</w:t>
      </w:r>
    </w:p>
    <w:p w14:paraId="5C0D8D76" w14:textId="77777777" w:rsidR="00057DA0" w:rsidRPr="0003364F" w:rsidRDefault="00057DA0" w:rsidP="00057DA0">
      <w:pPr>
        <w:pStyle w:val="CodeSnippet"/>
      </w:pPr>
      <w:r w:rsidRPr="0003364F">
        <w:t>RUN mv /root/sdtf/install_sdtf_linux.sh.new /root/sdtf/install_sdtf_linux.sh</w:t>
      </w:r>
    </w:p>
    <w:p w14:paraId="0EF8C575" w14:textId="77777777" w:rsidR="00057DA0" w:rsidRPr="0003364F" w:rsidRDefault="00057DA0" w:rsidP="00057DA0">
      <w:pPr>
        <w:pStyle w:val="CodeSnippet"/>
      </w:pPr>
      <w:r w:rsidRPr="0003364F">
        <w:t>RUN apt-get update &amp;&amp; apt-get install -y \</w:t>
      </w:r>
    </w:p>
    <w:p w14:paraId="78BBC7F5" w14:textId="77777777" w:rsidR="00057DA0" w:rsidRPr="0003364F" w:rsidRDefault="00057DA0" w:rsidP="00057DA0">
      <w:pPr>
        <w:pStyle w:val="CodeSnippet"/>
      </w:pPr>
      <w:r w:rsidRPr="0003364F">
        <w:t xml:space="preserve">    python-tk \</w:t>
      </w:r>
    </w:p>
    <w:p w14:paraId="56F2F385" w14:textId="77777777" w:rsidR="00057DA0" w:rsidRPr="0003364F" w:rsidRDefault="00057DA0" w:rsidP="00057DA0">
      <w:pPr>
        <w:pStyle w:val="CodeSnippet"/>
      </w:pPr>
      <w:r w:rsidRPr="0003364F">
        <w:t xml:space="preserve">    python-pip \</w:t>
      </w:r>
    </w:p>
    <w:p w14:paraId="41751659" w14:textId="77777777" w:rsidR="00057DA0" w:rsidRPr="0003364F" w:rsidRDefault="00057DA0" w:rsidP="00057DA0">
      <w:pPr>
        <w:pStyle w:val="CodeSnippet"/>
      </w:pPr>
      <w:r w:rsidRPr="0003364F">
        <w:t xml:space="preserve">    python-ldap \</w:t>
      </w:r>
    </w:p>
    <w:p w14:paraId="43E736CA" w14:textId="77777777" w:rsidR="00057DA0" w:rsidRPr="0003364F" w:rsidRDefault="00057DA0" w:rsidP="00057DA0">
      <w:pPr>
        <w:pStyle w:val="CodeSnippet"/>
      </w:pPr>
      <w:r w:rsidRPr="0003364F">
        <w:t>&amp;&amp; rm -rf /var/lib/apt/lists/*</w:t>
      </w:r>
    </w:p>
    <w:p w14:paraId="182DB0C9" w14:textId="77777777" w:rsidR="00057DA0" w:rsidRPr="0003364F" w:rsidRDefault="00057DA0" w:rsidP="00057DA0">
      <w:pPr>
        <w:pStyle w:val="CodeSnippet"/>
      </w:pPr>
      <w:r w:rsidRPr="0003364F">
        <w:t>RUN apt-get update --fix-missing</w:t>
      </w:r>
    </w:p>
    <w:p w14:paraId="2BE3DAD9" w14:textId="77777777" w:rsidR="00057DA0" w:rsidRPr="0003364F" w:rsidRDefault="00057DA0" w:rsidP="00057DA0">
      <w:pPr>
        <w:pStyle w:val="CodeSnippet"/>
      </w:pPr>
      <w:r w:rsidRPr="0003364F">
        <w:t>RUN pip install virtualenv</w:t>
      </w:r>
    </w:p>
    <w:p w14:paraId="5F4F89C7" w14:textId="77777777" w:rsidR="00057DA0" w:rsidRPr="0003364F" w:rsidRDefault="00057DA0" w:rsidP="00057DA0">
      <w:pPr>
        <w:pStyle w:val="CodeSnippet"/>
      </w:pPr>
      <w:r w:rsidRPr="0003364F">
        <w:t>RUN chmod +x /root/sdtf/install_sdtf_linux.sh</w:t>
      </w:r>
    </w:p>
    <w:p w14:paraId="0965740F" w14:textId="77777777" w:rsidR="00057DA0" w:rsidRPr="0003364F" w:rsidRDefault="00057DA0" w:rsidP="00057DA0">
      <w:pPr>
        <w:pStyle w:val="CodeSnippet"/>
      </w:pPr>
      <w:r w:rsidRPr="0003364F">
        <w:t>RUN /root/sdtf/install_sdtf_linux.sh</w:t>
      </w:r>
    </w:p>
    <w:p w14:paraId="142211FC" w14:textId="77777777" w:rsidR="00057DA0" w:rsidRPr="0003364F" w:rsidRDefault="00057DA0" w:rsidP="00057DA0">
      <w:pPr>
        <w:pStyle w:val="CodeSnippet"/>
      </w:pPr>
      <w:r w:rsidRPr="0003364F">
        <w:t>RUN tr -d "\r" &lt; /root/sdtf/sdtf-activate &gt; /root/sdtf/sdtf-activate.new</w:t>
      </w:r>
    </w:p>
    <w:p w14:paraId="7A189C4D" w14:textId="77777777" w:rsidR="00057DA0" w:rsidRPr="0003364F" w:rsidRDefault="00057DA0" w:rsidP="00057DA0">
      <w:pPr>
        <w:pStyle w:val="CodeSnippet"/>
      </w:pPr>
      <w:r w:rsidRPr="0003364F">
        <w:t>RUN mv /root/sdtf/sdtf-activate.new /root/sdtf/sdtf-activate</w:t>
      </w:r>
    </w:p>
    <w:p w14:paraId="1D31392D" w14:textId="77777777" w:rsidR="00057DA0" w:rsidRPr="0003364F" w:rsidRDefault="00057DA0" w:rsidP="00057DA0">
      <w:pPr>
        <w:pStyle w:val="CodeSnippet"/>
      </w:pPr>
      <w:r w:rsidRPr="0003364F">
        <w:t>ENV LMPW=U89yMN8R8bwgOKR1k6tz</w:t>
      </w:r>
    </w:p>
    <w:p w14:paraId="2DB9F33A" w14:textId="04491D89" w:rsidR="00057DA0" w:rsidRDefault="00057DA0" w:rsidP="00057DA0">
      <w:pPr>
        <w:pStyle w:val="CodeSnippet"/>
      </w:pPr>
      <w:r w:rsidRPr="0003364F">
        <w:t>CMD [ "/bin/bash" ]</w:t>
      </w:r>
    </w:p>
    <w:p w14:paraId="03FEBCFB" w14:textId="41FF2FF5" w:rsidR="0072053B" w:rsidRDefault="0072053B">
      <w:pPr>
        <w:jc w:val="left"/>
      </w:pPr>
      <w:r>
        <w:br w:type="page"/>
      </w:r>
    </w:p>
    <w:p w14:paraId="75DFB320" w14:textId="57A18055" w:rsidR="0072053B" w:rsidRDefault="0072053B" w:rsidP="0072053B">
      <w:pPr>
        <w:pStyle w:val="Heading2"/>
      </w:pPr>
      <w:bookmarkStart w:id="116" w:name="_Toc515242587"/>
      <w:r>
        <w:lastRenderedPageBreak/>
        <w:t>Install script for SDTF on linux container</w:t>
      </w:r>
      <w:bookmarkEnd w:id="116"/>
    </w:p>
    <w:p w14:paraId="47261B3E" w14:textId="77777777" w:rsidR="00F102F3" w:rsidRDefault="00F102F3" w:rsidP="00F102F3">
      <w:pPr>
        <w:pStyle w:val="CodeSnippet"/>
      </w:pPr>
      <w:r>
        <w:t>#!/bin/sh</w:t>
      </w:r>
    </w:p>
    <w:p w14:paraId="1BEFE29E" w14:textId="77777777" w:rsidR="00F102F3" w:rsidRDefault="00F102F3" w:rsidP="00F102F3">
      <w:pPr>
        <w:pStyle w:val="CodeSnippet"/>
      </w:pPr>
      <w:r>
        <w:t xml:space="preserve"># TODO: allow install path to be specified, for now always install in homefolder ~/ + Test in other ditro's </w:t>
      </w:r>
    </w:p>
    <w:p w14:paraId="5CD59553" w14:textId="77777777" w:rsidR="00F102F3" w:rsidRDefault="00F102F3" w:rsidP="00F102F3">
      <w:pPr>
        <w:pStyle w:val="CodeSnippet"/>
      </w:pPr>
      <w:r>
        <w:t>echo 'This script will install SDTF on Linux (Debian based distros for now)'</w:t>
      </w:r>
    </w:p>
    <w:p w14:paraId="08CE6766" w14:textId="77777777" w:rsidR="00F102F3" w:rsidRDefault="00F102F3" w:rsidP="00F102F3">
      <w:pPr>
        <w:pStyle w:val="CodeSnippet"/>
      </w:pPr>
      <w:r>
        <w:t>echo '==&gt; Perform apt-get update to get the latest package lists'</w:t>
      </w:r>
    </w:p>
    <w:p w14:paraId="71616A26" w14:textId="77777777" w:rsidR="00F102F3" w:rsidRDefault="00F102F3" w:rsidP="00F102F3">
      <w:pPr>
        <w:pStyle w:val="CodeSnippet"/>
      </w:pPr>
      <w:r>
        <w:t>apt-get update</w:t>
      </w:r>
    </w:p>
    <w:p w14:paraId="4132398D" w14:textId="77777777" w:rsidR="00F102F3" w:rsidRDefault="00F102F3" w:rsidP="00F102F3">
      <w:pPr>
        <w:pStyle w:val="CodeSnippet"/>
      </w:pPr>
      <w:r>
        <w:t>echo '==&gt; Install python tcl library'</w:t>
      </w:r>
    </w:p>
    <w:p w14:paraId="3ED6B8E7" w14:textId="77777777" w:rsidR="00F102F3" w:rsidRDefault="00F102F3" w:rsidP="00F102F3">
      <w:pPr>
        <w:pStyle w:val="CodeSnippet"/>
      </w:pPr>
      <w:r>
        <w:t>apt-get -y install python-tk</w:t>
      </w:r>
    </w:p>
    <w:p w14:paraId="4E805839" w14:textId="77777777" w:rsidR="00F102F3" w:rsidRDefault="00F102F3" w:rsidP="00F102F3">
      <w:pPr>
        <w:pStyle w:val="CodeSnippet"/>
      </w:pPr>
      <w:r>
        <w:t>echo '==&gt; Install python tcl library (Fix missing libs)'</w:t>
      </w:r>
    </w:p>
    <w:p w14:paraId="2CC56889" w14:textId="77777777" w:rsidR="00F102F3" w:rsidRDefault="00F102F3" w:rsidP="00F102F3">
      <w:pPr>
        <w:pStyle w:val="CodeSnippet"/>
      </w:pPr>
      <w:r>
        <w:t>apt-get update --fix-missing</w:t>
      </w:r>
    </w:p>
    <w:p w14:paraId="2C4823D7" w14:textId="77777777" w:rsidR="00F102F3" w:rsidRDefault="00F102F3" w:rsidP="00F102F3">
      <w:pPr>
        <w:pStyle w:val="CodeSnippet"/>
      </w:pPr>
      <w:r>
        <w:t>echo '==&gt; Install PIP'</w:t>
      </w:r>
    </w:p>
    <w:p w14:paraId="6693C14D" w14:textId="77777777" w:rsidR="00F102F3" w:rsidRDefault="00F102F3" w:rsidP="00F102F3">
      <w:pPr>
        <w:pStyle w:val="CodeSnippet"/>
      </w:pPr>
      <w:r>
        <w:t>apt install -y python-pip</w:t>
      </w:r>
    </w:p>
    <w:p w14:paraId="4D6B8AC7" w14:textId="77777777" w:rsidR="00F102F3" w:rsidRDefault="00F102F3" w:rsidP="00F102F3">
      <w:pPr>
        <w:pStyle w:val="CodeSnippet"/>
      </w:pPr>
      <w:r>
        <w:t>echo '==&gt; Install virtualenv and pyvirtualdisplay'</w:t>
      </w:r>
    </w:p>
    <w:p w14:paraId="31B7CC09" w14:textId="77777777" w:rsidR="00F102F3" w:rsidRDefault="00F102F3" w:rsidP="00F102F3">
      <w:pPr>
        <w:pStyle w:val="CodeSnippet"/>
      </w:pPr>
      <w:r>
        <w:t>pip install virtualenv</w:t>
      </w:r>
    </w:p>
    <w:p w14:paraId="731B43A4" w14:textId="77777777" w:rsidR="00F102F3" w:rsidRDefault="00F102F3" w:rsidP="00F102F3">
      <w:pPr>
        <w:pStyle w:val="CodeSnippet"/>
      </w:pPr>
      <w:r>
        <w:t>pip install pyvirtualdisplay selenium</w:t>
      </w:r>
    </w:p>
    <w:p w14:paraId="77FEEAA1" w14:textId="77777777" w:rsidR="00F102F3" w:rsidRDefault="00F102F3" w:rsidP="00F102F3">
      <w:pPr>
        <w:pStyle w:val="CodeSnippet"/>
      </w:pPr>
      <w:r>
        <w:t>apt-get -y install xvfb</w:t>
      </w:r>
    </w:p>
    <w:p w14:paraId="097C0CAA" w14:textId="77777777" w:rsidR="00F102F3" w:rsidRDefault="00F102F3" w:rsidP="00F102F3">
      <w:pPr>
        <w:pStyle w:val="CodeSnippet"/>
      </w:pPr>
      <w:r>
        <w:t>echo '==&gt; Install chromium and libxi6 libgconf-2-4'</w:t>
      </w:r>
    </w:p>
    <w:p w14:paraId="76FE9811" w14:textId="77777777" w:rsidR="00F102F3" w:rsidRDefault="00F102F3" w:rsidP="00F102F3">
      <w:pPr>
        <w:pStyle w:val="CodeSnippet"/>
      </w:pPr>
      <w:r>
        <w:t>apt-get -y install chromium</w:t>
      </w:r>
    </w:p>
    <w:p w14:paraId="201CBADD" w14:textId="77777777" w:rsidR="00F102F3" w:rsidRDefault="00F102F3" w:rsidP="00F102F3">
      <w:pPr>
        <w:pStyle w:val="CodeSnippet"/>
      </w:pPr>
      <w:r>
        <w:t>apt-get -y install libxi6 libgconf-2-4</w:t>
      </w:r>
    </w:p>
    <w:p w14:paraId="09397F57" w14:textId="77777777" w:rsidR="00F102F3" w:rsidRDefault="00F102F3" w:rsidP="00F102F3">
      <w:pPr>
        <w:pStyle w:val="CodeSnippet"/>
      </w:pPr>
      <w:r>
        <w:t>echo '==&gt; Install python ldap module'</w:t>
      </w:r>
    </w:p>
    <w:p w14:paraId="7DD6D1EB" w14:textId="77777777" w:rsidR="00F102F3" w:rsidRDefault="00F102F3" w:rsidP="00F102F3">
      <w:pPr>
        <w:pStyle w:val="CodeSnippet"/>
      </w:pPr>
      <w:r>
        <w:t>apt-get -y install python-ldap</w:t>
      </w:r>
    </w:p>
    <w:p w14:paraId="35400FBF" w14:textId="77777777" w:rsidR="00F102F3" w:rsidRDefault="00F102F3" w:rsidP="00F102F3">
      <w:pPr>
        <w:pStyle w:val="CodeSnippet"/>
      </w:pPr>
      <w:r>
        <w:t>python ~/sdtf/install_sdtf.py ~/sdtf/runtime</w:t>
      </w:r>
    </w:p>
    <w:p w14:paraId="75A8D119" w14:textId="77777777" w:rsidR="00F102F3" w:rsidRDefault="00F102F3" w:rsidP="00F102F3">
      <w:pPr>
        <w:pStyle w:val="CodeSnippet"/>
      </w:pPr>
      <w:r>
        <w:t>cp -avr /usr/lib/python2.7/dist-packages/ldap/ ~/sdtf/runtime/lib/python2.7/site-packages/ldap</w:t>
      </w:r>
    </w:p>
    <w:p w14:paraId="686AAD8E" w14:textId="77777777" w:rsidR="00F102F3" w:rsidRDefault="00F102F3" w:rsidP="00F102F3">
      <w:pPr>
        <w:pStyle w:val="CodeSnippet"/>
      </w:pPr>
      <w:r>
        <w:t>cp /usr/lib/python2.7/dist-packages/_ldap.so ~/sdtf/runtime/lib/python2.7/site-packages/_ldap.so</w:t>
      </w:r>
    </w:p>
    <w:p w14:paraId="5F911BFE" w14:textId="77777777" w:rsidR="00F102F3" w:rsidRDefault="00F102F3" w:rsidP="00F102F3">
      <w:pPr>
        <w:pStyle w:val="CodeSnippet"/>
      </w:pPr>
      <w:r>
        <w:t>echo '==&gt; Install STAF module'</w:t>
      </w:r>
    </w:p>
    <w:p w14:paraId="5CEBBF54" w14:textId="77777777" w:rsidR="00F102F3" w:rsidRDefault="00F102F3" w:rsidP="00F102F3">
      <w:pPr>
        <w:pStyle w:val="CodeSnippet"/>
      </w:pPr>
      <w:r>
        <w:t>wget -P ~/Downloads http://prdownloads.sourceforge.net/staf/STAF3425-linux-amd64.tar.gz</w:t>
      </w:r>
    </w:p>
    <w:p w14:paraId="5B17F479" w14:textId="77777777" w:rsidR="00F102F3" w:rsidRDefault="00F102F3" w:rsidP="00F102F3">
      <w:pPr>
        <w:pStyle w:val="CodeSnippet"/>
      </w:pPr>
      <w:r>
        <w:t>tar xzvf ~/Downloads/STAF3425-linux-amd64.tar.gz -C /tmp</w:t>
      </w:r>
    </w:p>
    <w:p w14:paraId="410AA292" w14:textId="77777777" w:rsidR="00F102F3" w:rsidRDefault="00F102F3" w:rsidP="00F102F3">
      <w:pPr>
        <w:pStyle w:val="CodeSnippet"/>
      </w:pPr>
      <w:r>
        <w:t># cd /tmp/staf</w:t>
      </w:r>
    </w:p>
    <w:p w14:paraId="500B81FF"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6486EE00"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libs : </w:t>
      </w:r>
    </w:p>
    <w:p w14:paraId="27655217" w14:textId="77777777" w:rsidR="00F102F3" w:rsidRDefault="00F102F3" w:rsidP="00F102F3">
      <w:pPr>
        <w:pStyle w:val="CodeSnippet"/>
      </w:pPr>
      <w:r>
        <w:t># mv ~/sdtf/runtime/bin/STAF/lib/libcrypto.so.1.0.0 ~/sdtf/runtime/bin/STAF/lib/libcrypto.so.1.0.0_bak   /////test if it works without this</w:t>
      </w:r>
    </w:p>
    <w:p w14:paraId="750AF8E5" w14:textId="77777777" w:rsidR="00F102F3" w:rsidRDefault="00F102F3" w:rsidP="00F102F3">
      <w:pPr>
        <w:pStyle w:val="CodeSnippet"/>
      </w:pPr>
      <w:r>
        <w:t>apt-get install -y patchelf</w:t>
      </w:r>
    </w:p>
    <w:p w14:paraId="40FB6067" w14:textId="77777777" w:rsidR="00F102F3" w:rsidRDefault="00F102F3" w:rsidP="00F102F3">
      <w:pPr>
        <w:pStyle w:val="CodeSnippet"/>
      </w:pPr>
      <w:r>
        <w:t>patchelf --set-rpath ~/sdtf/runtime/bin/STAF/lib/  ~/sdtf/runtime/bin/STAF/lib/PYSTAF.so</w:t>
      </w:r>
    </w:p>
    <w:p w14:paraId="06AE28F6" w14:textId="77777777" w:rsidR="00F102F3" w:rsidRDefault="00F102F3" w:rsidP="00F102F3">
      <w:pPr>
        <w:pStyle w:val="CodeSnippet"/>
      </w:pPr>
      <w:r>
        <w:t>patchelf --set-rpath ~/sdtf/runtime/bin/STAF/lib/  ~/sdtf/runtime/bin/STAF/lib/libSTAF.so</w:t>
      </w:r>
    </w:p>
    <w:p w14:paraId="62661B2A" w14:textId="77777777" w:rsidR="00F102F3" w:rsidRDefault="00F102F3" w:rsidP="00F102F3">
      <w:pPr>
        <w:pStyle w:val="CodeSnippet"/>
      </w:pPr>
      <w:r>
        <w:t>pip install -U selenium</w:t>
      </w:r>
    </w:p>
    <w:p w14:paraId="69C50EEC" w14:textId="540ECE5B" w:rsidR="0072053B" w:rsidRDefault="00F102F3" w:rsidP="00F102F3">
      <w:pPr>
        <w:pStyle w:val="CodeSnippet"/>
      </w:pPr>
      <w:r>
        <w:lastRenderedPageBreak/>
        <w:t>echo 'Please run `source ~/sdtf/sdtf-activate` to enter runtime environment. '</w:t>
      </w:r>
    </w:p>
    <w:p w14:paraId="570F68B3" w14:textId="3FB36FDC" w:rsidR="00F102F3" w:rsidRDefault="00F102F3">
      <w:pPr>
        <w:jc w:val="left"/>
      </w:pPr>
      <w:r>
        <w:br w:type="page"/>
      </w:r>
    </w:p>
    <w:p w14:paraId="61D72E93" w14:textId="428DF936" w:rsidR="00F102F3" w:rsidRDefault="00027364" w:rsidP="00027364">
      <w:pPr>
        <w:pStyle w:val="Heading2"/>
      </w:pPr>
      <w:bookmarkStart w:id="117" w:name="_Toc515242588"/>
      <w:r>
        <w:lastRenderedPageBreak/>
        <w:t>Plain diff: Differentiating input data per browser for cases_user_create</w:t>
      </w:r>
      <w:bookmarkEnd w:id="117"/>
    </w:p>
    <w:p w14:paraId="5B9E57C5" w14:textId="24E16F8A" w:rsidR="00027364" w:rsidRDefault="00027364" w:rsidP="00027364"/>
    <w:p w14:paraId="37BC4D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diff --git a/suites/ias/webadmin/cases_user_create.py b/suites/ias/webadmin/cases_user_create.py</w:t>
      </w:r>
    </w:p>
    <w:p w14:paraId="4DF7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index 194b112..8688b10 100644</w:t>
      </w:r>
    </w:p>
    <w:p w14:paraId="212314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59E856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414A14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-5,6 +5,7 @@ from framework.ias.tracefile_parser import CommandIterator</w:t>
      </w:r>
    </w:p>
    <w:p w14:paraId="51FDB9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framework.ias.utils.map_validation_objects_to_known_issues import (</w:t>
      </w:r>
    </w:p>
    <w:p w14:paraId="0DBB22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match_strings_with_regexp_list,</w:t>
      </w:r>
    </w:p>
    <w:p w14:paraId="5F2B67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F2AC5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+from framework.ias.webadmin.webpage_components import Browser</w:t>
      </w:r>
    </w:p>
    <w:p w14:paraId="46D8DC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suites.ias.webadmin.webadmin_case import WebadminBaseTestCase</w:t>
      </w:r>
    </w:p>
    <w:p w14:paraId="0891E0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F4ECE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dataset_factory import UserCreateDatasetFactory</w:t>
      </w:r>
    </w:p>
    <w:p w14:paraId="6D555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-183,19 +184,35 @@ class _UserCreationTestCase(WebadminBaseTestCase):</w:t>
      </w:r>
    </w:p>
    <w:p w14:paraId="7D021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actual_error_messages = StepGetErrorMessages(self)(user_creation_page)</w:t>
      </w:r>
    </w:p>
    <w:p w14:paraId="54FB25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VerifyErrorMessageList(self)(xp_error_messages, actual_error_messages)</w:t>
      </w:r>
    </w:p>
    <w:p w14:paraId="41DB307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self.verify_result()</w:t>
      </w:r>
    </w:p>
    <w:p w14:paraId="10DF14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916F9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def _affix_postfix(self, userid):</w:t>
      </w:r>
    </w:p>
    <w:p w14:paraId="618041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106B7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0622ED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050D0B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6074DA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7DF356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 browser_postfix</w:t>
      </w:r>
    </w:p>
    <w:p w14:paraId="7B3856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return userid</w:t>
      </w:r>
    </w:p>
    <w:p w14:paraId="3B4A5FA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4575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6AB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C7A40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CreateUserDefaultTestCase(_UserCreationTestCase):</w:t>
      </w:r>
    </w:p>
    <w:p w14:paraId="590EE1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test_create_user_default(self):</w:t>
      </w:r>
    </w:p>
    <w:p w14:paraId="2AF339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4FEE02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'wa_user01311'}</w:t>
      </w:r>
    </w:p>
    <w:p w14:paraId="78E994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33E050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3F733E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433F1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65D63B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66B8C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else:</w:t>
      </w:r>
    </w:p>
    <w:p w14:paraId="598941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9A52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self._affix_postfix('wa_user01311')}</w:t>
      </w:r>
    </w:p>
    <w:p w14:paraId="1848CA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3B9EBD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3CFE2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9222CD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CreateUserEmptyPasswordTestCase(_UserCreationTestCase):</w:t>
      </w:r>
    </w:p>
    <w:p w14:paraId="5F1EA6F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test_create_user_empty_password(self):</w:t>
      </w:r>
    </w:p>
    <w:p w14:paraId="35F940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3623D4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'wa_user01310',</w:t>
      </w:r>
    </w:p>
    <w:p w14:paraId="178D1A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self._affix_postfix('wa_user01310'),</w:t>
      </w:r>
    </w:p>
    <w:p w14:paraId="1B4722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None,</w:t>
      </w:r>
    </w:p>
    <w:p w14:paraId="12FA7C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None}</w:t>
      </w:r>
    </w:p>
    <w:p w14:paraId="2E8AB0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19A7E3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-204,25 +221,86 @@ class CreateUserEmptyPasswordTestCase(_UserCreationTestCase):</w:t>
      </w:r>
    </w:p>
    <w:p w14:paraId="58DF5B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CreateUserSpecialCharPasswordTestCase(_UserCreationTestCase):</w:t>
      </w:r>
    </w:p>
    <w:p w14:paraId="0BC25E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test_create_user_special_chars_in_password(self):</w:t>
      </w:r>
    </w:p>
    <w:p w14:paraId="3AB502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4D33BB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users = self.dataset_factory.\</w:t>
      </w:r>
    </w:p>
    <w:p w14:paraId="54A9262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78286CF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41E859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B11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u'$money',</w:t>
      </w:r>
    </w:p>
    <w:p w14:paraId="69551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u'$money',</w:t>
      </w:r>
    </w:p>
    <w:p w14:paraId="7FCCAC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u'wa_user01313'</w:t>
      </w:r>
    </w:p>
    <w:p w14:paraId="6A07D1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8FD88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75DD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u'P@ssword%',</w:t>
      </w:r>
    </w:p>
    <w:p w14:paraId="61C972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u'P@ssword%',</w:t>
      </w:r>
    </w:p>
    <w:p w14:paraId="08278D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u'wa_user01314'</w:t>
      </w:r>
    </w:p>
    <w:p w14:paraId="706641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DFB52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D95DD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u'\xe0\xe1\xe2\xe4\xf1\xf4\xf6\xfb\xfc\xb5\xe7',</w:t>
      </w:r>
    </w:p>
    <w:p w14:paraId="096D3E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u'\xe0\xe1\xe2\xe4\xf1\xf4\xf6\xfb\xfc\xb5\xe7',</w:t>
      </w:r>
    </w:p>
    <w:p w14:paraId="3F14DE0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u'wa_user01315'</w:t>
      </w:r>
    </w:p>
    <w:p w14:paraId="1E9750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DEB6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B81F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u'ThirtyCharacterPassword9876543',</w:t>
      </w:r>
    </w:p>
    <w:p w14:paraId="037F2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40AE9F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u'wa_user01316'</w:t>
      </w:r>
    </w:p>
    <w:p w14:paraId="0638CE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C4DB1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5B9BF7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'confirm_new_password': u'\u0422\u0435\u0441\u04421234',</w:t>
      </w:r>
    </w:p>
    <w:p w14:paraId="09734B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272F26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u'wa_user01312'</w:t>
      </w:r>
    </w:p>
    <w:p w14:paraId="56EF62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89285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819C4A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F9A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PHASED OUT IN FAVOR OF A METHOD (self._affix_postfix)</w:t>
      </w:r>
    </w:p>
    <w:p w14:paraId="298CA5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13A319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7316A3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469DDB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31091E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45EEA2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EDE77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67A2F9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724F42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65BD88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332173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254B0F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B906A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E4491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CreateUserSpecialCharUsernameTestCase(_UserCreationTestCase):</w:t>
      </w:r>
    </w:p>
    <w:p w14:paraId="279F7A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test_create_user_special_chars_in_username(self):</w:t>
      </w:r>
    </w:p>
    <w:p w14:paraId="2C1D2B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76080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self.dataset_factory.\</w:t>
      </w:r>
    </w:p>
    <w:p w14:paraId="2D4B49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3C3F948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6E30E5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4E4ABB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39B9D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3F2A5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u'wa_user$%13'</w:t>
      </w:r>
    </w:p>
    <w:p w14:paraId="3EC40F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2A569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C558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13CF19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0F58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'userid': u'wa_user\xe0\xe1\xe2\xe4\xf1\xf4\xf6\xfb\xfc\xb5\xe713'</w:t>
      </w:r>
    </w:p>
    <w:p w14:paraId="66BDEB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1FF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08C6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7574064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F221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'userid': u'wa_\u043f\u043e\u043b\u044c\u0437\u043e\u0432\u0430\u0442\u0435\u043b\u044c13'</w:t>
      </w:r>
    </w:p>
    <w:p w14:paraId="59AB60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9908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FDCF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0AAE1F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50378A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u'test\\wa_user01318'</w:t>
      </w:r>
    </w:p>
    <w:p w14:paraId="0139B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B14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EF6D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83CB0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418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u'wa_user01319@test'</w:t>
      </w:r>
    </w:p>
    <w:p w14:paraId="6B963C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7DAE80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A77A5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4B1101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666C29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5E91A7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14DED4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43960C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E5CBB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686E3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CreateUserInOU(_UserCreationTestCase):</w:t>
      </w:r>
    </w:p>
    <w:p w14:paraId="2FCAF5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test_create_user_in_ou(self):</w:t>
      </w:r>
    </w:p>
    <w:p w14:paraId="1832C1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6E3737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'wa_user01317',</w:t>
      </w:r>
    </w:p>
    <w:p w14:paraId="575353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self._affix_postfix('wa_user01317'),</w:t>
      </w:r>
    </w:p>
    <w:p w14:paraId="32B0C3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'organizational_unit': 'OU1'}</w:t>
      </w:r>
    </w:p>
    <w:p w14:paraId="424583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7FD9CA0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1287F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-234,6 +312,8 @@ class CreateUserLocalAuthSet(_UserCreationTestCase):</w:t>
      </w:r>
    </w:p>
    <w:p w14:paraId="69B429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Ias.LOCAL_AUTH_DIGIPASS_ONLY},</w:t>
      </w:r>
    </w:p>
    <w:p w14:paraId="3FBA9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'wa_user01321',</w:t>
      </w:r>
    </w:p>
    <w:p w14:paraId="73FC1AF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Ias.LOCAL_AUTH_DIGIPASS_OR_PASSWORD}]</w:t>
      </w:r>
    </w:p>
    <w:p w14:paraId="29A2DB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67D18D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6D38EB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BB52F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30F68B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D4466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-247,6 +327,8 @@ class CreateUserBackendAuthSet(_UserCreationTestCase):</w:t>
      </w:r>
    </w:p>
    <w:p w14:paraId="4427A87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Ias.BE_AUTH_ALWAYS},</w:t>
      </w:r>
    </w:p>
    <w:p w14:paraId="40761A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'wa_user01325',</w:t>
      </w:r>
    </w:p>
    <w:p w14:paraId="0DE80D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Ias.BE_AUTH_NONE}]</w:t>
      </w:r>
    </w:p>
    <w:p w14:paraId="1A50E84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2CECB7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104B67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7DEF4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7F44467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5158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-254,7 +336,7 @@ class CreateUserBackendAuthSet(_UserCreationTestCase):</w:t>
      </w:r>
    </w:p>
    <w:p w14:paraId="40BACC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CreateUserDisabled(_UserCreationTestCase):</w:t>
      </w:r>
    </w:p>
    <w:p w14:paraId="5952A7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test_create_user_disabled(self):</w:t>
      </w:r>
    </w:p>
    <w:p w14:paraId="52FF62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2A69AA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'wa_user01326',</w:t>
      </w:r>
    </w:p>
    <w:p w14:paraId="32BA701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self._affix_postfix('wa_user01326'),</w:t>
      </w:r>
    </w:p>
    <w:p w14:paraId="356AA0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569B7A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self.base_case_pass(*self.get_expected_values(user_attr))</w:t>
      </w:r>
    </w:p>
    <w:p w14:paraId="25A92F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A1C0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-262,7 +344,7 @@ class CreateUserDisabled(_UserCreationTestCase):</w:t>
      </w:r>
    </w:p>
    <w:p w14:paraId="665E95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CreateUserLocked(_UserCreationTestCase):</w:t>
      </w:r>
    </w:p>
    <w:p w14:paraId="55A841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test_create_user_locked(self):</w:t>
      </w:r>
    </w:p>
    <w:p w14:paraId="32F18C1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779781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'wa_user01327',</w:t>
      </w:r>
    </w:p>
    <w:p w14:paraId="0A54D7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self._affix_postfix('wa_user01327'),</w:t>
      </w:r>
    </w:p>
    <w:p w14:paraId="73D5834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611981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2A917A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A0CF6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-273,7 +355,7 @@ class CreateUserTemporaryUser(_UserCreationTestCase):</w:t>
      </w:r>
    </w:p>
    <w:p w14:paraId="4E4EA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fut_date = self.time_helper.get_future_datetime(delta=timedelta(days=20),</w:t>
      </w:r>
    </w:p>
    <w:p w14:paraId="3AB332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timezone_name='IAS',</w:t>
      </w:r>
    </w:p>
    <w:p w14:paraId="07AF32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precision='minutes')</w:t>
      </w:r>
    </w:p>
    <w:p w14:paraId="672542F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'wa_user01328',</w:t>
      </w:r>
    </w:p>
    <w:p w14:paraId="1B87BE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self._affix_postfix('wa_user01328'),</w:t>
      </w:r>
    </w:p>
    <w:p w14:paraId="41AF7E9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fut_date}</w:t>
      </w:r>
    </w:p>
    <w:p w14:paraId="049913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7F7E53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C4A3F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-285,6 +367,7 @@ class CreateUserExcNotAllowedCharsUsername(_UserCreationTestCase):</w:t>
      </w:r>
    </w:p>
    <w:p w14:paraId="377748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7625F2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['Please complete the required fields : User ID',</w:t>
      </w:r>
    </w:p>
    <w:p w14:paraId="28C2DC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/:;,|\'"&lt;&gt;[]&amp;=+*?#']</w:t>
      </w:r>
    </w:p>
    <w:p w14:paraId="56A3FB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BF8E1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45E8E9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135182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1A774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-296,6 +379,7 @@ class CreateUserExcExpirationTimeWrongFormat(_UserCreationTestCase):</w:t>
      </w:r>
    </w:p>
    <w:p w14:paraId="475DC8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'test data'}</w:t>
      </w:r>
    </w:p>
    <w:p w14:paraId="73E40E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0F1BD4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format is invalid, it should be in the format of yyyy-MM-dd HH:mm.']</w:t>
      </w:r>
    </w:p>
    <w:p w14:paraId="39AF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212D9E9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6E28E4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31D811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91FEA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-308,6 +392,7 @@ class CreateUserExcExpirationTimeInThePast(_UserCreationTestCase):</w:t>
      </w:r>
    </w:p>
    <w:p w14:paraId="687784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expiration_time}</w:t>
      </w:r>
    </w:p>
    <w:p w14:paraId="4C2B1C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2CF120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field can not be in the past.']</w:t>
      </w:r>
    </w:p>
    <w:p w14:paraId="398940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186BE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094714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06F526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5C59C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-344,6 +429,7 @@ class CreateUserExcAlreadyExists(_UserCreationTestCase):</w:t>
      </w:r>
    </w:p>
    <w:p w14:paraId="091C6C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["Error creating User. Error message : The specified object already exists."]</w:t>
      </w:r>
    </w:p>
    <w:p w14:paraId="22845E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 = [-14]</w:t>
      </w:r>
    </w:p>
    <w:p w14:paraId="4B2899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6F95AC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5BF54AE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self.base_case_audit_exception(input_user,</w:t>
      </w:r>
    </w:p>
    <w:p w14:paraId="6C486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xp_cmd_input,</w:t>
      </w:r>
    </w:p>
    <w:p w14:paraId="302D6D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59D97B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-358,6 +444,7 @@ class CreateUserExcPasswordsDoNotMatch(_UserCreationTestCase):</w:t>
      </w:r>
    </w:p>
    <w:p w14:paraId="07761C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'different', }</w:t>
      </w:r>
    </w:p>
    <w:p w14:paraId="592AB68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56A979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['Your passwords do not match. Please enter and confirm the same password']</w:t>
      </w:r>
    </w:p>
    <w:p w14:paraId="3EAE3F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3DC93C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6C35D9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8EACA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2770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-373,7 +460,7 @@ class CreateUserExcPasswordNotMeetingRestrictions(_UserCreationTestCase):</w:t>
      </w:r>
    </w:p>
    <w:p w14:paraId="7AB3F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4626C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test_create_user_spw_not_meeting_pwd_restrictions(self):</w:t>
      </w:r>
    </w:p>
    <w:p w14:paraId="2EE0BB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7E890A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A57A8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3FDD91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w:t>
      </w:r>
    </w:p>
    <w:p w14:paraId="3214C9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w:t>
      </w:r>
    </w:p>
    <w:p w14:paraId="627FFD7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632A9D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-384,7 +471,7 @@ class CreateUserExcPasswordNotMeetingRestrictions(_UserCreationTestCase):</w:t>
      </w:r>
    </w:p>
    <w:p w14:paraId="74E0CD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F27CC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64EEAD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380AB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A33E9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649047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0E0D5E3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31E3879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00D5AD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-395,7 +482,7 @@ class CreateUserExcPasswordNotMeetingRestrictions(_UserCreationTestCase):</w:t>
      </w:r>
    </w:p>
    <w:p w14:paraId="206D2A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170A93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0BCC4F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80908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4D88B8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11145F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55AC54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4F2903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368CCD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-406,7 +493,7 @@ class CreateUserExcPasswordNotMeetingRestrictions(_UserCreationTestCase):</w:t>
      </w:r>
    </w:p>
    <w:p w14:paraId="1687507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02792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693DF9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9989E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3F11046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0AE1B1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'User01301',</w:t>
      </w:r>
    </w:p>
    <w:p w14:paraId="0F732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'User01301'}</w:t>
      </w:r>
    </w:p>
    <w:p w14:paraId="506F05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780C17E" w14:textId="77777777" w:rsidR="00027364" w:rsidRPr="00027364" w:rsidRDefault="00027364" w:rsidP="00027364"/>
    <w:sectPr w:rsidR="00027364" w:rsidRPr="00027364" w:rsidSect="00277ED2">
      <w:footerReference w:type="default" r:id="rId36"/>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Philippe Crama" w:date="2018-05-29T07:57:00Z" w:initials="PC">
    <w:p w14:paraId="1C646FC0" w14:textId="77777777" w:rsidR="00653AC4" w:rsidRDefault="00653AC4">
      <w:pPr>
        <w:pStyle w:val="CommentText"/>
      </w:pPr>
      <w:r>
        <w:rPr>
          <w:rStyle w:val="CommentReference"/>
        </w:rPr>
        <w:annotationRef/>
      </w:r>
      <w:r>
        <w:t>I never dared to say it, but I thought that `utilize’ was over</w:t>
      </w:r>
      <w:r w:rsidRPr="00976410">
        <w:rPr>
          <w:b/>
          <w:u w:val="single"/>
        </w:rPr>
        <w:t>use</w:t>
      </w:r>
      <w:r>
        <w:t>d so I looked it up:</w:t>
      </w:r>
    </w:p>
    <w:p w14:paraId="38F969BD" w14:textId="7E13E936" w:rsidR="00653AC4" w:rsidRDefault="00653AC4">
      <w:pPr>
        <w:pStyle w:val="CommentText"/>
      </w:pPr>
      <w:r>
        <w:t xml:space="preserve">- </w:t>
      </w:r>
      <w:hyperlink r:id="rId1" w:history="1">
        <w:r w:rsidRPr="00F6682E">
          <w:rPr>
            <w:rStyle w:val="Hyperlink"/>
          </w:rPr>
          <w:t>https://www.vappingo.com/word-blog/there-is-a-difference-be</w:t>
        </w:r>
        <w:bookmarkStart w:id="7" w:name="_GoBack"/>
        <w:bookmarkEnd w:id="7"/>
        <w:r w:rsidRPr="00F6682E">
          <w:rPr>
            <w:rStyle w:val="Hyperlink"/>
          </w:rPr>
          <w:t>t</w:t>
        </w:r>
        <w:r w:rsidRPr="00F6682E">
          <w:rPr>
            <w:rStyle w:val="Hyperlink"/>
          </w:rPr>
          <w:t>ween-the-words-use-and-utilize-and-you-really-should-know-it/</w:t>
        </w:r>
      </w:hyperlink>
    </w:p>
    <w:p w14:paraId="61CBE0DB" w14:textId="77F03EA5" w:rsidR="00653AC4" w:rsidRDefault="00653AC4" w:rsidP="00976410">
      <w:pPr>
        <w:pStyle w:val="CommentText"/>
        <w:numPr>
          <w:ilvl w:val="0"/>
          <w:numId w:val="12"/>
        </w:numPr>
      </w:pPr>
      <w:r>
        <w:t xml:space="preserve"> </w:t>
      </w:r>
      <w:hyperlink r:id="rId2" w:history="1">
        <w:r w:rsidRPr="00F6682E">
          <w:rPr>
            <w:rStyle w:val="Hyperlink"/>
          </w:rPr>
          <w:t>http://www.differencebetween.net/language/difference-betwee</w:t>
        </w:r>
        <w:r w:rsidRPr="00F6682E">
          <w:rPr>
            <w:rStyle w:val="Hyperlink"/>
          </w:rPr>
          <w:t>n</w:t>
        </w:r>
        <w:r w:rsidRPr="00F6682E">
          <w:rPr>
            <w:rStyle w:val="Hyperlink"/>
          </w:rPr>
          <w:t>-use-and-utilize/</w:t>
        </w:r>
      </w:hyperlink>
    </w:p>
    <w:p w14:paraId="69A62871" w14:textId="62FE6779" w:rsidR="00653AC4" w:rsidRDefault="00653AC4" w:rsidP="00976410">
      <w:pPr>
        <w:pStyle w:val="CommentText"/>
        <w:numPr>
          <w:ilvl w:val="0"/>
          <w:numId w:val="12"/>
        </w:numPr>
      </w:pPr>
      <w:r>
        <w:t xml:space="preserve"> </w:t>
      </w:r>
      <w:r w:rsidRPr="00976410">
        <w:t>https://www.quickanddirtytips.com/education/grammar/use-versus-utilize?page=1</w:t>
      </w:r>
    </w:p>
  </w:comment>
  <w:comment w:id="8" w:author="Arno Willaert" w:date="2018-05-07T15:18:00Z" w:initials="AW">
    <w:p w14:paraId="16F557B7" w14:textId="75337063" w:rsidR="00653AC4" w:rsidRPr="00CC289F" w:rsidRDefault="00653AC4">
      <w:pPr>
        <w:pStyle w:val="CommentText"/>
      </w:pPr>
      <w:r>
        <w:rPr>
          <w:rStyle w:val="CommentReference"/>
        </w:rPr>
        <w:annotationRef/>
      </w:r>
      <w:r w:rsidRPr="00CC289F">
        <w:t>More info here, should it be necessary https://www.vasco.com/products/management-platforms/identikey-authentication-server.html</w:t>
      </w:r>
    </w:p>
  </w:comment>
  <w:comment w:id="9" w:author="Philippe Crama" w:date="2018-05-29T08:02:00Z" w:initials="PC">
    <w:p w14:paraId="7B8EDBB9" w14:textId="00F54AB2" w:rsidR="00653AC4" w:rsidRDefault="00653AC4">
      <w:pPr>
        <w:pStyle w:val="CommentText"/>
      </w:pPr>
      <w:r>
        <w:rPr>
          <w:rStyle w:val="CommentReference"/>
        </w:rPr>
        <w:annotationRef/>
      </w:r>
      <w:r>
        <w:t>First usage of “SDTF” should be “Software Deployment and Testing Framework (SDTF)”</w:t>
      </w:r>
    </w:p>
  </w:comment>
  <w:comment w:id="10" w:author="Philippe Crama" w:date="2018-05-29T07:55:00Z" w:initials="PC">
    <w:p w14:paraId="620D2043" w14:textId="3313B956" w:rsidR="00653AC4" w:rsidRDefault="00653AC4">
      <w:pPr>
        <w:pStyle w:val="CommentText"/>
      </w:pPr>
      <w:r>
        <w:rPr>
          <w:rStyle w:val="CommentReference"/>
        </w:rPr>
        <w:annotationRef/>
      </w:r>
      <w:r>
        <w:t>grammar</w:t>
      </w:r>
    </w:p>
  </w:comment>
  <w:comment w:id="11" w:author="Philippe Crama" w:date="2018-05-29T07:56:00Z" w:initials="PC">
    <w:p w14:paraId="1D2F8174" w14:textId="4F1FB949" w:rsidR="00653AC4" w:rsidRDefault="00653AC4">
      <w:pPr>
        <w:pStyle w:val="CommentText"/>
      </w:pPr>
      <w:r>
        <w:rPr>
          <w:rStyle w:val="CommentReference"/>
        </w:rPr>
        <w:annotationRef/>
      </w:r>
      <w:r>
        <w:t>This sounds “disjointed”</w:t>
      </w:r>
    </w:p>
  </w:comment>
  <w:comment w:id="12" w:author="Arno Willaert" w:date="2018-05-28T01:09:00Z" w:initials="AW">
    <w:p w14:paraId="1F8C59D7" w14:textId="17E1CBD5" w:rsidR="00653AC4" w:rsidRDefault="00653AC4">
      <w:pPr>
        <w:pStyle w:val="CommentText"/>
      </w:pPr>
      <w:r>
        <w:rPr>
          <w:rStyle w:val="CommentReference"/>
        </w:rPr>
        <w:annotationRef/>
      </w:r>
      <w:r>
        <w:t>Correct term?</w:t>
      </w:r>
    </w:p>
  </w:comment>
  <w:comment w:id="16" w:author="Philippe Crama" w:date="2018-05-29T08:00:00Z" w:initials="PC">
    <w:p w14:paraId="2B054555" w14:textId="034773CC" w:rsidR="00653AC4" w:rsidRDefault="00653AC4">
      <w:pPr>
        <w:pStyle w:val="CommentText"/>
      </w:pPr>
      <w:r>
        <w:rPr>
          <w:rStyle w:val="CommentReference"/>
        </w:rPr>
        <w:annotationRef/>
      </w:r>
      <w:r>
        <w:t>What’s the difference between dependencies and third party software needed for some tests and is it important enough to make your sentence more complex in the problem statement which is effectively an introduction?</w:t>
      </w:r>
    </w:p>
  </w:comment>
  <w:comment w:id="17" w:author="Philippe Crama" w:date="2018-05-29T08:02:00Z" w:initials="PC">
    <w:p w14:paraId="4E23A788" w14:textId="50131A12" w:rsidR="00653AC4" w:rsidRDefault="00653AC4">
      <w:pPr>
        <w:pStyle w:val="CommentText"/>
      </w:pPr>
      <w:r>
        <w:rPr>
          <w:rStyle w:val="CommentReference"/>
        </w:rPr>
        <w:annotationRef/>
      </w:r>
      <w:r>
        <w:t>Repetition of “dependencies and 3</w:t>
      </w:r>
      <w:r w:rsidRPr="002539E2">
        <w:rPr>
          <w:vertAlign w:val="superscript"/>
        </w:rPr>
        <w:t>rd</w:t>
      </w:r>
      <w:r>
        <w:t xml:space="preserve"> party software”</w:t>
      </w:r>
    </w:p>
  </w:comment>
  <w:comment w:id="19" w:author="Philippe Crama" w:date="2018-05-29T08:04:00Z" w:initials="PC">
    <w:p w14:paraId="69CEA864" w14:textId="2E0E1EF6" w:rsidR="00653AC4" w:rsidRDefault="00653AC4" w:rsidP="002539E2">
      <w:pPr>
        <w:pStyle w:val="CommentText"/>
        <w:numPr>
          <w:ilvl w:val="0"/>
          <w:numId w:val="14"/>
        </w:numPr>
      </w:pPr>
      <w:r>
        <w:rPr>
          <w:rStyle w:val="CommentReference"/>
        </w:rPr>
        <w:annotationRef/>
      </w:r>
      <w:r>
        <w:t xml:space="preserve"> I believe that SDTF stands for Software Deployment and Testing Framework, not … Development … (you say so yourself in a section title some pages further down)</w:t>
      </w:r>
    </w:p>
    <w:p w14:paraId="19872FD3" w14:textId="44DB71E7" w:rsidR="00653AC4" w:rsidRDefault="00653AC4" w:rsidP="002539E2">
      <w:pPr>
        <w:pStyle w:val="CommentText"/>
        <w:numPr>
          <w:ilvl w:val="0"/>
          <w:numId w:val="14"/>
        </w:numPr>
      </w:pPr>
      <w:r>
        <w:t xml:space="preserve"> Anyway, it is too late in the document to define the abbreviation (see my comment for your first use of SDTF)</w:t>
      </w:r>
    </w:p>
  </w:comment>
  <w:comment w:id="20" w:author="Philippe Crama" w:date="2018-05-29T08:12:00Z" w:initials="PC">
    <w:p w14:paraId="08B74619" w14:textId="697D370E" w:rsidR="00653AC4" w:rsidRDefault="00653AC4">
      <w:pPr>
        <w:pStyle w:val="CommentText"/>
      </w:pPr>
      <w:r>
        <w:rPr>
          <w:rStyle w:val="CommentReference"/>
        </w:rPr>
        <w:annotationRef/>
      </w:r>
      <w:r>
        <w:t>It looks like you are trying to link the two sentences or did you mean to say “All the conclusions …”?</w:t>
      </w:r>
    </w:p>
  </w:comment>
  <w:comment w:id="24" w:author="Philippe Crama" w:date="2018-05-29T08:14:00Z" w:initials="PC">
    <w:p w14:paraId="54303602" w14:textId="13FBC28F" w:rsidR="00653AC4" w:rsidRDefault="00653AC4">
      <w:pPr>
        <w:pStyle w:val="CommentText"/>
      </w:pPr>
      <w:r>
        <w:rPr>
          <w:rStyle w:val="CommentReference"/>
        </w:rPr>
        <w:annotationRef/>
      </w:r>
      <w:r>
        <w:t>I’m not sure what the second point is.  This sentence is unclear to me and doesn’t seem to add information/meaning to the text.</w:t>
      </w:r>
    </w:p>
  </w:comment>
  <w:comment w:id="25" w:author="Philippe Crama" w:date="2018-05-29T08:16:00Z" w:initials="PC">
    <w:p w14:paraId="39502326" w14:textId="130EB4CD" w:rsidR="00653AC4" w:rsidRDefault="00653AC4">
      <w:pPr>
        <w:pStyle w:val="CommentText"/>
      </w:pPr>
      <w:r>
        <w:rPr>
          <w:rStyle w:val="CommentReference"/>
        </w:rPr>
        <w:annotationRef/>
      </w:r>
      <w:r>
        <w:t>If it is “A path”, you also consider others in your work, don’t you?  Why aren’t they briefly presented here?</w:t>
      </w:r>
    </w:p>
    <w:p w14:paraId="363AE7DA" w14:textId="2F2E5E4A" w:rsidR="00653AC4" w:rsidRDefault="00653AC4">
      <w:pPr>
        <w:pStyle w:val="CommentText"/>
      </w:pPr>
      <w:r>
        <w:t>It it is the (only) path you are considering (and there is nothing shameful about it), say so:</w:t>
      </w:r>
      <w:r>
        <w:br/>
        <w:t>We explore a new deployment strategy for the test control hosts to avoid starting up (or keeping a running instance of) a complete virtual machine with SDTF and all its dependencies for test runs.</w:t>
      </w:r>
    </w:p>
  </w:comment>
  <w:comment w:id="29" w:author="Philippe Crama" w:date="2018-05-29T08:21:00Z" w:initials="PC">
    <w:p w14:paraId="52999ECA" w14:textId="7E480F07" w:rsidR="00653AC4" w:rsidRDefault="00653AC4">
      <w:pPr>
        <w:pStyle w:val="CommentText"/>
      </w:pPr>
      <w:r>
        <w:rPr>
          <w:rStyle w:val="CommentReference"/>
        </w:rPr>
        <w:annotationRef/>
      </w:r>
      <w:r>
        <w:t>What is Dpscreader</w:t>
      </w:r>
    </w:p>
  </w:comment>
  <w:comment w:id="30" w:author="Philippe Crama" w:date="2018-05-29T08:22:00Z" w:initials="PC">
    <w:p w14:paraId="036F91FC" w14:textId="731B18DF" w:rsidR="00653AC4" w:rsidRDefault="00653AC4">
      <w:pPr>
        <w:pStyle w:val="CommentText"/>
      </w:pPr>
      <w:r>
        <w:rPr>
          <w:rStyle w:val="CommentReference"/>
        </w:rPr>
        <w:annotationRef/>
      </w:r>
      <w:r>
        <w:t>What is TID</w:t>
      </w:r>
    </w:p>
  </w:comment>
  <w:comment w:id="32" w:author="Philippe Crama" w:date="2018-05-29T08:22:00Z" w:initials="PC">
    <w:p w14:paraId="62ED7662" w14:textId="7374C40A" w:rsidR="00653AC4" w:rsidRDefault="00653AC4">
      <w:pPr>
        <w:pStyle w:val="CommentText"/>
      </w:pPr>
      <w:r>
        <w:rPr>
          <w:rStyle w:val="CommentReference"/>
        </w:rPr>
        <w:annotationRef/>
      </w:r>
      <w:r>
        <w:t>Inconsistent capitalization: sometimes it is WebAdmin, sometimes webadmin, sometimes Webadmin.</w:t>
      </w:r>
    </w:p>
  </w:comment>
  <w:comment w:id="36" w:author="Philippe Crama" w:date="2018-05-29T08:24:00Z" w:initials="PC">
    <w:p w14:paraId="738F4850" w14:textId="2474661B" w:rsidR="00653AC4" w:rsidRDefault="00653AC4">
      <w:pPr>
        <w:pStyle w:val="CommentText"/>
      </w:pPr>
      <w:r>
        <w:rPr>
          <w:rStyle w:val="CommentReference"/>
        </w:rPr>
        <w:annotationRef/>
      </w:r>
      <w:r>
        <w:t>Why “just the Selenium” and not “just Selenium”?</w:t>
      </w:r>
    </w:p>
  </w:comment>
  <w:comment w:id="38" w:author="Philippe Crama" w:date="2018-05-29T08:25:00Z" w:initials="PC">
    <w:p w14:paraId="244DE368" w14:textId="3DC1C2FE" w:rsidR="00653AC4" w:rsidRDefault="00653AC4">
      <w:pPr>
        <w:pStyle w:val="CommentText"/>
      </w:pPr>
      <w:r>
        <w:rPr>
          <w:rStyle w:val="CommentReference"/>
        </w:rPr>
        <w:annotationRef/>
      </w:r>
      <w:r>
        <w:t>I’m not a native speaker, but I find the repetitions of “one wants to” on this page strange.</w:t>
      </w:r>
    </w:p>
  </w:comment>
  <w:comment w:id="41" w:author="Arno Willaert" w:date="2018-04-25T14:01:00Z" w:initials="AW">
    <w:p w14:paraId="24BC10A4" w14:textId="6B02C13E" w:rsidR="00653AC4" w:rsidRPr="00E54CBC" w:rsidRDefault="00653AC4">
      <w:pPr>
        <w:pStyle w:val="CommentText"/>
      </w:pPr>
      <w:r>
        <w:rPr>
          <w:rStyle w:val="CommentReference"/>
        </w:rPr>
        <w:annotationRef/>
      </w:r>
      <w:r w:rsidRPr="00E54CBC">
        <w:t xml:space="preserve">Might make more sense to put this under </w:t>
      </w:r>
      <w:r>
        <w:t>“</w:t>
      </w:r>
      <w:r w:rsidRPr="00E54CBC">
        <w:t>current situation</w:t>
      </w:r>
      <w:r>
        <w:t>”</w:t>
      </w:r>
    </w:p>
  </w:comment>
  <w:comment w:id="42" w:author="Philippe Crama" w:date="2018-05-29T08:27:00Z" w:initials="PC">
    <w:p w14:paraId="3BFCE840" w14:textId="2D3CA49E" w:rsidR="00653AC4" w:rsidRDefault="00653AC4">
      <w:pPr>
        <w:pStyle w:val="CommentText"/>
      </w:pPr>
      <w:r>
        <w:rPr>
          <w:rStyle w:val="CommentReference"/>
        </w:rPr>
        <w:annotationRef/>
      </w:r>
      <w:r>
        <w:t>No: Selenese is the language used in Selenium IDE to define tests without depending on other programming languages.</w:t>
      </w:r>
    </w:p>
    <w:p w14:paraId="0A83FD6B" w14:textId="6D20EE2D" w:rsidR="00653AC4" w:rsidRDefault="00653AC4">
      <w:pPr>
        <w:pStyle w:val="CommentText"/>
      </w:pPr>
      <w:r>
        <w:t>We use the Selenium API exposed by the Selenium web driver.</w:t>
      </w:r>
    </w:p>
  </w:comment>
  <w:comment w:id="43" w:author="Philippe Crama" w:date="2018-05-29T08:29:00Z" w:initials="PC">
    <w:p w14:paraId="4DA09F91" w14:textId="22E5BCF4" w:rsidR="00653AC4" w:rsidRDefault="00653AC4">
      <w:pPr>
        <w:pStyle w:val="CommentText"/>
      </w:pPr>
      <w:r>
        <w:rPr>
          <w:rStyle w:val="CommentReference"/>
        </w:rPr>
        <w:annotationRef/>
      </w:r>
      <w:r>
        <w:t>Why not “we use Selenium Webdriver”?</w:t>
      </w:r>
    </w:p>
  </w:comment>
  <w:comment w:id="45" w:author="Arno Willaert" w:date="2018-05-08T10:42:00Z" w:initials="AW">
    <w:p w14:paraId="7B488730" w14:textId="06BB66AE" w:rsidR="00653AC4" w:rsidRPr="003A272E" w:rsidRDefault="00653AC4">
      <w:pPr>
        <w:pStyle w:val="CommentText"/>
      </w:pPr>
      <w:r>
        <w:rPr>
          <w:rStyle w:val="CommentReference"/>
        </w:rPr>
        <w:annotationRef/>
      </w:r>
      <w:r w:rsidRPr="003A272E">
        <w:t>https://www.seleniumhq.org/docs/07_selenium_grid.jsp</w:t>
      </w:r>
    </w:p>
  </w:comment>
  <w:comment w:id="49" w:author="Philippe Crama" w:date="2018-05-29T08:30:00Z" w:initials="PC">
    <w:p w14:paraId="6D3658E1" w14:textId="548D5D32" w:rsidR="00653AC4" w:rsidRDefault="00653AC4">
      <w:pPr>
        <w:pStyle w:val="CommentText"/>
      </w:pPr>
      <w:r>
        <w:rPr>
          <w:rStyle w:val="CommentReference"/>
        </w:rPr>
        <w:annotationRef/>
      </w:r>
      <w:r>
        <w:t>I hope that you picked the best explanation for a container, not just any comparison that might have a chance to be acceptable.</w:t>
      </w:r>
    </w:p>
  </w:comment>
  <w:comment w:id="50" w:author="Arno Willaert" w:date="2018-04-16T10:08:00Z" w:initials="AW">
    <w:p w14:paraId="2E94C23D" w14:textId="77777777" w:rsidR="00653AC4" w:rsidRPr="00DF21A5" w:rsidRDefault="00653AC4" w:rsidP="00A83E75">
      <w:pPr>
        <w:pStyle w:val="CommentText"/>
      </w:pPr>
      <w:r>
        <w:rPr>
          <w:rStyle w:val="CommentReference"/>
        </w:rPr>
        <w:annotationRef/>
      </w:r>
      <w:r w:rsidRPr="00DF21A5">
        <w:t>Not the ideal word, I think</w:t>
      </w:r>
    </w:p>
  </w:comment>
  <w:comment w:id="51" w:author="Arno Willaert" w:date="2018-04-16T10:23:00Z" w:initials="AW">
    <w:p w14:paraId="1BEC77C7" w14:textId="77777777" w:rsidR="00653AC4" w:rsidRPr="005106D0" w:rsidRDefault="00653AC4" w:rsidP="00A83E75">
      <w:pPr>
        <w:pStyle w:val="CommentText"/>
      </w:pPr>
      <w:r>
        <w:rPr>
          <w:rStyle w:val="CommentReference"/>
        </w:rPr>
        <w:annotationRef/>
      </w:r>
      <w:r w:rsidRPr="005106D0">
        <w:t>Diagram needed</w:t>
      </w:r>
    </w:p>
  </w:comment>
  <w:comment w:id="53" w:author="Arno Willaert" w:date="2018-04-16T10:22:00Z" w:initials="AW">
    <w:p w14:paraId="59BBCA0F" w14:textId="77777777" w:rsidR="00653AC4" w:rsidRPr="005106D0" w:rsidRDefault="00653AC4" w:rsidP="00A83E75">
      <w:pPr>
        <w:pStyle w:val="CommentText"/>
      </w:pPr>
      <w:r>
        <w:rPr>
          <w:rStyle w:val="CommentReference"/>
        </w:rPr>
        <w:annotationRef/>
      </w:r>
      <w:r w:rsidRPr="005106D0">
        <w:t>Rephrase?</w:t>
      </w:r>
    </w:p>
  </w:comment>
  <w:comment w:id="52" w:author="Philippe Crama" w:date="2018-05-29T08:32:00Z" w:initials="PC">
    <w:p w14:paraId="1FA0F048" w14:textId="46C2AA9B" w:rsidR="00653AC4" w:rsidRDefault="00653AC4">
      <w:pPr>
        <w:pStyle w:val="CommentText"/>
      </w:pPr>
      <w:r>
        <w:rPr>
          <w:rStyle w:val="CommentReference"/>
        </w:rPr>
        <w:annotationRef/>
      </w:r>
      <w:r>
        <w:t>What is the difference you try to imply between “were a physical” and “would be an actual”?</w:t>
      </w:r>
    </w:p>
  </w:comment>
  <w:comment w:id="55" w:author="Arno Willaert" w:date="2018-04-16T10:23:00Z" w:initials="AW">
    <w:p w14:paraId="14438734" w14:textId="77777777" w:rsidR="00653AC4" w:rsidRPr="005106D0" w:rsidRDefault="00653AC4" w:rsidP="00A83E75">
      <w:pPr>
        <w:pStyle w:val="CommentText"/>
      </w:pPr>
      <w:r>
        <w:rPr>
          <w:rStyle w:val="CommentReference"/>
        </w:rPr>
        <w:annotationRef/>
      </w:r>
      <w:r w:rsidRPr="005106D0">
        <w:t>Diagram needed</w:t>
      </w:r>
    </w:p>
  </w:comment>
  <w:comment w:id="56" w:author="Philippe Crama" w:date="2018-05-29T08:34:00Z" w:initials="PC">
    <w:p w14:paraId="2F6C3D09" w14:textId="563A9D55" w:rsidR="00653AC4" w:rsidRDefault="00653AC4">
      <w:pPr>
        <w:pStyle w:val="CommentText"/>
      </w:pPr>
      <w:r>
        <w:rPr>
          <w:rStyle w:val="CommentReference"/>
        </w:rPr>
        <w:annotationRef/>
      </w:r>
      <w:r>
        <w:t>This looks more like something you might say than write.</w:t>
      </w:r>
    </w:p>
  </w:comment>
  <w:comment w:id="59" w:author="Philippe Crama" w:date="2018-05-29T08:36:00Z" w:initials="PC">
    <w:p w14:paraId="7579DC5B" w14:textId="47539B31" w:rsidR="00653AC4" w:rsidRDefault="00653AC4">
      <w:pPr>
        <w:pStyle w:val="CommentText"/>
      </w:pPr>
      <w:r>
        <w:rPr>
          <w:rStyle w:val="CommentReference"/>
        </w:rPr>
        <w:annotationRef/>
      </w:r>
      <w:r>
        <w:t>Sloppy writing: it looks as though you wrote down what you would say (as in speak) in a very informal presentation instead of articulating a text to be read by someone else.</w:t>
      </w:r>
    </w:p>
  </w:comment>
  <w:comment w:id="60" w:author="Philippe Crama" w:date="2018-05-29T08:38:00Z" w:initials="PC">
    <w:p w14:paraId="253965BA" w14:textId="01971C62" w:rsidR="00653AC4" w:rsidRDefault="00653AC4">
      <w:pPr>
        <w:pStyle w:val="CommentText"/>
      </w:pPr>
      <w:r>
        <w:rPr>
          <w:rStyle w:val="CommentReference"/>
        </w:rPr>
        <w:annotationRef/>
      </w:r>
      <w:r>
        <w:t>This isn’t very clear to me: before you said that a container only packaged the user space, now you say it contains a minimal operating system. Isn’t that a contradiction?</w:t>
      </w:r>
    </w:p>
  </w:comment>
  <w:comment w:id="61" w:author="Philippe Crama" w:date="2018-05-29T08:40:00Z" w:initials="PC">
    <w:p w14:paraId="0A0BFA1D" w14:textId="6A6761C4" w:rsidR="00653AC4" w:rsidRDefault="00653AC4">
      <w:pPr>
        <w:pStyle w:val="CommentText"/>
      </w:pPr>
      <w:r>
        <w:rPr>
          <w:rStyle w:val="CommentReference"/>
        </w:rPr>
        <w:annotationRef/>
      </w:r>
      <w:r>
        <w:t>Are you speaking about IAS or SDTF?</w:t>
      </w:r>
    </w:p>
  </w:comment>
  <w:comment w:id="63" w:author="Philippe Crama" w:date="2018-05-29T08:41:00Z" w:initials="PC">
    <w:p w14:paraId="604003B7" w14:textId="6743B9DE" w:rsidR="00653AC4" w:rsidRDefault="00653AC4">
      <w:pPr>
        <w:pStyle w:val="CommentText"/>
      </w:pPr>
      <w:r>
        <w:rPr>
          <w:rStyle w:val="CommentReference"/>
        </w:rPr>
        <w:annotationRef/>
      </w:r>
      <w:r>
        <w:t>If you claim that it is a significant decrease, you must also state what you compare it with.</w:t>
      </w:r>
    </w:p>
    <w:p w14:paraId="2C3E6FA9" w14:textId="0A0466AE" w:rsidR="00653AC4" w:rsidRDefault="00653AC4">
      <w:pPr>
        <w:pStyle w:val="CommentText"/>
      </w:pPr>
      <w:r>
        <w:t>NB: 3GB for SDTF still sounds like a lot. Are you sure that all this space is really needed?</w:t>
      </w:r>
    </w:p>
  </w:comment>
  <w:comment w:id="64" w:author="Philippe Crama" w:date="2018-05-29T08:50:00Z" w:initials="PC">
    <w:p w14:paraId="2973CEA9" w14:textId="7FE8BA11" w:rsidR="00653AC4" w:rsidRDefault="00653AC4">
      <w:pPr>
        <w:pStyle w:val="CommentText"/>
      </w:pPr>
      <w:r>
        <w:rPr>
          <w:rStyle w:val="CommentReference"/>
        </w:rPr>
        <w:annotationRef/>
      </w:r>
      <w:r>
        <w:t>One more example of sloppy writing: it sounds like casual speech: I would rate it as too informal for a presentation and certainly not suitable for a written publication.</w:t>
      </w:r>
    </w:p>
  </w:comment>
  <w:comment w:id="67" w:author="Philippe Crama" w:date="2018-05-29T08:51:00Z" w:initials="PC">
    <w:p w14:paraId="4F341AC1" w14:textId="2F6E13DF" w:rsidR="00653AC4" w:rsidRDefault="00653AC4">
      <w:pPr>
        <w:pStyle w:val="CommentText"/>
      </w:pPr>
      <w:r>
        <w:rPr>
          <w:rStyle w:val="CommentReference"/>
        </w:rPr>
        <w:annotationRef/>
      </w:r>
      <w:r>
        <w:t>sloppy</w:t>
      </w:r>
    </w:p>
  </w:comment>
  <w:comment w:id="68" w:author="Philippe Crama" w:date="2018-05-29T08:52:00Z" w:initials="PC">
    <w:p w14:paraId="0BAB9EF1" w14:textId="592CC33D" w:rsidR="00653AC4" w:rsidRDefault="00653AC4">
      <w:pPr>
        <w:pStyle w:val="CommentText"/>
      </w:pPr>
      <w:r>
        <w:rPr>
          <w:rStyle w:val="CommentReference"/>
        </w:rPr>
        <w:annotationRef/>
      </w:r>
      <w:r>
        <w:t>fluffy marketing speak that sound like grand claims but then you leave the reader wondering where the hard data is to back up this claim</w:t>
      </w:r>
    </w:p>
  </w:comment>
  <w:comment w:id="69" w:author="Philippe Crama" w:date="2018-05-29T08:53:00Z" w:initials="PC">
    <w:p w14:paraId="4BD05DAB" w14:textId="09D9697C" w:rsidR="00653AC4" w:rsidRDefault="00653AC4">
      <w:pPr>
        <w:pStyle w:val="CommentText"/>
      </w:pPr>
      <w:r>
        <w:rPr>
          <w:rStyle w:val="CommentReference"/>
        </w:rPr>
        <w:annotationRef/>
      </w:r>
      <w:r>
        <w:t>No it doesn’t: I haven’t seen a comparison of the state before and after the introduction of Docker.  How does that prove that it makes sense to move from one to the other?</w:t>
      </w:r>
    </w:p>
    <w:p w14:paraId="74B05FF5" w14:textId="606C4BAE" w:rsidR="00653AC4" w:rsidRDefault="00653AC4">
      <w:pPr>
        <w:pStyle w:val="CommentText"/>
      </w:pPr>
      <w:r>
        <w:t>Up to this summary section, I thought that this was still some introduction, and suddenly I’m confronted with what seems to be the conclusion of your work without any data showing what you did.</w:t>
      </w:r>
    </w:p>
  </w:comment>
  <w:comment w:id="70" w:author="Philippe Crama" w:date="2018-05-29T08:55:00Z" w:initials="PC">
    <w:p w14:paraId="2F5020C7" w14:textId="712681FC" w:rsidR="00653AC4" w:rsidRDefault="00653AC4">
      <w:pPr>
        <w:pStyle w:val="CommentText"/>
      </w:pPr>
      <w:r>
        <w:rPr>
          <w:rStyle w:val="CommentReference"/>
        </w:rPr>
        <w:annotationRef/>
      </w:r>
      <w:r>
        <w:t>Again, inconsistent usage of abbreviations</w:t>
      </w:r>
    </w:p>
  </w:comment>
  <w:comment w:id="76" w:author="Philippe Crama" w:date="2018-05-29T08:45:00Z" w:initials="PC">
    <w:p w14:paraId="18325336" w14:textId="729F560A" w:rsidR="00653AC4" w:rsidRDefault="00653AC4">
      <w:pPr>
        <w:pStyle w:val="CommentText"/>
      </w:pPr>
      <w:r>
        <w:rPr>
          <w:rStyle w:val="CommentReference"/>
        </w:rPr>
        <w:annotationRef/>
      </w:r>
      <w:r>
        <w:t>You said “… Deployment …” in a section title and I believe that it was correct and wrong here.  Be consistent in your usage of abbreviations (check your school’s style guide: is it 1</w:t>
      </w:r>
      <w:r w:rsidRPr="008B49C2">
        <w:rPr>
          <w:vertAlign w:val="superscript"/>
        </w:rPr>
        <w:t>st</w:t>
      </w:r>
      <w:r>
        <w:t xml:space="preserve"> usage in full then always abbreviated? Is it never abbreviate? Is it 1</w:t>
      </w:r>
      <w:r w:rsidRPr="008B49C2">
        <w:rPr>
          <w:vertAlign w:val="superscript"/>
        </w:rPr>
        <w:t>st</w:t>
      </w:r>
      <w:r>
        <w:t xml:space="preserve"> usage per chapter in full?)</w:t>
      </w:r>
    </w:p>
    <w:p w14:paraId="65B4A555" w14:textId="4F93F248" w:rsidR="00653AC4" w:rsidRDefault="00653AC4">
      <w:pPr>
        <w:pStyle w:val="CommentText"/>
      </w:pPr>
      <w:r>
        <w:t>Make sure to check the whole document for consistency, I didn’t have the time to do this.</w:t>
      </w:r>
    </w:p>
  </w:comment>
  <w:comment w:id="77" w:author="Philippe Crama" w:date="2018-05-29T08:48:00Z" w:initials="PC">
    <w:p w14:paraId="7C1390B5" w14:textId="3407B071" w:rsidR="00653AC4" w:rsidRDefault="00653AC4">
      <w:pPr>
        <w:pStyle w:val="CommentText"/>
      </w:pPr>
      <w:r>
        <w:rPr>
          <w:rStyle w:val="CommentReference"/>
        </w:rPr>
        <w:annotationRef/>
      </w:r>
      <w:r>
        <w:t>That still seems very big, but is only half of the 3GB you reported in pg 15.</w:t>
      </w:r>
    </w:p>
  </w:comment>
  <w:comment w:id="79" w:author="Arno Willaert" w:date="2018-05-09T14:15:00Z" w:initials="AW">
    <w:p w14:paraId="01B7910B" w14:textId="0E13085A" w:rsidR="00653AC4" w:rsidRPr="00D941EF" w:rsidRDefault="00653AC4">
      <w:pPr>
        <w:pStyle w:val="CommentText"/>
      </w:pPr>
      <w:r>
        <w:rPr>
          <w:rStyle w:val="CommentReference"/>
        </w:rPr>
        <w:annotationRef/>
      </w:r>
      <w:r w:rsidRPr="00D941EF">
        <w:rPr>
          <w:strike/>
        </w:rPr>
        <w:t xml:space="preserve">No idea what this is </w:t>
      </w:r>
      <w:r w:rsidRPr="00D941EF">
        <w:t>An url to a tar file with a zipped context basicly</w:t>
      </w:r>
    </w:p>
  </w:comment>
  <w:comment w:id="84" w:author="Arno Willaert" w:date="2018-05-08T16:32:00Z" w:initials="AW">
    <w:p w14:paraId="49A24FE2" w14:textId="7F09C10F" w:rsidR="00653AC4" w:rsidRPr="00A21F72" w:rsidRDefault="00653AC4">
      <w:pPr>
        <w:pStyle w:val="CommentText"/>
      </w:pPr>
      <w:r>
        <w:rPr>
          <w:rStyle w:val="CommentReference"/>
        </w:rPr>
        <w:annotationRef/>
      </w:r>
      <w:r w:rsidRPr="00A21F72">
        <w:t>Maybe this needs to be redacted</w:t>
      </w:r>
    </w:p>
  </w:comment>
  <w:comment w:id="97" w:author="Philippe Crama" w:date="2018-05-29T09:02:00Z" w:initials="PC">
    <w:p w14:paraId="0AF33B2F" w14:textId="60076A65" w:rsidR="00653AC4" w:rsidRDefault="00653AC4">
      <w:pPr>
        <w:pStyle w:val="CommentText"/>
      </w:pPr>
      <w:r>
        <w:rPr>
          <w:rStyle w:val="CommentReference"/>
        </w:rPr>
        <w:annotationRef/>
      </w:r>
      <w:r>
        <w:t>This table contradicts your previous (already contradicting claims) of the SDTF image size 1.5GB and 3GB.  Now it is 2GB…</w:t>
      </w:r>
    </w:p>
  </w:comment>
  <w:comment w:id="104" w:author="Arno Willaert" w:date="2018-02-28T14:10:00Z" w:initials="AW">
    <w:p w14:paraId="281A163A" w14:textId="77777777" w:rsidR="00653AC4" w:rsidRPr="00E9176D" w:rsidRDefault="00653AC4" w:rsidP="00E16905">
      <w:pPr>
        <w:rPr>
          <w:rFonts w:cs="Times New Roman"/>
        </w:rPr>
      </w:pPr>
      <w:r>
        <w:rPr>
          <w:rStyle w:val="CommentReference"/>
        </w:rPr>
        <w:annotationRef/>
      </w:r>
      <w:r>
        <w:rPr>
          <w:rFonts w:cs="Times New Roman"/>
        </w:rPr>
        <w:t xml:space="preserve"> Source: </w:t>
      </w:r>
      <w:hyperlink r:id="rId3" w:history="1">
        <w:r w:rsidRPr="007D4926">
          <w:rPr>
            <w:rStyle w:val="Hyperlink"/>
            <w:rFonts w:cs="Times New Roman"/>
          </w:rPr>
          <w:t>https://github.com/SeleniumHQ/docker-selenium/blob/master/Base/Dockerfile</w:t>
        </w:r>
      </w:hyperlink>
    </w:p>
  </w:comment>
  <w:comment w:id="105" w:author="Arno Willaert" w:date="2018-02-28T14:23:00Z" w:initials="AW">
    <w:p w14:paraId="0BD373EF" w14:textId="77777777" w:rsidR="00653AC4" w:rsidRPr="00296A41" w:rsidRDefault="00653AC4" w:rsidP="00E16905">
      <w:pPr>
        <w:pStyle w:val="CommentText"/>
      </w:pPr>
      <w:r>
        <w:rPr>
          <w:rStyle w:val="CommentReference"/>
        </w:rPr>
        <w:annotationRef/>
      </w:r>
      <w:r w:rsidRPr="00296A41">
        <w:t xml:space="preserve">Source: </w:t>
      </w:r>
      <w:hyperlink r:id="rId4"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A62871" w15:done="0"/>
  <w15:commentEx w15:paraId="16F557B7" w15:done="0"/>
  <w15:commentEx w15:paraId="7B8EDBB9" w15:done="0"/>
  <w15:commentEx w15:paraId="620D2043" w15:done="0"/>
  <w15:commentEx w15:paraId="1D2F8174" w15:done="0"/>
  <w15:commentEx w15:paraId="1F8C59D7" w15:done="0"/>
  <w15:commentEx w15:paraId="2B054555" w15:done="0"/>
  <w15:commentEx w15:paraId="4E23A788" w15:done="0"/>
  <w15:commentEx w15:paraId="19872FD3" w15:done="0"/>
  <w15:commentEx w15:paraId="08B74619" w15:done="1"/>
  <w15:commentEx w15:paraId="54303602" w15:done="0"/>
  <w15:commentEx w15:paraId="363AE7DA" w15:done="0"/>
  <w15:commentEx w15:paraId="52999ECA" w15:done="0"/>
  <w15:commentEx w15:paraId="036F91FC" w15:done="0"/>
  <w15:commentEx w15:paraId="62ED7662" w15:done="0"/>
  <w15:commentEx w15:paraId="738F4850" w15:done="0"/>
  <w15:commentEx w15:paraId="244DE368" w15:done="0"/>
  <w15:commentEx w15:paraId="24BC10A4" w15:done="1"/>
  <w15:commentEx w15:paraId="0A83FD6B" w15:done="0"/>
  <w15:commentEx w15:paraId="4DA09F91" w15:done="0"/>
  <w15:commentEx w15:paraId="7B488730" w15:done="0"/>
  <w15:commentEx w15:paraId="6D3658E1" w15:done="0"/>
  <w15:commentEx w15:paraId="2E94C23D" w15:done="0"/>
  <w15:commentEx w15:paraId="1BEC77C7" w15:done="0"/>
  <w15:commentEx w15:paraId="59BBCA0F" w15:done="0"/>
  <w15:commentEx w15:paraId="1FA0F048" w15:done="0"/>
  <w15:commentEx w15:paraId="14438734" w15:done="0"/>
  <w15:commentEx w15:paraId="2F6C3D09" w15:done="0"/>
  <w15:commentEx w15:paraId="7579DC5B" w15:done="0"/>
  <w15:commentEx w15:paraId="253965BA" w15:done="0"/>
  <w15:commentEx w15:paraId="0A0BFA1D" w15:done="0"/>
  <w15:commentEx w15:paraId="2C3E6FA9" w15:done="0"/>
  <w15:commentEx w15:paraId="2973CEA9" w15:done="0"/>
  <w15:commentEx w15:paraId="4F341AC1" w15:done="0"/>
  <w15:commentEx w15:paraId="0BAB9EF1" w15:done="0"/>
  <w15:commentEx w15:paraId="74B05FF5" w15:done="0"/>
  <w15:commentEx w15:paraId="2F5020C7" w15:done="0"/>
  <w15:commentEx w15:paraId="65B4A555" w15:done="0"/>
  <w15:commentEx w15:paraId="7C1390B5" w15:done="0"/>
  <w15:commentEx w15:paraId="01B7910B" w15:done="0"/>
  <w15:commentEx w15:paraId="49A24FE2" w15:done="0"/>
  <w15:commentEx w15:paraId="0AF33B2F"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6AD94" w14:textId="77777777" w:rsidR="00653AC4" w:rsidRDefault="00653AC4" w:rsidP="007E3615">
      <w:pPr>
        <w:spacing w:after="0" w:line="240" w:lineRule="auto"/>
      </w:pPr>
      <w:r>
        <w:separator/>
      </w:r>
    </w:p>
  </w:endnote>
  <w:endnote w:type="continuationSeparator" w:id="0">
    <w:p w14:paraId="603D3115" w14:textId="77777777" w:rsidR="00653AC4" w:rsidRDefault="00653AC4"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5E8A0990" w:rsidR="00653AC4" w:rsidRDefault="00653AC4">
        <w:pPr>
          <w:pStyle w:val="Footer"/>
          <w:jc w:val="right"/>
        </w:pPr>
        <w:r>
          <w:fldChar w:fldCharType="begin"/>
        </w:r>
        <w:r>
          <w:instrText xml:space="preserve"> PAGE   \* MERGEFORMAT </w:instrText>
        </w:r>
        <w:r>
          <w:fldChar w:fldCharType="separate"/>
        </w:r>
        <w:r w:rsidR="002B1B05">
          <w:rPr>
            <w:noProof/>
          </w:rPr>
          <w:t>6</w:t>
        </w:r>
        <w:r>
          <w:rPr>
            <w:noProof/>
          </w:rPr>
          <w:fldChar w:fldCharType="end"/>
        </w:r>
      </w:p>
    </w:sdtContent>
  </w:sdt>
  <w:p w14:paraId="65A8916B" w14:textId="77777777" w:rsidR="00653AC4" w:rsidRDefault="00653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10136" w14:textId="77777777" w:rsidR="00653AC4" w:rsidRDefault="00653AC4" w:rsidP="007E3615">
      <w:pPr>
        <w:spacing w:after="0" w:line="240" w:lineRule="auto"/>
      </w:pPr>
      <w:r>
        <w:separator/>
      </w:r>
    </w:p>
  </w:footnote>
  <w:footnote w:type="continuationSeparator" w:id="0">
    <w:p w14:paraId="22FA0647" w14:textId="77777777" w:rsidR="00653AC4" w:rsidRDefault="00653AC4" w:rsidP="007E3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E4"/>
    <w:multiLevelType w:val="hybridMultilevel"/>
    <w:tmpl w:val="0F1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48E7"/>
    <w:multiLevelType w:val="hybridMultilevel"/>
    <w:tmpl w:val="229E53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C19EF"/>
    <w:multiLevelType w:val="hybridMultilevel"/>
    <w:tmpl w:val="D2A0D970"/>
    <w:lvl w:ilvl="0" w:tplc="1E4A64A6">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293A6D"/>
    <w:multiLevelType w:val="hybridMultilevel"/>
    <w:tmpl w:val="83D2907E"/>
    <w:lvl w:ilvl="0" w:tplc="50DEB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13148A"/>
    <w:multiLevelType w:val="hybridMultilevel"/>
    <w:tmpl w:val="2C7AA7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580976"/>
    <w:multiLevelType w:val="hybridMultilevel"/>
    <w:tmpl w:val="1BF29D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9856B1"/>
    <w:multiLevelType w:val="hybridMultilevel"/>
    <w:tmpl w:val="5EE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C72AE"/>
    <w:multiLevelType w:val="hybridMultilevel"/>
    <w:tmpl w:val="9B46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3"/>
  </w:num>
  <w:num w:numId="5">
    <w:abstractNumId w:val="12"/>
  </w:num>
  <w:num w:numId="6">
    <w:abstractNumId w:val="9"/>
  </w:num>
  <w:num w:numId="7">
    <w:abstractNumId w:val="11"/>
  </w:num>
  <w:num w:numId="8">
    <w:abstractNumId w:val="6"/>
  </w:num>
  <w:num w:numId="9">
    <w:abstractNumId w:val="0"/>
  </w:num>
  <w:num w:numId="10">
    <w:abstractNumId w:val="10"/>
  </w:num>
  <w:num w:numId="11">
    <w:abstractNumId w:val="4"/>
  </w:num>
  <w:num w:numId="12">
    <w:abstractNumId w:val="2"/>
  </w:num>
  <w:num w:numId="13">
    <w:abstractNumId w:val="1"/>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e Crama">
    <w15:presenceInfo w15:providerId="AD" w15:userId="S-1-5-21-789336058-113007714-842925246-40885"/>
  </w15:person>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21A29"/>
    <w:rsid w:val="00027364"/>
    <w:rsid w:val="0003364F"/>
    <w:rsid w:val="00046E79"/>
    <w:rsid w:val="00057DA0"/>
    <w:rsid w:val="00062067"/>
    <w:rsid w:val="00065045"/>
    <w:rsid w:val="00065452"/>
    <w:rsid w:val="00075970"/>
    <w:rsid w:val="00076AB6"/>
    <w:rsid w:val="00093D2E"/>
    <w:rsid w:val="00095FD2"/>
    <w:rsid w:val="000A40B4"/>
    <w:rsid w:val="000B498A"/>
    <w:rsid w:val="000C743D"/>
    <w:rsid w:val="000D1C22"/>
    <w:rsid w:val="000D4AE1"/>
    <w:rsid w:val="000E32CF"/>
    <w:rsid w:val="000E687C"/>
    <w:rsid w:val="000E7BCF"/>
    <w:rsid w:val="000F6CB6"/>
    <w:rsid w:val="000F7947"/>
    <w:rsid w:val="001065E2"/>
    <w:rsid w:val="00106AE9"/>
    <w:rsid w:val="00106E2B"/>
    <w:rsid w:val="0011763C"/>
    <w:rsid w:val="001255E6"/>
    <w:rsid w:val="00134C6D"/>
    <w:rsid w:val="00140672"/>
    <w:rsid w:val="001410ED"/>
    <w:rsid w:val="00155662"/>
    <w:rsid w:val="00156031"/>
    <w:rsid w:val="00157594"/>
    <w:rsid w:val="00170DB9"/>
    <w:rsid w:val="00172A12"/>
    <w:rsid w:val="0018677F"/>
    <w:rsid w:val="00187847"/>
    <w:rsid w:val="001A0B08"/>
    <w:rsid w:val="001A764D"/>
    <w:rsid w:val="001B1621"/>
    <w:rsid w:val="001B5F32"/>
    <w:rsid w:val="001B7434"/>
    <w:rsid w:val="001E00B7"/>
    <w:rsid w:val="001E44D0"/>
    <w:rsid w:val="0020551D"/>
    <w:rsid w:val="00210E67"/>
    <w:rsid w:val="00212281"/>
    <w:rsid w:val="00220AC0"/>
    <w:rsid w:val="00225AF9"/>
    <w:rsid w:val="002353E9"/>
    <w:rsid w:val="002539E2"/>
    <w:rsid w:val="002563E6"/>
    <w:rsid w:val="00264999"/>
    <w:rsid w:val="00267654"/>
    <w:rsid w:val="00273B23"/>
    <w:rsid w:val="00276C45"/>
    <w:rsid w:val="00277ED2"/>
    <w:rsid w:val="002823AF"/>
    <w:rsid w:val="00292FA6"/>
    <w:rsid w:val="002A17DE"/>
    <w:rsid w:val="002A3697"/>
    <w:rsid w:val="002A42E8"/>
    <w:rsid w:val="002B1B05"/>
    <w:rsid w:val="002B2232"/>
    <w:rsid w:val="002C6AC9"/>
    <w:rsid w:val="002D27AC"/>
    <w:rsid w:val="002F4C2B"/>
    <w:rsid w:val="003107AE"/>
    <w:rsid w:val="00313F65"/>
    <w:rsid w:val="00320450"/>
    <w:rsid w:val="003218FE"/>
    <w:rsid w:val="00332029"/>
    <w:rsid w:val="00335381"/>
    <w:rsid w:val="00344C5D"/>
    <w:rsid w:val="00364247"/>
    <w:rsid w:val="00397868"/>
    <w:rsid w:val="003A272E"/>
    <w:rsid w:val="003A5E4B"/>
    <w:rsid w:val="003B1EF7"/>
    <w:rsid w:val="003E2B40"/>
    <w:rsid w:val="003F03B2"/>
    <w:rsid w:val="004002EC"/>
    <w:rsid w:val="00403F3F"/>
    <w:rsid w:val="0040475B"/>
    <w:rsid w:val="00407C8B"/>
    <w:rsid w:val="00411375"/>
    <w:rsid w:val="0041636A"/>
    <w:rsid w:val="00426D90"/>
    <w:rsid w:val="00444A66"/>
    <w:rsid w:val="00451DEC"/>
    <w:rsid w:val="0046222A"/>
    <w:rsid w:val="00463327"/>
    <w:rsid w:val="00473049"/>
    <w:rsid w:val="004861BD"/>
    <w:rsid w:val="00486ACC"/>
    <w:rsid w:val="004D6298"/>
    <w:rsid w:val="004E6AFC"/>
    <w:rsid w:val="004F28A8"/>
    <w:rsid w:val="004F6D28"/>
    <w:rsid w:val="00510427"/>
    <w:rsid w:val="005106D0"/>
    <w:rsid w:val="00532D49"/>
    <w:rsid w:val="005354C8"/>
    <w:rsid w:val="005432AB"/>
    <w:rsid w:val="005460D1"/>
    <w:rsid w:val="0055389C"/>
    <w:rsid w:val="005607AD"/>
    <w:rsid w:val="00564320"/>
    <w:rsid w:val="00573040"/>
    <w:rsid w:val="0058319E"/>
    <w:rsid w:val="00584910"/>
    <w:rsid w:val="00595537"/>
    <w:rsid w:val="005A057D"/>
    <w:rsid w:val="005A2250"/>
    <w:rsid w:val="005A2CBF"/>
    <w:rsid w:val="005B5859"/>
    <w:rsid w:val="005B654D"/>
    <w:rsid w:val="005D298B"/>
    <w:rsid w:val="005D55C6"/>
    <w:rsid w:val="005E7B9A"/>
    <w:rsid w:val="006011B4"/>
    <w:rsid w:val="00602E89"/>
    <w:rsid w:val="00613677"/>
    <w:rsid w:val="00634A7A"/>
    <w:rsid w:val="00634F5B"/>
    <w:rsid w:val="00645A54"/>
    <w:rsid w:val="00653AC4"/>
    <w:rsid w:val="00654B6E"/>
    <w:rsid w:val="006606A7"/>
    <w:rsid w:val="006606B9"/>
    <w:rsid w:val="006610F4"/>
    <w:rsid w:val="00665D87"/>
    <w:rsid w:val="006718F7"/>
    <w:rsid w:val="00685A7E"/>
    <w:rsid w:val="00693C5A"/>
    <w:rsid w:val="006A741F"/>
    <w:rsid w:val="006B5A16"/>
    <w:rsid w:val="006B62EC"/>
    <w:rsid w:val="006C4307"/>
    <w:rsid w:val="006D06CB"/>
    <w:rsid w:val="006D2B80"/>
    <w:rsid w:val="006D5028"/>
    <w:rsid w:val="007049E5"/>
    <w:rsid w:val="0070555D"/>
    <w:rsid w:val="00707E5A"/>
    <w:rsid w:val="00717A55"/>
    <w:rsid w:val="0072053B"/>
    <w:rsid w:val="00721712"/>
    <w:rsid w:val="0074094D"/>
    <w:rsid w:val="0074295C"/>
    <w:rsid w:val="007552F5"/>
    <w:rsid w:val="007659D5"/>
    <w:rsid w:val="00776D95"/>
    <w:rsid w:val="007802D3"/>
    <w:rsid w:val="0078350D"/>
    <w:rsid w:val="007856A8"/>
    <w:rsid w:val="00787625"/>
    <w:rsid w:val="00794D67"/>
    <w:rsid w:val="007A6811"/>
    <w:rsid w:val="007D4BB1"/>
    <w:rsid w:val="007E1A9F"/>
    <w:rsid w:val="007E35C7"/>
    <w:rsid w:val="007E3615"/>
    <w:rsid w:val="007E4DAF"/>
    <w:rsid w:val="007F3BDF"/>
    <w:rsid w:val="007F3DAE"/>
    <w:rsid w:val="007F52EF"/>
    <w:rsid w:val="00800EF6"/>
    <w:rsid w:val="00815433"/>
    <w:rsid w:val="00821C14"/>
    <w:rsid w:val="008224D6"/>
    <w:rsid w:val="00826E3C"/>
    <w:rsid w:val="0083285D"/>
    <w:rsid w:val="00833371"/>
    <w:rsid w:val="00845C8D"/>
    <w:rsid w:val="00857BC5"/>
    <w:rsid w:val="008708D9"/>
    <w:rsid w:val="00873433"/>
    <w:rsid w:val="00873CE7"/>
    <w:rsid w:val="0088160B"/>
    <w:rsid w:val="00884254"/>
    <w:rsid w:val="008B313C"/>
    <w:rsid w:val="008B49C2"/>
    <w:rsid w:val="008C1BE6"/>
    <w:rsid w:val="008C313C"/>
    <w:rsid w:val="008D6561"/>
    <w:rsid w:val="008F585C"/>
    <w:rsid w:val="009067B9"/>
    <w:rsid w:val="0091639F"/>
    <w:rsid w:val="00916495"/>
    <w:rsid w:val="009203D8"/>
    <w:rsid w:val="009258E1"/>
    <w:rsid w:val="00932D86"/>
    <w:rsid w:val="00934925"/>
    <w:rsid w:val="00943827"/>
    <w:rsid w:val="00951A55"/>
    <w:rsid w:val="00952DCB"/>
    <w:rsid w:val="00963E4A"/>
    <w:rsid w:val="00966C1B"/>
    <w:rsid w:val="00967719"/>
    <w:rsid w:val="00976410"/>
    <w:rsid w:val="00986A1C"/>
    <w:rsid w:val="0099391E"/>
    <w:rsid w:val="009A7452"/>
    <w:rsid w:val="009C7884"/>
    <w:rsid w:val="009D4709"/>
    <w:rsid w:val="009E2EF9"/>
    <w:rsid w:val="00A11905"/>
    <w:rsid w:val="00A17729"/>
    <w:rsid w:val="00A20C02"/>
    <w:rsid w:val="00A21F72"/>
    <w:rsid w:val="00A22C65"/>
    <w:rsid w:val="00A26351"/>
    <w:rsid w:val="00A40EB0"/>
    <w:rsid w:val="00A5009E"/>
    <w:rsid w:val="00A62B03"/>
    <w:rsid w:val="00A63D18"/>
    <w:rsid w:val="00A66FFC"/>
    <w:rsid w:val="00A83E75"/>
    <w:rsid w:val="00A90271"/>
    <w:rsid w:val="00A907FB"/>
    <w:rsid w:val="00A90B1D"/>
    <w:rsid w:val="00A91AEA"/>
    <w:rsid w:val="00A932CF"/>
    <w:rsid w:val="00A95BAD"/>
    <w:rsid w:val="00AA0097"/>
    <w:rsid w:val="00AA1696"/>
    <w:rsid w:val="00AA3005"/>
    <w:rsid w:val="00AA72D4"/>
    <w:rsid w:val="00AB7635"/>
    <w:rsid w:val="00AD306B"/>
    <w:rsid w:val="00AD3DC1"/>
    <w:rsid w:val="00AD6059"/>
    <w:rsid w:val="00AE0741"/>
    <w:rsid w:val="00AF4234"/>
    <w:rsid w:val="00AF4CDB"/>
    <w:rsid w:val="00AF7FFD"/>
    <w:rsid w:val="00B150BB"/>
    <w:rsid w:val="00B2475C"/>
    <w:rsid w:val="00B2641A"/>
    <w:rsid w:val="00B34926"/>
    <w:rsid w:val="00B475C8"/>
    <w:rsid w:val="00B51DA0"/>
    <w:rsid w:val="00B80BDC"/>
    <w:rsid w:val="00B91D25"/>
    <w:rsid w:val="00B9497F"/>
    <w:rsid w:val="00BA3959"/>
    <w:rsid w:val="00BA5B46"/>
    <w:rsid w:val="00BB6E3B"/>
    <w:rsid w:val="00BB7FAC"/>
    <w:rsid w:val="00BC239B"/>
    <w:rsid w:val="00BC7B7A"/>
    <w:rsid w:val="00BD0E98"/>
    <w:rsid w:val="00BD202F"/>
    <w:rsid w:val="00BD318D"/>
    <w:rsid w:val="00BE56FC"/>
    <w:rsid w:val="00BE7CF3"/>
    <w:rsid w:val="00BF0F3A"/>
    <w:rsid w:val="00C05B3A"/>
    <w:rsid w:val="00C05B71"/>
    <w:rsid w:val="00C11702"/>
    <w:rsid w:val="00C1248F"/>
    <w:rsid w:val="00C15B32"/>
    <w:rsid w:val="00C16863"/>
    <w:rsid w:val="00C209B7"/>
    <w:rsid w:val="00C349F2"/>
    <w:rsid w:val="00C371EC"/>
    <w:rsid w:val="00C4310F"/>
    <w:rsid w:val="00C4374A"/>
    <w:rsid w:val="00C5723D"/>
    <w:rsid w:val="00C91E0F"/>
    <w:rsid w:val="00C967C8"/>
    <w:rsid w:val="00CA2BFF"/>
    <w:rsid w:val="00CB662B"/>
    <w:rsid w:val="00CB67AE"/>
    <w:rsid w:val="00CC289F"/>
    <w:rsid w:val="00CC2AAA"/>
    <w:rsid w:val="00CD7B8C"/>
    <w:rsid w:val="00CE20F0"/>
    <w:rsid w:val="00CF1D24"/>
    <w:rsid w:val="00D00DFA"/>
    <w:rsid w:val="00D3142E"/>
    <w:rsid w:val="00D40904"/>
    <w:rsid w:val="00D43575"/>
    <w:rsid w:val="00D446EE"/>
    <w:rsid w:val="00D60C38"/>
    <w:rsid w:val="00D62E68"/>
    <w:rsid w:val="00D74EE5"/>
    <w:rsid w:val="00D81FA7"/>
    <w:rsid w:val="00D851D7"/>
    <w:rsid w:val="00D93C93"/>
    <w:rsid w:val="00D941EF"/>
    <w:rsid w:val="00D94A50"/>
    <w:rsid w:val="00D95E71"/>
    <w:rsid w:val="00DA475E"/>
    <w:rsid w:val="00DA7767"/>
    <w:rsid w:val="00DC75CC"/>
    <w:rsid w:val="00DE235F"/>
    <w:rsid w:val="00DE399A"/>
    <w:rsid w:val="00DE456F"/>
    <w:rsid w:val="00DE5FC7"/>
    <w:rsid w:val="00DF05E4"/>
    <w:rsid w:val="00DF21A5"/>
    <w:rsid w:val="00E13282"/>
    <w:rsid w:val="00E162D2"/>
    <w:rsid w:val="00E16905"/>
    <w:rsid w:val="00E2105B"/>
    <w:rsid w:val="00E3263C"/>
    <w:rsid w:val="00E42238"/>
    <w:rsid w:val="00E4261D"/>
    <w:rsid w:val="00E4518D"/>
    <w:rsid w:val="00E54CBC"/>
    <w:rsid w:val="00E57B56"/>
    <w:rsid w:val="00E630A8"/>
    <w:rsid w:val="00E70B61"/>
    <w:rsid w:val="00E72299"/>
    <w:rsid w:val="00E82B2A"/>
    <w:rsid w:val="00E8746D"/>
    <w:rsid w:val="00EC3178"/>
    <w:rsid w:val="00EC5E8B"/>
    <w:rsid w:val="00F102F3"/>
    <w:rsid w:val="00F31C1B"/>
    <w:rsid w:val="00F33248"/>
    <w:rsid w:val="00F4020C"/>
    <w:rsid w:val="00F44260"/>
    <w:rsid w:val="00F501B2"/>
    <w:rsid w:val="00F521A3"/>
    <w:rsid w:val="00F63A9E"/>
    <w:rsid w:val="00F653A4"/>
    <w:rsid w:val="00F65655"/>
    <w:rsid w:val="00F71B08"/>
    <w:rsid w:val="00F95B32"/>
    <w:rsid w:val="00FA13D6"/>
    <w:rsid w:val="00FB32E7"/>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E94D5DEA-9D08-4CCB-8164-7AE52E6A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6011B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6011B4"/>
    <w:rPr>
      <w:rFonts w:ascii="Arial" w:eastAsiaTheme="majorEastAsia" w:hAnsi="Arial"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B5F32"/>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1410ED"/>
    <w:pPr>
      <w:spacing w:after="0" w:line="240" w:lineRule="auto"/>
      <w:contextualSpacing/>
      <w:jc w:val="center"/>
      <w:outlineLvl w:val="0"/>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1410ED"/>
    <w:rPr>
      <w:rFonts w:ascii="Constantia" w:eastAsiaTheme="majorEastAsia" w:hAnsi="Constantia" w:cstheme="majorBidi"/>
      <w:caps/>
      <w:spacing w:val="-10"/>
      <w:kern w:val="28"/>
      <w:sz w:val="56"/>
      <w:szCs w:val="56"/>
      <w:lang w:val="en-US"/>
    </w:rPr>
  </w:style>
  <w:style w:type="table" w:styleId="TableGrid">
    <w:name w:val="Table Grid"/>
    <w:basedOn w:val="TableNormal"/>
    <w:uiPriority w:val="39"/>
    <w:rsid w:val="00C3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4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49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275483419">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SeleniumHQ/docker-selenium/blob/master/Base/Dockerfile" TargetMode="External"/><Relationship Id="rId2" Type="http://schemas.openxmlformats.org/officeDocument/2006/relationships/hyperlink" Target="http://www.differencebetween.net/language/difference-between-use-and-utilize/" TargetMode="External"/><Relationship Id="rId1" Type="http://schemas.openxmlformats.org/officeDocument/2006/relationships/hyperlink" Target="https://www.vappingo.com/word-blog/there-is-a-difference-between-the-words-use-and-utilize-and-you-really-should-know-it/" TargetMode="External"/><Relationship Id="rId4" Type="http://schemas.openxmlformats.org/officeDocument/2006/relationships/hyperlink" Target="https://appdb.winehq.org/objectManager.php?sClass=application&amp;iId=25"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git-global.vasco.com/wqa/sdtf/tree/linux-sdtf-port" TargetMode="External"/><Relationship Id="rId26" Type="http://schemas.openxmlformats.org/officeDocument/2006/relationships/hyperlink" Target="https://docs.docker.com/compose/reference/" TargetMode="External"/><Relationship Id="rId39" Type="http://schemas.openxmlformats.org/officeDocument/2006/relationships/theme" Target="theme/theme1.xml"/><Relationship Id="rId21" Type="http://schemas.openxmlformats.org/officeDocument/2006/relationships/hyperlink" Target="https://docs.docker.com/engine/reference/run/"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b.docker.com/_/python/" TargetMode="External"/><Relationship Id="rId25" Type="http://schemas.openxmlformats.org/officeDocument/2006/relationships/image" Target="media/image8.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docker.com/engine/reference/builder/" TargetMode="External"/><Relationship Id="rId20" Type="http://schemas.openxmlformats.org/officeDocument/2006/relationships/image" Target="media/image6.png"/><Relationship Id="rId29" Type="http://schemas.openxmlformats.org/officeDocument/2006/relationships/hyperlink" Target="https://github.com/SeleniumHQ/selenium/wiki/InternetExplorer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eleniumHQ/docker-seleniu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reference/commandline/build/" TargetMode="External"/><Relationship Id="rId23" Type="http://schemas.openxmlformats.org/officeDocument/2006/relationships/hyperlink" Target="https://docs.docker.com/engine/reference/commandline/exec/" TargetMode="External"/><Relationship Id="rId28" Type="http://schemas.openxmlformats.org/officeDocument/2006/relationships/hyperlink" Target="http://jimevansmusic.blogspot.be/2013/01/revisiting-native-events-in-ie-driver.html" TargetMode="External"/><Relationship Id="rId36"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hyperlink" Target="http://jenkins-qa.va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log.hypriot.com/post/build-smallest-possible-docker-image/" TargetMode="External"/><Relationship Id="rId22" Type="http://schemas.openxmlformats.org/officeDocument/2006/relationships/image" Target="media/image7.png"/><Relationship Id="rId27" Type="http://schemas.openxmlformats.org/officeDocument/2006/relationships/hyperlink" Target="https://stackoverflow.com/questions/19662045/selenium-hover-elements-with-ie" TargetMode="External"/><Relationship Id="rId30" Type="http://schemas.openxmlformats.org/officeDocument/2006/relationships/hyperlink" Target="https://github.com/seleniumhq/selenium-google-code-issue-archive/issues" TargetMode="External"/><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6A92C-B144-4421-BFA1-C03BD4153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5124</TotalTime>
  <Pages>53</Pages>
  <Words>11057</Words>
  <Characters>63029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Utilize Docker container and Selenium Grid technology to improve resource efficiency in the runtime of a Software Deployment &amp; Testing Framework (SDTF).</vt:lpstr>
    </vt:vector>
  </TitlesOfParts>
  <Company>VASCO Data Security</Company>
  <LinksUpToDate>false</LinksUpToDate>
  <CharactersWithSpaces>73939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Utilize Docker container and Selenium Grid technology to improve resource efficiency in the runtime of a Software Deployment &amp; Testing Framework (SDTF).</dc:title>
  <dc:subject/>
  <dc:creator>Arno Willaert</dc:creator>
  <cp:keywords/>
  <dc:description/>
  <cp:lastModifiedBy>Arno Willaert</cp:lastModifiedBy>
  <cp:revision>39</cp:revision>
  <dcterms:created xsi:type="dcterms:W3CDTF">2018-03-13T11:00:00Z</dcterms:created>
  <dcterms:modified xsi:type="dcterms:W3CDTF">2018-05-29T15:30:00Z</dcterms:modified>
</cp:coreProperties>
</file>